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92C1C" w14:textId="77777777" w:rsidR="00A15E33" w:rsidRDefault="00A15E33" w:rsidP="00201864">
      <w:pPr>
        <w:spacing w:beforeLines="100" w:before="312" w:afterLines="100" w:after="312"/>
        <w:rPr>
          <w:rFonts w:ascii="方正小标宋简体" w:eastAsia="方正小标宋简体" w:hAnsi="黑体" w:cs="Tahoma"/>
          <w:bCs/>
          <w:kern w:val="0"/>
          <w:sz w:val="36"/>
          <w:szCs w:val="36"/>
        </w:rPr>
      </w:pPr>
    </w:p>
    <w:p w14:paraId="7848F66B" w14:textId="723FED49" w:rsidR="00632D69" w:rsidRPr="00F516A7" w:rsidRDefault="00632D69" w:rsidP="00A82481">
      <w:pPr>
        <w:spacing w:beforeLines="100" w:before="312" w:afterLines="100" w:after="312"/>
        <w:jc w:val="center"/>
        <w:rPr>
          <w:rFonts w:ascii="方正小标宋简体" w:eastAsia="方正小标宋简体" w:hAnsi="仿宋" w:cs="Tahoma"/>
          <w:kern w:val="0"/>
          <w:sz w:val="36"/>
          <w:szCs w:val="36"/>
        </w:rPr>
      </w:pPr>
      <w:bookmarkStart w:id="0" w:name="_Hlk11136903"/>
      <w:bookmarkStart w:id="1" w:name="_Hlk11141509"/>
      <w:r w:rsidRPr="00F516A7">
        <w:rPr>
          <w:rFonts w:ascii="方正小标宋简体" w:eastAsia="方正小标宋简体" w:hAnsi="黑体" w:cs="Tahoma" w:hint="eastAsia"/>
          <w:bCs/>
          <w:kern w:val="0"/>
          <w:sz w:val="36"/>
          <w:szCs w:val="36"/>
        </w:rPr>
        <w:t>内蒙古师范大学</w:t>
      </w:r>
      <w:r w:rsidR="00A82481" w:rsidRPr="00F516A7">
        <w:rPr>
          <w:rFonts w:ascii="方正小标宋简体" w:eastAsia="方正小标宋简体" w:hAnsi="黑体" w:cs="Tahoma" w:hint="eastAsia"/>
          <w:bCs/>
          <w:kern w:val="0"/>
          <w:sz w:val="36"/>
          <w:szCs w:val="36"/>
        </w:rPr>
        <w:br/>
      </w:r>
      <w:r w:rsidR="004E570E" w:rsidRPr="00F516A7">
        <w:rPr>
          <w:rFonts w:ascii="方正小标宋简体" w:eastAsia="方正小标宋简体" w:hAnsi="黑体" w:cs="Tahoma" w:hint="eastAsia"/>
          <w:bCs/>
          <w:kern w:val="0"/>
          <w:sz w:val="36"/>
          <w:szCs w:val="36"/>
        </w:rPr>
        <w:t>非师范类</w:t>
      </w:r>
      <w:r w:rsidR="00424752">
        <w:rPr>
          <w:rFonts w:ascii="方正小标宋简体" w:eastAsia="方正小标宋简体" w:hAnsi="黑体" w:cs="Tahoma" w:hint="eastAsia"/>
          <w:bCs/>
          <w:kern w:val="0"/>
          <w:sz w:val="36"/>
          <w:szCs w:val="36"/>
        </w:rPr>
        <w:t>专业</w:t>
      </w:r>
      <w:r w:rsidR="00F37F0B">
        <w:rPr>
          <w:rFonts w:ascii="方正小标宋简体" w:eastAsia="方正小标宋简体" w:hAnsi="黑体" w:cs="Tahoma" w:hint="eastAsia"/>
          <w:bCs/>
          <w:kern w:val="0"/>
          <w:sz w:val="36"/>
          <w:szCs w:val="36"/>
        </w:rPr>
        <w:t>本科</w:t>
      </w:r>
      <w:r w:rsidR="00424752">
        <w:rPr>
          <w:rFonts w:ascii="方正小标宋简体" w:eastAsia="方正小标宋简体" w:hAnsi="黑体" w:cs="Tahoma" w:hint="eastAsia"/>
          <w:bCs/>
          <w:kern w:val="0"/>
          <w:sz w:val="36"/>
          <w:szCs w:val="36"/>
        </w:rPr>
        <w:t>生</w:t>
      </w:r>
      <w:r w:rsidRPr="00F516A7">
        <w:rPr>
          <w:rFonts w:ascii="方正小标宋简体" w:eastAsia="方正小标宋简体" w:hAnsi="黑体" w:cs="Tahoma" w:hint="eastAsia"/>
          <w:bCs/>
          <w:kern w:val="0"/>
          <w:sz w:val="36"/>
          <w:szCs w:val="36"/>
        </w:rPr>
        <w:t>培养方案修订</w:t>
      </w:r>
      <w:bookmarkStart w:id="2" w:name="_GoBack"/>
      <w:bookmarkEnd w:id="0"/>
      <w:bookmarkEnd w:id="2"/>
      <w:r w:rsidRPr="00F516A7">
        <w:rPr>
          <w:rFonts w:ascii="方正小标宋简体" w:eastAsia="方正小标宋简体" w:hAnsi="黑体" w:cs="Tahoma" w:hint="eastAsia"/>
          <w:bCs/>
          <w:kern w:val="0"/>
          <w:sz w:val="36"/>
          <w:szCs w:val="36"/>
        </w:rPr>
        <w:t>指导意见</w:t>
      </w:r>
    </w:p>
    <w:bookmarkEnd w:id="1"/>
    <w:p w14:paraId="22225B76" w14:textId="7B41BB1E" w:rsidR="00AA2242" w:rsidRPr="00F516A7" w:rsidRDefault="00632D69"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本科</w:t>
      </w:r>
      <w:r w:rsidR="00424752">
        <w:rPr>
          <w:rFonts w:ascii="Times New Roman" w:eastAsia="仿宋_GB2312" w:hAnsi="Times New Roman" w:cs="宋体" w:hint="eastAsia"/>
          <w:kern w:val="0"/>
          <w:sz w:val="32"/>
          <w:szCs w:val="32"/>
          <w:shd w:val="clear" w:color="auto" w:fill="FFFFFF"/>
        </w:rPr>
        <w:t>生</w:t>
      </w:r>
      <w:r w:rsidRPr="00F516A7">
        <w:rPr>
          <w:rFonts w:ascii="Times New Roman" w:eastAsia="仿宋_GB2312" w:hAnsi="Times New Roman" w:cs="宋体" w:hint="eastAsia"/>
          <w:kern w:val="0"/>
          <w:sz w:val="32"/>
          <w:szCs w:val="32"/>
          <w:shd w:val="clear" w:color="auto" w:fill="FFFFFF"/>
        </w:rPr>
        <w:t>培养方案是学校实现</w:t>
      </w:r>
      <w:r w:rsidR="00424752">
        <w:rPr>
          <w:rFonts w:ascii="Times New Roman" w:eastAsia="仿宋_GB2312" w:hAnsi="Times New Roman" w:cs="宋体" w:hint="eastAsia"/>
          <w:kern w:val="0"/>
          <w:sz w:val="32"/>
          <w:szCs w:val="32"/>
          <w:shd w:val="clear" w:color="auto" w:fill="FFFFFF"/>
        </w:rPr>
        <w:t>本科教育</w:t>
      </w:r>
      <w:r w:rsidRPr="00F516A7">
        <w:rPr>
          <w:rFonts w:ascii="Times New Roman" w:eastAsia="仿宋_GB2312" w:hAnsi="Times New Roman" w:cs="宋体" w:hint="eastAsia"/>
          <w:kern w:val="0"/>
          <w:sz w:val="32"/>
          <w:szCs w:val="32"/>
          <w:shd w:val="clear" w:color="auto" w:fill="FFFFFF"/>
        </w:rPr>
        <w:t>培养目标的总体计划和实施方案，是学校组织和管理教育教学过程、实施教育教学质量监控和评价的主要依据</w:t>
      </w:r>
      <w:r w:rsidR="00EE7E64">
        <w:rPr>
          <w:rFonts w:ascii="Times New Roman" w:eastAsia="仿宋_GB2312" w:hAnsi="Times New Roman" w:cs="宋体" w:hint="eastAsia"/>
          <w:kern w:val="0"/>
          <w:sz w:val="32"/>
          <w:szCs w:val="32"/>
          <w:shd w:val="clear" w:color="auto" w:fill="FFFFFF"/>
        </w:rPr>
        <w:t>；是保证学校教育教学质量和人才培养规格与特色的纲领性文件。</w:t>
      </w:r>
      <w:r w:rsidRPr="00F516A7">
        <w:rPr>
          <w:rFonts w:ascii="Times New Roman" w:eastAsia="仿宋_GB2312" w:hAnsi="Times New Roman" w:cs="宋体" w:hint="eastAsia"/>
          <w:kern w:val="0"/>
          <w:sz w:val="32"/>
          <w:szCs w:val="32"/>
          <w:shd w:val="clear" w:color="auto" w:fill="FFFFFF"/>
        </w:rPr>
        <w:t>根据《普通高等学校本科专业类教学质量国家标准》</w:t>
      </w:r>
      <w:r w:rsidR="0096523F" w:rsidRPr="00F516A7">
        <w:rPr>
          <w:rFonts w:ascii="Times New Roman" w:eastAsia="仿宋_GB2312" w:hAnsi="Times New Roman" w:cs="宋体" w:hint="eastAsia"/>
          <w:kern w:val="0"/>
          <w:sz w:val="32"/>
          <w:szCs w:val="32"/>
          <w:shd w:val="clear" w:color="auto" w:fill="FFFFFF"/>
        </w:rPr>
        <w:t>等</w:t>
      </w:r>
      <w:r w:rsidRPr="00F516A7">
        <w:rPr>
          <w:rFonts w:ascii="Times New Roman" w:eastAsia="仿宋_GB2312" w:hAnsi="Times New Roman" w:cs="宋体" w:hint="eastAsia"/>
          <w:kern w:val="0"/>
          <w:sz w:val="32"/>
          <w:szCs w:val="32"/>
          <w:shd w:val="clear" w:color="auto" w:fill="FFFFFF"/>
        </w:rPr>
        <w:t>有关要求，</w:t>
      </w:r>
      <w:r w:rsidR="007C4878" w:rsidRPr="00F516A7">
        <w:rPr>
          <w:rFonts w:ascii="Times New Roman" w:eastAsia="仿宋_GB2312" w:hAnsi="Times New Roman" w:cs="宋体" w:hint="eastAsia"/>
          <w:kern w:val="0"/>
          <w:sz w:val="32"/>
          <w:szCs w:val="32"/>
          <w:shd w:val="clear" w:color="auto" w:fill="FFFFFF"/>
        </w:rPr>
        <w:t>为</w:t>
      </w:r>
      <w:r w:rsidRPr="00F516A7">
        <w:rPr>
          <w:rFonts w:ascii="Times New Roman" w:eastAsia="仿宋_GB2312" w:hAnsi="Times New Roman" w:cs="宋体" w:hint="eastAsia"/>
          <w:kern w:val="0"/>
          <w:sz w:val="32"/>
          <w:szCs w:val="32"/>
          <w:shd w:val="clear" w:color="auto" w:fill="FFFFFF"/>
        </w:rPr>
        <w:t>构建高水平人才培养体系，</w:t>
      </w:r>
      <w:r w:rsidR="00765234" w:rsidRPr="00ED3355">
        <w:rPr>
          <w:rFonts w:ascii="Times New Roman" w:eastAsia="仿宋_GB2312" w:hAnsi="Times New Roman" w:cs="宋体" w:hint="eastAsia"/>
          <w:kern w:val="0"/>
          <w:sz w:val="32"/>
          <w:szCs w:val="32"/>
          <w:shd w:val="clear" w:color="auto" w:fill="FFFFFF"/>
        </w:rPr>
        <w:t>培养</w:t>
      </w:r>
      <w:r w:rsidR="00765234" w:rsidRPr="00B9039E">
        <w:rPr>
          <w:rFonts w:ascii="Times New Roman" w:eastAsia="仿宋_GB2312" w:hAnsi="Times New Roman" w:cs="宋体" w:hint="eastAsia"/>
          <w:kern w:val="0"/>
          <w:sz w:val="32"/>
          <w:szCs w:val="32"/>
          <w:shd w:val="clear" w:color="auto" w:fill="FFFFFF"/>
        </w:rPr>
        <w:t>有理想、有本领、有担当的高素质专门人才</w:t>
      </w:r>
      <w:r w:rsidR="00765234">
        <w:rPr>
          <w:rFonts w:ascii="Times New Roman" w:eastAsia="仿宋_GB2312" w:hAnsi="Times New Roman" w:cs="宋体" w:hint="eastAsia"/>
          <w:kern w:val="0"/>
          <w:sz w:val="32"/>
          <w:szCs w:val="32"/>
          <w:shd w:val="clear" w:color="auto" w:fill="FFFFFF"/>
        </w:rPr>
        <w:t>，</w:t>
      </w:r>
      <w:r w:rsidRPr="00F516A7">
        <w:rPr>
          <w:rFonts w:ascii="Times New Roman" w:eastAsia="仿宋_GB2312" w:hAnsi="Times New Roman" w:cs="宋体" w:hint="eastAsia"/>
          <w:kern w:val="0"/>
          <w:sz w:val="32"/>
          <w:szCs w:val="32"/>
          <w:shd w:val="clear" w:color="auto" w:fill="FFFFFF"/>
        </w:rPr>
        <w:t>现</w:t>
      </w:r>
      <w:r w:rsidR="000839D4">
        <w:rPr>
          <w:rFonts w:ascii="Times New Roman" w:eastAsia="仿宋_GB2312" w:hAnsi="Times New Roman" w:cs="宋体" w:hint="eastAsia"/>
          <w:kern w:val="0"/>
          <w:sz w:val="32"/>
          <w:szCs w:val="32"/>
          <w:shd w:val="clear" w:color="auto" w:fill="FFFFFF"/>
        </w:rPr>
        <w:t>就</w:t>
      </w:r>
      <w:r w:rsidR="00E51C1B" w:rsidRPr="00F516A7">
        <w:rPr>
          <w:rFonts w:ascii="Times New Roman" w:eastAsia="仿宋_GB2312" w:hAnsi="Times New Roman" w:cs="宋体" w:hint="eastAsia"/>
          <w:kern w:val="0"/>
          <w:sz w:val="32"/>
          <w:szCs w:val="32"/>
          <w:shd w:val="clear" w:color="auto" w:fill="FFFFFF"/>
        </w:rPr>
        <w:t>新一轮</w:t>
      </w:r>
      <w:r w:rsidR="004E570E" w:rsidRPr="00F516A7">
        <w:rPr>
          <w:rFonts w:ascii="Times New Roman" w:eastAsia="仿宋_GB2312" w:hAnsi="Times New Roman" w:cs="宋体" w:hint="eastAsia"/>
          <w:kern w:val="0"/>
          <w:sz w:val="32"/>
          <w:szCs w:val="32"/>
          <w:shd w:val="clear" w:color="auto" w:fill="FFFFFF"/>
        </w:rPr>
        <w:t>非师范类</w:t>
      </w:r>
      <w:r w:rsidR="00BF5EE4">
        <w:rPr>
          <w:rFonts w:ascii="Times New Roman" w:eastAsia="仿宋_GB2312" w:hAnsi="Times New Roman" w:cs="宋体" w:hint="eastAsia"/>
          <w:kern w:val="0"/>
          <w:sz w:val="32"/>
          <w:szCs w:val="32"/>
          <w:shd w:val="clear" w:color="auto" w:fill="FFFFFF"/>
        </w:rPr>
        <w:t>专业</w:t>
      </w:r>
      <w:r w:rsidRPr="00F516A7">
        <w:rPr>
          <w:rFonts w:ascii="Times New Roman" w:eastAsia="仿宋_GB2312" w:hAnsi="Times New Roman" w:cs="宋体" w:hint="eastAsia"/>
          <w:kern w:val="0"/>
          <w:sz w:val="32"/>
          <w:szCs w:val="32"/>
          <w:shd w:val="clear" w:color="auto" w:fill="FFFFFF"/>
        </w:rPr>
        <w:t>本科</w:t>
      </w:r>
      <w:r w:rsidR="00424752">
        <w:rPr>
          <w:rFonts w:ascii="Times New Roman" w:eastAsia="仿宋_GB2312" w:hAnsi="Times New Roman" w:cs="宋体" w:hint="eastAsia"/>
          <w:kern w:val="0"/>
          <w:sz w:val="32"/>
          <w:szCs w:val="32"/>
          <w:shd w:val="clear" w:color="auto" w:fill="FFFFFF"/>
        </w:rPr>
        <w:t>生</w:t>
      </w:r>
      <w:r w:rsidRPr="00F516A7">
        <w:rPr>
          <w:rFonts w:ascii="Times New Roman" w:eastAsia="仿宋_GB2312" w:hAnsi="Times New Roman" w:cs="宋体" w:hint="eastAsia"/>
          <w:kern w:val="0"/>
          <w:sz w:val="32"/>
          <w:szCs w:val="32"/>
          <w:shd w:val="clear" w:color="auto" w:fill="FFFFFF"/>
        </w:rPr>
        <w:t>培养方案修订工作制定指导意见</w:t>
      </w:r>
      <w:r w:rsidR="000839D4" w:rsidRPr="00F516A7">
        <w:rPr>
          <w:rFonts w:ascii="Times New Roman" w:eastAsia="仿宋_GB2312" w:hAnsi="Times New Roman" w:cs="宋体" w:hint="eastAsia"/>
          <w:kern w:val="0"/>
          <w:sz w:val="32"/>
          <w:szCs w:val="32"/>
          <w:shd w:val="clear" w:color="auto" w:fill="FFFFFF"/>
        </w:rPr>
        <w:t>如下</w:t>
      </w:r>
      <w:r w:rsidRPr="00F516A7">
        <w:rPr>
          <w:rFonts w:ascii="Times New Roman" w:eastAsia="仿宋_GB2312" w:hAnsi="Times New Roman" w:cs="宋体" w:hint="eastAsia"/>
          <w:kern w:val="0"/>
          <w:sz w:val="32"/>
          <w:szCs w:val="32"/>
          <w:shd w:val="clear" w:color="auto" w:fill="FFFFFF"/>
        </w:rPr>
        <w:t>。</w:t>
      </w:r>
    </w:p>
    <w:p w14:paraId="1B1B899F" w14:textId="77777777" w:rsidR="00632D69" w:rsidRPr="00F516A7" w:rsidRDefault="00A82481" w:rsidP="00A82481">
      <w:pPr>
        <w:spacing w:line="580" w:lineRule="exact"/>
        <w:ind w:firstLineChars="200" w:firstLine="640"/>
        <w:rPr>
          <w:rFonts w:ascii="Times New Roman" w:eastAsia="黑体" w:hAnsi="Times New Roman" w:cs="Tahoma"/>
          <w:kern w:val="0"/>
          <w:sz w:val="32"/>
          <w:szCs w:val="32"/>
        </w:rPr>
      </w:pPr>
      <w:r w:rsidRPr="00F516A7">
        <w:rPr>
          <w:rFonts w:ascii="Times New Roman" w:eastAsia="黑体" w:hAnsi="黑体" w:cs="Tahoma" w:hint="eastAsia"/>
          <w:kern w:val="0"/>
          <w:sz w:val="32"/>
          <w:szCs w:val="32"/>
        </w:rPr>
        <w:t>一、</w:t>
      </w:r>
      <w:r w:rsidR="00632D69" w:rsidRPr="00F516A7">
        <w:rPr>
          <w:rFonts w:ascii="Times New Roman" w:eastAsia="黑体" w:hAnsi="黑体" w:cs="Tahoma" w:hint="eastAsia"/>
          <w:kern w:val="0"/>
          <w:sz w:val="32"/>
          <w:szCs w:val="32"/>
        </w:rPr>
        <w:t>指导思想</w:t>
      </w:r>
    </w:p>
    <w:p w14:paraId="0A7B64BE" w14:textId="541ABEC8" w:rsidR="00632D69" w:rsidRPr="00F516A7" w:rsidRDefault="00632D69"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以习近平新时代中国特色社会主义思想为指导，全面贯彻落实全国教育大会</w:t>
      </w:r>
      <w:r w:rsidR="00843908" w:rsidRPr="00F516A7">
        <w:rPr>
          <w:rFonts w:ascii="Times New Roman" w:eastAsia="仿宋_GB2312" w:hAnsi="Times New Roman" w:cs="宋体" w:hint="eastAsia"/>
          <w:kern w:val="0"/>
          <w:sz w:val="32"/>
          <w:szCs w:val="32"/>
          <w:shd w:val="clear" w:color="auto" w:fill="FFFFFF"/>
        </w:rPr>
        <w:t>、</w:t>
      </w:r>
      <w:r w:rsidRPr="00F516A7">
        <w:rPr>
          <w:rFonts w:ascii="Times New Roman" w:eastAsia="仿宋_GB2312" w:hAnsi="Times New Roman" w:cs="宋体" w:hint="eastAsia"/>
          <w:kern w:val="0"/>
          <w:sz w:val="32"/>
          <w:szCs w:val="32"/>
          <w:shd w:val="clear" w:color="auto" w:fill="FFFFFF"/>
        </w:rPr>
        <w:t>新时代全国高等学校本科教育工作会议</w:t>
      </w:r>
      <w:r w:rsidR="00843908" w:rsidRPr="00F516A7">
        <w:rPr>
          <w:rFonts w:ascii="Times New Roman" w:eastAsia="仿宋_GB2312" w:hAnsi="Times New Roman" w:cs="宋体" w:hint="eastAsia"/>
          <w:kern w:val="0"/>
          <w:sz w:val="32"/>
          <w:szCs w:val="32"/>
          <w:shd w:val="clear" w:color="auto" w:fill="FFFFFF"/>
        </w:rPr>
        <w:t>和</w:t>
      </w:r>
      <w:r w:rsidR="00765234">
        <w:rPr>
          <w:rFonts w:ascii="Times New Roman" w:eastAsia="仿宋_GB2312" w:hAnsi="Times New Roman" w:cs="宋体" w:hint="eastAsia"/>
          <w:kern w:val="0"/>
          <w:sz w:val="32"/>
          <w:szCs w:val="32"/>
          <w:shd w:val="clear" w:color="auto" w:fill="FFFFFF"/>
        </w:rPr>
        <w:t>教育部</w:t>
      </w:r>
      <w:r w:rsidRPr="00F516A7">
        <w:rPr>
          <w:rFonts w:ascii="Times New Roman" w:eastAsia="仿宋_GB2312" w:hAnsi="Times New Roman" w:cs="宋体" w:hint="eastAsia"/>
          <w:kern w:val="0"/>
          <w:sz w:val="32"/>
          <w:szCs w:val="32"/>
          <w:shd w:val="clear" w:color="auto" w:fill="FFFFFF"/>
        </w:rPr>
        <w:t>《关于加快建设高水平本科教育</w:t>
      </w:r>
      <w:r w:rsidR="00843908" w:rsidRPr="00F516A7">
        <w:rPr>
          <w:rFonts w:ascii="Times New Roman" w:eastAsia="仿宋_GB2312" w:hAnsi="Times New Roman" w:cs="宋体" w:hint="eastAsia"/>
          <w:kern w:val="0"/>
          <w:sz w:val="32"/>
          <w:szCs w:val="32"/>
          <w:shd w:val="clear" w:color="auto" w:fill="FFFFFF"/>
        </w:rPr>
        <w:t xml:space="preserve"> </w:t>
      </w:r>
      <w:r w:rsidRPr="00F516A7">
        <w:rPr>
          <w:rFonts w:ascii="Times New Roman" w:eastAsia="仿宋_GB2312" w:hAnsi="Times New Roman" w:cs="宋体" w:hint="eastAsia"/>
          <w:kern w:val="0"/>
          <w:sz w:val="32"/>
          <w:szCs w:val="32"/>
          <w:shd w:val="clear" w:color="auto" w:fill="FFFFFF"/>
        </w:rPr>
        <w:t>全面提高人才培养能力的意见》等</w:t>
      </w:r>
      <w:r w:rsidR="00207207">
        <w:rPr>
          <w:rFonts w:ascii="Times New Roman" w:eastAsia="仿宋_GB2312" w:hAnsi="Times New Roman" w:cs="宋体" w:hint="eastAsia"/>
          <w:kern w:val="0"/>
          <w:sz w:val="32"/>
          <w:szCs w:val="32"/>
          <w:shd w:val="clear" w:color="auto" w:fill="FFFFFF"/>
        </w:rPr>
        <w:t>文件</w:t>
      </w:r>
      <w:r w:rsidR="00843908" w:rsidRPr="00F516A7">
        <w:rPr>
          <w:rFonts w:ascii="Times New Roman" w:eastAsia="仿宋_GB2312" w:hAnsi="Times New Roman" w:cs="宋体" w:hint="eastAsia"/>
          <w:kern w:val="0"/>
          <w:sz w:val="32"/>
          <w:szCs w:val="32"/>
          <w:shd w:val="clear" w:color="auto" w:fill="FFFFFF"/>
        </w:rPr>
        <w:t>精神</w:t>
      </w:r>
      <w:r w:rsidRPr="00F516A7">
        <w:rPr>
          <w:rFonts w:ascii="Times New Roman" w:eastAsia="仿宋_GB2312" w:hAnsi="Times New Roman" w:cs="宋体" w:hint="eastAsia"/>
          <w:kern w:val="0"/>
          <w:sz w:val="32"/>
          <w:szCs w:val="32"/>
          <w:shd w:val="clear" w:color="auto" w:fill="FFFFFF"/>
        </w:rPr>
        <w:t>，以</w:t>
      </w:r>
      <w:r w:rsidR="00843908" w:rsidRPr="00F516A7">
        <w:rPr>
          <w:rFonts w:ascii="Times New Roman" w:eastAsia="仿宋_GB2312" w:hAnsi="Times New Roman" w:cs="宋体" w:hint="eastAsia"/>
          <w:kern w:val="0"/>
          <w:sz w:val="32"/>
          <w:szCs w:val="32"/>
          <w:shd w:val="clear" w:color="auto" w:fill="FFFFFF"/>
        </w:rPr>
        <w:t>《普通高等学校本科专业类教学质量国家标准</w:t>
      </w:r>
      <w:proofErr w:type="gramStart"/>
      <w:r w:rsidR="00843908" w:rsidRPr="00F516A7">
        <w:rPr>
          <w:rFonts w:ascii="Times New Roman" w:eastAsia="仿宋_GB2312" w:hAnsi="Times New Roman" w:cs="宋体" w:hint="eastAsia"/>
          <w:kern w:val="0"/>
          <w:sz w:val="32"/>
          <w:szCs w:val="32"/>
          <w:shd w:val="clear" w:color="auto" w:fill="FFFFFF"/>
        </w:rPr>
        <w:t>》</w:t>
      </w:r>
      <w:proofErr w:type="gramEnd"/>
      <w:r w:rsidR="006643A0">
        <w:rPr>
          <w:rFonts w:ascii="Times New Roman" w:eastAsia="仿宋_GB2312" w:hAnsi="Times New Roman" w:cs="宋体" w:hint="eastAsia"/>
          <w:kern w:val="0"/>
          <w:sz w:val="32"/>
          <w:szCs w:val="32"/>
          <w:shd w:val="clear" w:color="auto" w:fill="FFFFFF"/>
        </w:rPr>
        <w:t>、</w:t>
      </w:r>
      <w:r w:rsidR="00224CDB">
        <w:rPr>
          <w:rFonts w:ascii="Times New Roman" w:eastAsia="仿宋_GB2312" w:hAnsi="Times New Roman" w:cs="宋体" w:hint="eastAsia"/>
          <w:kern w:val="0"/>
          <w:sz w:val="32"/>
          <w:szCs w:val="32"/>
          <w:shd w:val="clear" w:color="auto" w:fill="FFFFFF"/>
        </w:rPr>
        <w:t>各专业认证标准</w:t>
      </w:r>
      <w:r w:rsidR="006643A0">
        <w:rPr>
          <w:rFonts w:ascii="Times New Roman" w:eastAsia="仿宋_GB2312" w:hAnsi="Times New Roman" w:cs="宋体" w:hint="eastAsia"/>
          <w:kern w:val="0"/>
          <w:sz w:val="32"/>
          <w:szCs w:val="32"/>
          <w:shd w:val="clear" w:color="auto" w:fill="FFFFFF"/>
        </w:rPr>
        <w:t>、行业标准及课程标准等</w:t>
      </w:r>
      <w:r w:rsidRPr="00F516A7">
        <w:rPr>
          <w:rFonts w:ascii="Times New Roman" w:eastAsia="仿宋_GB2312" w:hAnsi="Times New Roman" w:cs="宋体" w:hint="eastAsia"/>
          <w:kern w:val="0"/>
          <w:sz w:val="32"/>
          <w:szCs w:val="32"/>
          <w:shd w:val="clear" w:color="auto" w:fill="FFFFFF"/>
        </w:rPr>
        <w:t>为依据，全面审视各专业课程设置对培养目标和毕业要求的支撑度、专业培养方案与经济社会发展和学生发展需求的契合度；深入推进人才培养模式创新，优化课程设置，改革教学内容，突出专业</w:t>
      </w:r>
      <w:r w:rsidR="005D6249" w:rsidRPr="00F516A7">
        <w:rPr>
          <w:rFonts w:ascii="Times New Roman" w:eastAsia="仿宋_GB2312" w:hAnsi="Times New Roman" w:cs="宋体" w:hint="eastAsia"/>
          <w:kern w:val="0"/>
          <w:sz w:val="32"/>
          <w:szCs w:val="32"/>
          <w:shd w:val="clear" w:color="auto" w:fill="FFFFFF"/>
        </w:rPr>
        <w:t>性、鼓励多样性</w:t>
      </w:r>
      <w:r w:rsidRPr="00F516A7">
        <w:rPr>
          <w:rFonts w:ascii="Times New Roman" w:eastAsia="仿宋_GB2312" w:hAnsi="Times New Roman" w:cs="宋体" w:hint="eastAsia"/>
          <w:kern w:val="0"/>
          <w:sz w:val="32"/>
          <w:szCs w:val="32"/>
          <w:shd w:val="clear" w:color="auto" w:fill="FFFFFF"/>
        </w:rPr>
        <w:t>，强化创新精神和实践能力培养，构建</w:t>
      </w:r>
      <w:r w:rsidR="000839D4">
        <w:rPr>
          <w:rFonts w:ascii="Times New Roman" w:eastAsia="仿宋_GB2312" w:hAnsi="Times New Roman" w:cs="宋体" w:hint="eastAsia"/>
          <w:kern w:val="0"/>
          <w:sz w:val="32"/>
          <w:szCs w:val="32"/>
          <w:shd w:val="clear" w:color="auto" w:fill="FFFFFF"/>
        </w:rPr>
        <w:t>分层级</w:t>
      </w:r>
      <w:r w:rsidRPr="00F516A7">
        <w:rPr>
          <w:rFonts w:ascii="Times New Roman" w:eastAsia="仿宋_GB2312" w:hAnsi="Times New Roman" w:cs="宋体" w:hint="eastAsia"/>
          <w:kern w:val="0"/>
          <w:sz w:val="32"/>
          <w:szCs w:val="32"/>
          <w:shd w:val="clear" w:color="auto" w:fill="FFFFFF"/>
        </w:rPr>
        <w:t>、个性化、高</w:t>
      </w:r>
      <w:r w:rsidRPr="00F516A7">
        <w:rPr>
          <w:rFonts w:ascii="Times New Roman" w:eastAsia="仿宋_GB2312" w:hAnsi="Times New Roman" w:cs="宋体" w:hint="eastAsia"/>
          <w:kern w:val="0"/>
          <w:sz w:val="32"/>
          <w:szCs w:val="32"/>
          <w:shd w:val="clear" w:color="auto" w:fill="FFFFFF"/>
        </w:rPr>
        <w:lastRenderedPageBreak/>
        <w:t>水平的人才培养体系；</w:t>
      </w:r>
      <w:r w:rsidR="000A7973" w:rsidRPr="000A7973">
        <w:rPr>
          <w:rFonts w:ascii="Times New Roman" w:eastAsia="仿宋_GB2312" w:hAnsi="Times New Roman" w:cs="宋体" w:hint="eastAsia"/>
          <w:kern w:val="0"/>
          <w:sz w:val="32"/>
          <w:szCs w:val="32"/>
          <w:shd w:val="clear" w:color="auto" w:fill="FFFFFF"/>
        </w:rPr>
        <w:t>促进学生的德、智、体、美、</w:t>
      </w:r>
      <w:proofErr w:type="gramStart"/>
      <w:r w:rsidR="000A7973" w:rsidRPr="000A7973">
        <w:rPr>
          <w:rFonts w:ascii="Times New Roman" w:eastAsia="仿宋_GB2312" w:hAnsi="Times New Roman" w:cs="宋体" w:hint="eastAsia"/>
          <w:kern w:val="0"/>
          <w:sz w:val="32"/>
          <w:szCs w:val="32"/>
          <w:shd w:val="clear" w:color="auto" w:fill="FFFFFF"/>
        </w:rPr>
        <w:t>劳</w:t>
      </w:r>
      <w:proofErr w:type="gramEnd"/>
      <w:r w:rsidR="000A7973" w:rsidRPr="000A7973">
        <w:rPr>
          <w:rFonts w:ascii="Times New Roman" w:eastAsia="仿宋_GB2312" w:hAnsi="Times New Roman" w:cs="宋体" w:hint="eastAsia"/>
          <w:kern w:val="0"/>
          <w:sz w:val="32"/>
          <w:szCs w:val="32"/>
          <w:shd w:val="clear" w:color="auto" w:fill="FFFFFF"/>
        </w:rPr>
        <w:t>全面发展</w:t>
      </w:r>
      <w:r w:rsidRPr="00F516A7">
        <w:rPr>
          <w:rFonts w:ascii="Times New Roman" w:eastAsia="仿宋_GB2312" w:hAnsi="Times New Roman" w:cs="宋体" w:hint="eastAsia"/>
          <w:kern w:val="0"/>
          <w:sz w:val="32"/>
          <w:szCs w:val="32"/>
          <w:shd w:val="clear" w:color="auto" w:fill="FFFFFF"/>
        </w:rPr>
        <w:t>，具有创新精神、实践能力和社会责任感，服务国家和区域经济社会发展的高素质应用型专门人才。</w:t>
      </w:r>
    </w:p>
    <w:p w14:paraId="3AD4878B" w14:textId="77777777" w:rsidR="00C438FE" w:rsidRPr="00F516A7" w:rsidRDefault="00A82481" w:rsidP="00A82481">
      <w:pPr>
        <w:spacing w:line="580" w:lineRule="exact"/>
        <w:ind w:firstLineChars="200" w:firstLine="640"/>
        <w:rPr>
          <w:rFonts w:ascii="Times New Roman" w:eastAsia="黑体" w:hAnsi="Times New Roman" w:cs="Tahoma"/>
          <w:kern w:val="0"/>
          <w:sz w:val="32"/>
          <w:szCs w:val="32"/>
        </w:rPr>
      </w:pPr>
      <w:r w:rsidRPr="00F516A7">
        <w:rPr>
          <w:rFonts w:ascii="Times New Roman" w:eastAsia="黑体" w:hAnsi="黑体" w:cs="Tahoma" w:hint="eastAsia"/>
          <w:kern w:val="0"/>
          <w:sz w:val="32"/>
          <w:szCs w:val="32"/>
        </w:rPr>
        <w:t>二、</w:t>
      </w:r>
      <w:r w:rsidR="00EB0306" w:rsidRPr="00F516A7">
        <w:rPr>
          <w:rFonts w:ascii="Times New Roman" w:eastAsia="黑体" w:hAnsi="黑体" w:cs="Tahoma" w:hint="eastAsia"/>
          <w:kern w:val="0"/>
          <w:sz w:val="32"/>
          <w:szCs w:val="32"/>
        </w:rPr>
        <w:t>原则</w:t>
      </w:r>
      <w:r w:rsidR="00451E94" w:rsidRPr="00F516A7">
        <w:rPr>
          <w:rFonts w:ascii="Times New Roman" w:eastAsia="黑体" w:hAnsi="黑体" w:cs="Tahoma" w:hint="eastAsia"/>
          <w:kern w:val="0"/>
          <w:sz w:val="32"/>
          <w:szCs w:val="32"/>
        </w:rPr>
        <w:t>要求</w:t>
      </w:r>
    </w:p>
    <w:p w14:paraId="0660B405" w14:textId="77777777" w:rsidR="001A77D8" w:rsidRPr="00F516A7" w:rsidRDefault="001A77D8" w:rsidP="00A82481">
      <w:pPr>
        <w:spacing w:line="580" w:lineRule="exact"/>
        <w:ind w:firstLineChars="200" w:firstLine="643"/>
        <w:rPr>
          <w:rFonts w:ascii="Times New Roman" w:eastAsia="仿宋_GB2312" w:hAnsi="Times New Roman" w:cs="宋体"/>
          <w:kern w:val="0"/>
          <w:sz w:val="32"/>
          <w:szCs w:val="32"/>
        </w:rPr>
      </w:pPr>
      <w:r w:rsidRPr="00F516A7">
        <w:rPr>
          <w:rFonts w:ascii="Times New Roman" w:eastAsia="仿宋_GB2312" w:hAnsi="Times New Roman" w:cs="宋体" w:hint="eastAsia"/>
          <w:b/>
          <w:bCs/>
          <w:kern w:val="0"/>
          <w:sz w:val="32"/>
          <w:szCs w:val="32"/>
        </w:rPr>
        <w:t>（一）</w:t>
      </w:r>
      <w:r w:rsidR="008B7A78" w:rsidRPr="00F516A7">
        <w:rPr>
          <w:rFonts w:ascii="Times New Roman" w:eastAsia="仿宋_GB2312" w:hAnsi="Times New Roman" w:cs="宋体" w:hint="eastAsia"/>
          <w:b/>
          <w:bCs/>
          <w:kern w:val="0"/>
          <w:sz w:val="32"/>
          <w:szCs w:val="32"/>
        </w:rPr>
        <w:t>贯彻党的教育方针，</w:t>
      </w:r>
      <w:r w:rsidRPr="00F516A7">
        <w:rPr>
          <w:rFonts w:ascii="Times New Roman" w:eastAsia="仿宋_GB2312" w:hAnsi="Times New Roman" w:cs="宋体" w:hint="eastAsia"/>
          <w:b/>
          <w:bCs/>
          <w:kern w:val="0"/>
          <w:sz w:val="32"/>
          <w:szCs w:val="32"/>
        </w:rPr>
        <w:t>落实立德树人根本任务</w:t>
      </w:r>
    </w:p>
    <w:p w14:paraId="46E6D319" w14:textId="6BCA73E9" w:rsidR="001A77D8" w:rsidRPr="00F516A7" w:rsidRDefault="000839D4"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0839D4">
        <w:rPr>
          <w:rFonts w:ascii="Times New Roman" w:eastAsia="仿宋_GB2312" w:hAnsi="Times New Roman" w:cs="宋体" w:hint="eastAsia"/>
          <w:kern w:val="0"/>
          <w:sz w:val="32"/>
          <w:szCs w:val="32"/>
          <w:shd w:val="clear" w:color="auto" w:fill="FFFFFF"/>
        </w:rPr>
        <w:t>本科阶段是学生世界观、人生观、价值观形成的关键阶段</w:t>
      </w:r>
      <w:r>
        <w:rPr>
          <w:rFonts w:ascii="Times New Roman" w:eastAsia="仿宋_GB2312" w:hAnsi="Times New Roman" w:cs="宋体" w:hint="eastAsia"/>
          <w:kern w:val="0"/>
          <w:sz w:val="32"/>
          <w:szCs w:val="32"/>
          <w:shd w:val="clear" w:color="auto" w:fill="FFFFFF"/>
        </w:rPr>
        <w:t>。要</w:t>
      </w:r>
      <w:r w:rsidR="001A77D8" w:rsidRPr="00F516A7">
        <w:rPr>
          <w:rFonts w:ascii="Times New Roman" w:eastAsia="仿宋_GB2312" w:hAnsi="Times New Roman" w:cs="宋体" w:hint="eastAsia"/>
          <w:kern w:val="0"/>
          <w:sz w:val="32"/>
          <w:szCs w:val="32"/>
          <w:shd w:val="clear" w:color="auto" w:fill="FFFFFF"/>
        </w:rPr>
        <w:t>坚持把立德树人作为根本任务，以培育德智体美劳全面发展的社会主义建设者和接班人为培养目标，加强学生理想信念教育，不断提升学生综合素质。坚持立德树人，德育为先。</w:t>
      </w:r>
      <w:r w:rsidR="008B7A78" w:rsidRPr="00F516A7">
        <w:rPr>
          <w:rFonts w:ascii="Times New Roman" w:eastAsia="仿宋_GB2312" w:hAnsi="Times New Roman" w:cs="宋体" w:hint="eastAsia"/>
          <w:kern w:val="0"/>
          <w:sz w:val="32"/>
          <w:szCs w:val="32"/>
          <w:shd w:val="clear" w:color="auto" w:fill="FFFFFF"/>
        </w:rPr>
        <w:t>推进</w:t>
      </w:r>
      <w:r w:rsidR="002A2FA7" w:rsidRPr="00F516A7">
        <w:rPr>
          <w:rFonts w:ascii="Times New Roman" w:eastAsia="仿宋_GB2312" w:hAnsi="Times New Roman" w:cs="宋体" w:hint="eastAsia"/>
          <w:kern w:val="0"/>
          <w:sz w:val="32"/>
          <w:szCs w:val="32"/>
          <w:shd w:val="clear" w:color="auto" w:fill="FFFFFF"/>
        </w:rPr>
        <w:t>“课程思政”</w:t>
      </w:r>
      <w:r w:rsidR="008B7A78" w:rsidRPr="00F516A7">
        <w:rPr>
          <w:rFonts w:ascii="Times New Roman" w:eastAsia="仿宋_GB2312" w:hAnsi="Times New Roman" w:cs="宋体" w:hint="eastAsia"/>
          <w:kern w:val="0"/>
          <w:sz w:val="32"/>
          <w:szCs w:val="32"/>
          <w:shd w:val="clear" w:color="auto" w:fill="FFFFFF"/>
        </w:rPr>
        <w:t>建设，</w:t>
      </w:r>
      <w:r w:rsidR="001A77D8" w:rsidRPr="00F516A7">
        <w:rPr>
          <w:rFonts w:ascii="Times New Roman" w:eastAsia="仿宋_GB2312" w:hAnsi="Times New Roman" w:cs="宋体" w:hint="eastAsia"/>
          <w:kern w:val="0"/>
          <w:sz w:val="32"/>
          <w:szCs w:val="32"/>
          <w:shd w:val="clear" w:color="auto" w:fill="FFFFFF"/>
        </w:rPr>
        <w:t>把立德树人内化到专业培养目标、毕业要求和课程设置等方面</w:t>
      </w:r>
      <w:r w:rsidR="001D7738">
        <w:rPr>
          <w:rFonts w:ascii="Times New Roman" w:eastAsia="仿宋_GB2312" w:hAnsi="Times New Roman" w:cs="宋体" w:hint="eastAsia"/>
          <w:kern w:val="0"/>
          <w:sz w:val="32"/>
          <w:szCs w:val="32"/>
          <w:shd w:val="clear" w:color="auto" w:fill="FFFFFF"/>
        </w:rPr>
        <w:t>；</w:t>
      </w:r>
      <w:r w:rsidR="001A77D8" w:rsidRPr="00F516A7">
        <w:rPr>
          <w:rFonts w:ascii="Times New Roman" w:eastAsia="仿宋_GB2312" w:hAnsi="Times New Roman" w:cs="宋体" w:hint="eastAsia"/>
          <w:kern w:val="0"/>
          <w:sz w:val="32"/>
          <w:szCs w:val="32"/>
          <w:shd w:val="clear" w:color="auto" w:fill="FFFFFF"/>
        </w:rPr>
        <w:t>坚持以文化人、以德育人，不断提高学生思想水平、政治觉悟、道德品质、文化素养。</w:t>
      </w:r>
    </w:p>
    <w:p w14:paraId="203D312A" w14:textId="2752F4F3" w:rsidR="00C438FE" w:rsidRPr="006643A0" w:rsidRDefault="00C438FE" w:rsidP="00A82481">
      <w:pPr>
        <w:spacing w:line="580" w:lineRule="exact"/>
        <w:ind w:firstLineChars="200" w:firstLine="643"/>
        <w:rPr>
          <w:rFonts w:ascii="Times New Roman" w:eastAsia="仿宋_GB2312" w:hAnsi="Times New Roman" w:cs="宋体"/>
          <w:b/>
          <w:bCs/>
          <w:kern w:val="0"/>
          <w:sz w:val="32"/>
          <w:szCs w:val="32"/>
        </w:rPr>
      </w:pPr>
      <w:r w:rsidRPr="00F516A7">
        <w:rPr>
          <w:rFonts w:ascii="Times New Roman" w:eastAsia="仿宋_GB2312" w:hAnsi="Times New Roman" w:cs="宋体" w:hint="eastAsia"/>
          <w:b/>
          <w:bCs/>
          <w:kern w:val="0"/>
          <w:sz w:val="32"/>
          <w:szCs w:val="32"/>
        </w:rPr>
        <w:t>（</w:t>
      </w:r>
      <w:r w:rsidR="001A77D8" w:rsidRPr="00F516A7">
        <w:rPr>
          <w:rFonts w:ascii="Times New Roman" w:eastAsia="仿宋_GB2312" w:hAnsi="Times New Roman" w:cs="宋体" w:hint="eastAsia"/>
          <w:b/>
          <w:bCs/>
          <w:kern w:val="0"/>
          <w:sz w:val="32"/>
          <w:szCs w:val="32"/>
        </w:rPr>
        <w:t>二</w:t>
      </w:r>
      <w:r w:rsidRPr="00F516A7">
        <w:rPr>
          <w:rFonts w:ascii="Times New Roman" w:eastAsia="仿宋_GB2312" w:hAnsi="Times New Roman" w:cs="宋体" w:hint="eastAsia"/>
          <w:b/>
          <w:bCs/>
          <w:kern w:val="0"/>
          <w:sz w:val="32"/>
          <w:szCs w:val="32"/>
        </w:rPr>
        <w:t>）以</w:t>
      </w:r>
      <w:r w:rsidR="001D7738">
        <w:rPr>
          <w:rFonts w:ascii="Times New Roman" w:eastAsia="仿宋_GB2312" w:hAnsi="Times New Roman" w:cs="宋体" w:hint="eastAsia"/>
          <w:b/>
          <w:bCs/>
          <w:kern w:val="0"/>
          <w:sz w:val="32"/>
          <w:szCs w:val="32"/>
        </w:rPr>
        <w:t>培养</w:t>
      </w:r>
      <w:r w:rsidR="005961DE" w:rsidRPr="00F516A7">
        <w:rPr>
          <w:rFonts w:ascii="Times New Roman" w:eastAsia="仿宋_GB2312" w:hAnsi="Times New Roman" w:cs="宋体" w:hint="eastAsia"/>
          <w:b/>
          <w:bCs/>
          <w:kern w:val="0"/>
          <w:sz w:val="32"/>
          <w:szCs w:val="32"/>
        </w:rPr>
        <w:t>成效</w:t>
      </w:r>
      <w:r w:rsidRPr="00F516A7">
        <w:rPr>
          <w:rFonts w:ascii="Times New Roman" w:eastAsia="仿宋_GB2312" w:hAnsi="Times New Roman" w:cs="宋体" w:hint="eastAsia"/>
          <w:b/>
          <w:bCs/>
          <w:kern w:val="0"/>
          <w:sz w:val="32"/>
          <w:szCs w:val="32"/>
        </w:rPr>
        <w:t>为导向，对接区域经济社会发展需求</w:t>
      </w:r>
    </w:p>
    <w:p w14:paraId="6693CBE2" w14:textId="38459DE1" w:rsidR="00C438FE" w:rsidRPr="00F516A7" w:rsidRDefault="005961DE"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主动对接</w:t>
      </w:r>
      <w:r w:rsidR="00C438FE" w:rsidRPr="00F516A7">
        <w:rPr>
          <w:rFonts w:ascii="Times New Roman" w:eastAsia="仿宋_GB2312" w:hAnsi="Times New Roman" w:cs="宋体" w:hint="eastAsia"/>
          <w:kern w:val="0"/>
          <w:sz w:val="32"/>
          <w:szCs w:val="32"/>
          <w:shd w:val="clear" w:color="auto" w:fill="FFFFFF"/>
        </w:rPr>
        <w:t>国家、</w:t>
      </w:r>
      <w:r w:rsidR="002850F0" w:rsidRPr="00F516A7">
        <w:rPr>
          <w:rFonts w:ascii="Times New Roman" w:eastAsia="仿宋_GB2312" w:hAnsi="Times New Roman" w:cs="宋体" w:hint="eastAsia"/>
          <w:kern w:val="0"/>
          <w:sz w:val="32"/>
          <w:szCs w:val="32"/>
          <w:shd w:val="clear" w:color="auto" w:fill="FFFFFF"/>
        </w:rPr>
        <w:t>自治区</w:t>
      </w:r>
      <w:r w:rsidR="00C438FE" w:rsidRPr="00F516A7">
        <w:rPr>
          <w:rFonts w:ascii="Times New Roman" w:eastAsia="仿宋_GB2312" w:hAnsi="Times New Roman" w:cs="宋体" w:hint="eastAsia"/>
          <w:kern w:val="0"/>
          <w:sz w:val="32"/>
          <w:szCs w:val="32"/>
          <w:shd w:val="clear" w:color="auto" w:fill="FFFFFF"/>
        </w:rPr>
        <w:t>经济社会发展需求和本专业学生就业状况，结合学校办学定位，科学设定人才培养目标和毕业要求，由毕业要求设计课程体系，保证内外需求与培养目标、培养目标与毕业要求、毕业要求与课程体系之间具有良好的对应</w:t>
      </w:r>
      <w:r w:rsidR="001D7738">
        <w:rPr>
          <w:rFonts w:ascii="Times New Roman" w:eastAsia="仿宋_GB2312" w:hAnsi="Times New Roman" w:cs="宋体" w:hint="eastAsia"/>
          <w:kern w:val="0"/>
          <w:sz w:val="32"/>
          <w:szCs w:val="32"/>
          <w:shd w:val="clear" w:color="auto" w:fill="FFFFFF"/>
        </w:rPr>
        <w:t>和</w:t>
      </w:r>
      <w:r w:rsidR="001D7738">
        <w:rPr>
          <w:rFonts w:ascii="Times New Roman" w:eastAsia="仿宋_GB2312" w:hAnsi="Times New Roman" w:cs="宋体"/>
          <w:kern w:val="0"/>
          <w:sz w:val="32"/>
          <w:szCs w:val="32"/>
          <w:shd w:val="clear" w:color="auto" w:fill="FFFFFF"/>
        </w:rPr>
        <w:t>支撑</w:t>
      </w:r>
      <w:r w:rsidR="00C438FE" w:rsidRPr="00F516A7">
        <w:rPr>
          <w:rFonts w:ascii="Times New Roman" w:eastAsia="仿宋_GB2312" w:hAnsi="Times New Roman" w:cs="宋体" w:hint="eastAsia"/>
          <w:kern w:val="0"/>
          <w:sz w:val="32"/>
          <w:szCs w:val="32"/>
          <w:shd w:val="clear" w:color="auto" w:fill="FFFFFF"/>
        </w:rPr>
        <w:t>关系，切实提高人才培养的目标达成度和社会适应度。</w:t>
      </w:r>
    </w:p>
    <w:p w14:paraId="4F017CB6" w14:textId="50CDAE66" w:rsidR="00C438FE" w:rsidRPr="00F516A7" w:rsidRDefault="00C438FE" w:rsidP="006643A0">
      <w:pPr>
        <w:spacing w:line="580" w:lineRule="exact"/>
        <w:ind w:firstLineChars="200" w:firstLine="643"/>
        <w:rPr>
          <w:rFonts w:ascii="Times New Roman" w:eastAsia="仿宋_GB2312" w:hAnsi="Times New Roman" w:cs="宋体"/>
          <w:b/>
          <w:bCs/>
          <w:kern w:val="0"/>
          <w:sz w:val="32"/>
          <w:szCs w:val="32"/>
        </w:rPr>
      </w:pPr>
      <w:r w:rsidRPr="00F516A7">
        <w:rPr>
          <w:rFonts w:ascii="Times New Roman" w:eastAsia="仿宋_GB2312" w:hAnsi="Times New Roman" w:cs="宋体" w:hint="eastAsia"/>
          <w:b/>
          <w:bCs/>
          <w:kern w:val="0"/>
          <w:sz w:val="32"/>
          <w:szCs w:val="32"/>
        </w:rPr>
        <w:t>（</w:t>
      </w:r>
      <w:r w:rsidR="001A77D8" w:rsidRPr="00F516A7">
        <w:rPr>
          <w:rFonts w:ascii="Times New Roman" w:eastAsia="仿宋_GB2312" w:hAnsi="Times New Roman" w:cs="宋体" w:hint="eastAsia"/>
          <w:b/>
          <w:bCs/>
          <w:kern w:val="0"/>
          <w:sz w:val="32"/>
          <w:szCs w:val="32"/>
        </w:rPr>
        <w:t>三</w:t>
      </w:r>
      <w:r w:rsidRPr="00F516A7">
        <w:rPr>
          <w:rFonts w:ascii="Times New Roman" w:eastAsia="仿宋_GB2312" w:hAnsi="Times New Roman" w:cs="宋体" w:hint="eastAsia"/>
          <w:b/>
          <w:bCs/>
          <w:kern w:val="0"/>
          <w:sz w:val="32"/>
          <w:szCs w:val="32"/>
        </w:rPr>
        <w:t>）以学生</w:t>
      </w:r>
      <w:r w:rsidR="001D7738">
        <w:rPr>
          <w:rFonts w:ascii="Times New Roman" w:eastAsia="仿宋_GB2312" w:hAnsi="Times New Roman" w:cs="宋体" w:hint="eastAsia"/>
          <w:b/>
          <w:bCs/>
          <w:kern w:val="0"/>
          <w:sz w:val="32"/>
          <w:szCs w:val="32"/>
        </w:rPr>
        <w:t>发展</w:t>
      </w:r>
      <w:r w:rsidRPr="00F516A7">
        <w:rPr>
          <w:rFonts w:ascii="Times New Roman" w:eastAsia="仿宋_GB2312" w:hAnsi="Times New Roman" w:cs="宋体" w:hint="eastAsia"/>
          <w:b/>
          <w:bCs/>
          <w:kern w:val="0"/>
          <w:sz w:val="32"/>
          <w:szCs w:val="32"/>
        </w:rPr>
        <w:t>为中心，</w:t>
      </w:r>
      <w:r w:rsidR="00ED3355">
        <w:rPr>
          <w:rFonts w:ascii="Times New Roman" w:eastAsia="仿宋_GB2312" w:hAnsi="Times New Roman" w:cs="宋体" w:hint="eastAsia"/>
          <w:b/>
          <w:bCs/>
          <w:kern w:val="0"/>
          <w:sz w:val="32"/>
          <w:szCs w:val="32"/>
        </w:rPr>
        <w:t>完善</w:t>
      </w:r>
      <w:r w:rsidRPr="00F516A7">
        <w:rPr>
          <w:rFonts w:ascii="Times New Roman" w:eastAsia="仿宋_GB2312" w:hAnsi="Times New Roman" w:cs="宋体" w:hint="eastAsia"/>
          <w:b/>
          <w:bCs/>
          <w:kern w:val="0"/>
          <w:sz w:val="32"/>
          <w:szCs w:val="32"/>
        </w:rPr>
        <w:t>人才培养</w:t>
      </w:r>
      <w:r w:rsidR="00ED3355">
        <w:rPr>
          <w:rFonts w:ascii="Times New Roman" w:eastAsia="仿宋_GB2312" w:hAnsi="Times New Roman" w:cs="宋体" w:hint="eastAsia"/>
          <w:b/>
          <w:bCs/>
          <w:kern w:val="0"/>
          <w:sz w:val="32"/>
          <w:szCs w:val="32"/>
        </w:rPr>
        <w:t>机制</w:t>
      </w:r>
      <w:r w:rsidR="00ED3355">
        <w:rPr>
          <w:rFonts w:ascii="Times New Roman" w:eastAsia="仿宋_GB2312" w:hAnsi="Times New Roman" w:cs="宋体"/>
          <w:b/>
          <w:bCs/>
          <w:kern w:val="0"/>
          <w:sz w:val="32"/>
          <w:szCs w:val="32"/>
        </w:rPr>
        <w:t>和</w:t>
      </w:r>
      <w:r w:rsidRPr="00F516A7">
        <w:rPr>
          <w:rFonts w:ascii="Times New Roman" w:eastAsia="仿宋_GB2312" w:hAnsi="Times New Roman" w:cs="宋体" w:hint="eastAsia"/>
          <w:b/>
          <w:bCs/>
          <w:kern w:val="0"/>
          <w:sz w:val="32"/>
          <w:szCs w:val="32"/>
        </w:rPr>
        <w:t>模式</w:t>
      </w:r>
    </w:p>
    <w:p w14:paraId="071A2345" w14:textId="16EA9F6F" w:rsidR="00C438FE" w:rsidRPr="00F516A7" w:rsidRDefault="00C438FE"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以学生</w:t>
      </w:r>
      <w:r w:rsidR="001D7738">
        <w:rPr>
          <w:rFonts w:ascii="Times New Roman" w:eastAsia="仿宋_GB2312" w:hAnsi="Times New Roman" w:cs="宋体" w:hint="eastAsia"/>
          <w:kern w:val="0"/>
          <w:sz w:val="32"/>
          <w:szCs w:val="32"/>
          <w:shd w:val="clear" w:color="auto" w:fill="FFFFFF"/>
        </w:rPr>
        <w:t>全面</w:t>
      </w:r>
      <w:r w:rsidRPr="00F516A7">
        <w:rPr>
          <w:rFonts w:ascii="Times New Roman" w:eastAsia="仿宋_GB2312" w:hAnsi="Times New Roman" w:cs="宋体" w:hint="eastAsia"/>
          <w:kern w:val="0"/>
          <w:sz w:val="32"/>
          <w:szCs w:val="32"/>
          <w:shd w:val="clear" w:color="auto" w:fill="FFFFFF"/>
        </w:rPr>
        <w:t>发展为中心，</w:t>
      </w:r>
      <w:r w:rsidR="002F448F" w:rsidRPr="00F516A7">
        <w:rPr>
          <w:rFonts w:ascii="Times New Roman" w:eastAsia="仿宋_GB2312" w:hAnsi="Times New Roman" w:cs="宋体" w:hint="eastAsia"/>
          <w:kern w:val="0"/>
          <w:sz w:val="32"/>
          <w:szCs w:val="32"/>
          <w:shd w:val="clear" w:color="auto" w:fill="FFFFFF"/>
        </w:rPr>
        <w:t>不断提升教学改革的质量内涵。</w:t>
      </w:r>
      <w:r w:rsidR="00290120">
        <w:rPr>
          <w:rFonts w:ascii="Times New Roman" w:eastAsia="仿宋_GB2312" w:hAnsi="Times New Roman" w:cs="宋体" w:hint="eastAsia"/>
          <w:kern w:val="0"/>
          <w:sz w:val="32"/>
          <w:szCs w:val="32"/>
          <w:shd w:val="clear" w:color="auto" w:fill="FFFFFF"/>
        </w:rPr>
        <w:t>探索</w:t>
      </w:r>
      <w:r w:rsidR="002F448F" w:rsidRPr="00F516A7">
        <w:rPr>
          <w:rFonts w:ascii="Times New Roman" w:eastAsia="仿宋_GB2312" w:hAnsi="Times New Roman" w:cs="宋体" w:hint="eastAsia"/>
          <w:kern w:val="0"/>
          <w:sz w:val="32"/>
          <w:szCs w:val="32"/>
          <w:shd w:val="clear" w:color="auto" w:fill="FFFFFF"/>
        </w:rPr>
        <w:t>分层分类培养，</w:t>
      </w:r>
      <w:r w:rsidRPr="00F516A7">
        <w:rPr>
          <w:rFonts w:ascii="Times New Roman" w:eastAsia="仿宋_GB2312" w:hAnsi="Times New Roman" w:cs="宋体" w:hint="eastAsia"/>
          <w:kern w:val="0"/>
          <w:sz w:val="32"/>
          <w:szCs w:val="32"/>
          <w:shd w:val="clear" w:color="auto" w:fill="FFFFFF"/>
        </w:rPr>
        <w:t>着力激发学生学习兴趣和潜能，提高学生自主</w:t>
      </w:r>
      <w:r w:rsidRPr="00F516A7">
        <w:rPr>
          <w:rFonts w:ascii="Times New Roman" w:eastAsia="仿宋_GB2312" w:hAnsi="Times New Roman" w:cs="宋体" w:hint="eastAsia"/>
          <w:kern w:val="0"/>
          <w:sz w:val="32"/>
          <w:szCs w:val="32"/>
          <w:shd w:val="clear" w:color="auto" w:fill="FFFFFF"/>
        </w:rPr>
        <w:lastRenderedPageBreak/>
        <w:t>选择空间</w:t>
      </w:r>
      <w:r w:rsidR="002F448F">
        <w:rPr>
          <w:rFonts w:ascii="Times New Roman" w:eastAsia="仿宋_GB2312" w:hAnsi="Times New Roman" w:cs="宋体" w:hint="eastAsia"/>
          <w:kern w:val="0"/>
          <w:sz w:val="32"/>
          <w:szCs w:val="32"/>
          <w:shd w:val="clear" w:color="auto" w:fill="FFFFFF"/>
        </w:rPr>
        <w:t>；</w:t>
      </w:r>
      <w:r w:rsidR="002F448F" w:rsidRPr="00F516A7">
        <w:rPr>
          <w:rFonts w:ascii="Times New Roman" w:eastAsia="仿宋_GB2312" w:hAnsi="Times New Roman" w:cs="宋体" w:hint="eastAsia"/>
          <w:kern w:val="0"/>
          <w:sz w:val="32"/>
          <w:szCs w:val="32"/>
          <w:shd w:val="clear" w:color="auto" w:fill="FFFFFF"/>
        </w:rPr>
        <w:t>逐步</w:t>
      </w:r>
      <w:proofErr w:type="gramStart"/>
      <w:r w:rsidR="002F448F" w:rsidRPr="00F516A7">
        <w:rPr>
          <w:rFonts w:ascii="Times New Roman" w:eastAsia="仿宋_GB2312" w:hAnsi="Times New Roman" w:cs="宋体" w:hint="eastAsia"/>
          <w:kern w:val="0"/>
          <w:sz w:val="32"/>
          <w:szCs w:val="32"/>
          <w:shd w:val="clear" w:color="auto" w:fill="FFFFFF"/>
        </w:rPr>
        <w:t>完善校</w:t>
      </w:r>
      <w:proofErr w:type="gramEnd"/>
      <w:r w:rsidR="002F448F" w:rsidRPr="00F516A7">
        <w:rPr>
          <w:rFonts w:ascii="Times New Roman" w:eastAsia="仿宋_GB2312" w:hAnsi="Times New Roman" w:cs="宋体" w:hint="eastAsia"/>
          <w:kern w:val="0"/>
          <w:sz w:val="32"/>
          <w:szCs w:val="32"/>
          <w:shd w:val="clear" w:color="auto" w:fill="FFFFFF"/>
        </w:rPr>
        <w:t>企合作、国际合作等人才培养</w:t>
      </w:r>
      <w:r w:rsidR="002F448F">
        <w:rPr>
          <w:rFonts w:ascii="Times New Roman" w:eastAsia="仿宋_GB2312" w:hAnsi="Times New Roman" w:cs="宋体" w:hint="eastAsia"/>
          <w:kern w:val="0"/>
          <w:sz w:val="32"/>
          <w:szCs w:val="32"/>
          <w:shd w:val="clear" w:color="auto" w:fill="FFFFFF"/>
        </w:rPr>
        <w:t>机制，</w:t>
      </w:r>
      <w:r w:rsidRPr="00F516A7">
        <w:rPr>
          <w:rFonts w:ascii="Times New Roman" w:eastAsia="仿宋_GB2312" w:hAnsi="Times New Roman" w:cs="宋体" w:hint="eastAsia"/>
          <w:kern w:val="0"/>
          <w:sz w:val="32"/>
          <w:szCs w:val="32"/>
          <w:shd w:val="clear" w:color="auto" w:fill="FFFFFF"/>
        </w:rPr>
        <w:t>结合专业</w:t>
      </w:r>
      <w:r w:rsidR="002F448F" w:rsidRPr="00F516A7">
        <w:rPr>
          <w:rFonts w:ascii="Times New Roman" w:eastAsia="仿宋_GB2312" w:hAnsi="Times New Roman" w:cs="宋体" w:hint="eastAsia"/>
          <w:kern w:val="0"/>
          <w:sz w:val="32"/>
          <w:szCs w:val="32"/>
          <w:shd w:val="clear" w:color="auto" w:fill="FFFFFF"/>
        </w:rPr>
        <w:t>特</w:t>
      </w:r>
      <w:r w:rsidR="002F448F">
        <w:rPr>
          <w:rFonts w:ascii="Times New Roman" w:eastAsia="仿宋_GB2312" w:hAnsi="Times New Roman" w:cs="宋体" w:hint="eastAsia"/>
          <w:kern w:val="0"/>
          <w:sz w:val="32"/>
          <w:szCs w:val="32"/>
          <w:shd w:val="clear" w:color="auto" w:fill="FFFFFF"/>
        </w:rPr>
        <w:t>色、</w:t>
      </w:r>
      <w:r w:rsidR="002F448F">
        <w:rPr>
          <w:rFonts w:ascii="Times New Roman" w:eastAsia="仿宋_GB2312" w:hAnsi="Times New Roman" w:cs="宋体"/>
          <w:kern w:val="0"/>
          <w:sz w:val="32"/>
          <w:szCs w:val="32"/>
          <w:shd w:val="clear" w:color="auto" w:fill="FFFFFF"/>
        </w:rPr>
        <w:t>优势</w:t>
      </w:r>
      <w:r w:rsidRPr="00F516A7">
        <w:rPr>
          <w:rFonts w:ascii="Times New Roman" w:eastAsia="仿宋_GB2312" w:hAnsi="Times New Roman" w:cs="宋体" w:hint="eastAsia"/>
          <w:kern w:val="0"/>
          <w:sz w:val="32"/>
          <w:szCs w:val="32"/>
          <w:shd w:val="clear" w:color="auto" w:fill="FFFFFF"/>
        </w:rPr>
        <w:t>和</w:t>
      </w:r>
      <w:r w:rsidR="002F448F">
        <w:rPr>
          <w:rFonts w:ascii="Times New Roman" w:eastAsia="仿宋_GB2312" w:hAnsi="Times New Roman" w:cs="宋体" w:hint="eastAsia"/>
          <w:kern w:val="0"/>
          <w:sz w:val="32"/>
          <w:szCs w:val="32"/>
          <w:shd w:val="clear" w:color="auto" w:fill="FFFFFF"/>
        </w:rPr>
        <w:t>学生个性化需求</w:t>
      </w:r>
      <w:r w:rsidRPr="00F516A7">
        <w:rPr>
          <w:rFonts w:ascii="Times New Roman" w:eastAsia="仿宋_GB2312" w:hAnsi="Times New Roman" w:cs="宋体" w:hint="eastAsia"/>
          <w:kern w:val="0"/>
          <w:sz w:val="32"/>
          <w:szCs w:val="32"/>
          <w:shd w:val="clear" w:color="auto" w:fill="FFFFFF"/>
        </w:rPr>
        <w:t>，</w:t>
      </w:r>
      <w:r w:rsidR="00B069AC" w:rsidRPr="00F516A7">
        <w:rPr>
          <w:rFonts w:ascii="Times New Roman" w:eastAsia="仿宋_GB2312" w:hAnsi="Times New Roman" w:cs="宋体" w:hint="eastAsia"/>
          <w:kern w:val="0"/>
          <w:sz w:val="32"/>
          <w:szCs w:val="32"/>
          <w:shd w:val="clear" w:color="auto" w:fill="FFFFFF"/>
        </w:rPr>
        <w:t>创新人才</w:t>
      </w:r>
      <w:r w:rsidRPr="00F516A7">
        <w:rPr>
          <w:rFonts w:ascii="Times New Roman" w:eastAsia="仿宋_GB2312" w:hAnsi="Times New Roman" w:cs="宋体" w:hint="eastAsia"/>
          <w:kern w:val="0"/>
          <w:sz w:val="32"/>
          <w:szCs w:val="32"/>
          <w:shd w:val="clear" w:color="auto" w:fill="FFFFFF"/>
        </w:rPr>
        <w:t>培养</w:t>
      </w:r>
      <w:r w:rsidR="00B069AC" w:rsidRPr="00F516A7">
        <w:rPr>
          <w:rFonts w:ascii="Times New Roman" w:eastAsia="仿宋_GB2312" w:hAnsi="Times New Roman" w:cs="宋体" w:hint="eastAsia"/>
          <w:kern w:val="0"/>
          <w:sz w:val="32"/>
          <w:szCs w:val="32"/>
          <w:shd w:val="clear" w:color="auto" w:fill="FFFFFF"/>
        </w:rPr>
        <w:t>模式</w:t>
      </w:r>
      <w:r w:rsidRPr="00F516A7">
        <w:rPr>
          <w:rFonts w:ascii="Times New Roman" w:eastAsia="仿宋_GB2312" w:hAnsi="Times New Roman" w:cs="宋体" w:hint="eastAsia"/>
          <w:kern w:val="0"/>
          <w:sz w:val="32"/>
          <w:szCs w:val="32"/>
          <w:shd w:val="clear" w:color="auto" w:fill="FFFFFF"/>
        </w:rPr>
        <w:t>。</w:t>
      </w:r>
      <w:r w:rsidR="00290120" w:rsidRPr="00F516A7">
        <w:rPr>
          <w:rFonts w:ascii="Times New Roman" w:eastAsia="仿宋_GB2312" w:hAnsi="Times New Roman" w:cs="宋体" w:hint="eastAsia"/>
          <w:kern w:val="0"/>
          <w:sz w:val="32"/>
          <w:szCs w:val="32"/>
          <w:shd w:val="clear" w:color="auto" w:fill="FFFFFF"/>
        </w:rPr>
        <w:t>平衡教师课堂讲授、指导学生研讨等学时，引导学生开展自主学习。</w:t>
      </w:r>
      <w:r w:rsidR="006A3FA5" w:rsidRPr="006A3FA5">
        <w:rPr>
          <w:rFonts w:ascii="Times New Roman" w:eastAsia="仿宋_GB2312" w:hAnsi="Times New Roman" w:cs="宋体" w:hint="eastAsia"/>
          <w:kern w:val="0"/>
          <w:sz w:val="32"/>
          <w:szCs w:val="32"/>
          <w:shd w:val="clear" w:color="auto" w:fill="FFFFFF"/>
        </w:rPr>
        <w:t>改革课程考核方式，加强教学过程考核，根据课程特点和教学要求，探索多样化、合理化、可操作性强的考核方式。</w:t>
      </w:r>
      <w:r w:rsidR="00B069AC" w:rsidRPr="00F516A7">
        <w:rPr>
          <w:rFonts w:ascii="Times New Roman" w:eastAsia="仿宋_GB2312" w:hAnsi="Times New Roman" w:cs="宋体" w:hint="eastAsia"/>
          <w:kern w:val="0"/>
          <w:sz w:val="32"/>
          <w:szCs w:val="32"/>
          <w:shd w:val="clear" w:color="auto" w:fill="FFFFFF"/>
        </w:rPr>
        <w:t>探索实施部分公共课成绩单</w:t>
      </w:r>
      <w:r w:rsidR="00C415AF" w:rsidRPr="00F516A7">
        <w:rPr>
          <w:rFonts w:ascii="Times New Roman" w:eastAsia="仿宋_GB2312" w:hAnsi="Times New Roman" w:cs="宋体" w:hint="eastAsia"/>
          <w:kern w:val="0"/>
          <w:sz w:val="32"/>
          <w:szCs w:val="32"/>
          <w:shd w:val="clear" w:color="auto" w:fill="FFFFFF"/>
        </w:rPr>
        <w:t>并行制</w:t>
      </w:r>
      <w:r w:rsidR="003D1E15" w:rsidRPr="00F516A7">
        <w:rPr>
          <w:rFonts w:ascii="Times New Roman" w:eastAsia="仿宋_GB2312" w:hAnsi="Times New Roman" w:cs="宋体" w:hint="eastAsia"/>
          <w:kern w:val="0"/>
          <w:sz w:val="32"/>
          <w:szCs w:val="32"/>
          <w:shd w:val="clear" w:color="auto" w:fill="FFFFFF"/>
        </w:rPr>
        <w:t>、外语分类教学并行制、全学期实习并行制</w:t>
      </w:r>
      <w:r w:rsidR="002F448F" w:rsidRPr="00F516A7">
        <w:rPr>
          <w:rFonts w:ascii="Times New Roman" w:eastAsia="仿宋_GB2312" w:hAnsi="Times New Roman" w:cs="宋体" w:hint="eastAsia"/>
          <w:kern w:val="0"/>
          <w:sz w:val="32"/>
          <w:szCs w:val="32"/>
          <w:shd w:val="clear" w:color="auto" w:fill="FFFFFF"/>
        </w:rPr>
        <w:t>及公共体育俱乐部制</w:t>
      </w:r>
      <w:r w:rsidR="003D1E15" w:rsidRPr="00F516A7">
        <w:rPr>
          <w:rFonts w:ascii="Times New Roman" w:eastAsia="仿宋_GB2312" w:hAnsi="Times New Roman" w:cs="宋体" w:hint="eastAsia"/>
          <w:kern w:val="0"/>
          <w:sz w:val="32"/>
          <w:szCs w:val="32"/>
          <w:shd w:val="clear" w:color="auto" w:fill="FFFFFF"/>
        </w:rPr>
        <w:t>等</w:t>
      </w:r>
      <w:r w:rsidRPr="00F516A7">
        <w:rPr>
          <w:rFonts w:ascii="Times New Roman" w:eastAsia="仿宋_GB2312" w:hAnsi="Times New Roman" w:cs="宋体" w:hint="eastAsia"/>
          <w:kern w:val="0"/>
          <w:sz w:val="32"/>
          <w:szCs w:val="32"/>
          <w:shd w:val="clear" w:color="auto" w:fill="FFFFFF"/>
        </w:rPr>
        <w:t>教学改革试点工作。</w:t>
      </w:r>
      <w:r w:rsidR="004E570E" w:rsidRPr="00F516A7">
        <w:rPr>
          <w:rFonts w:ascii="Times New Roman" w:eastAsia="仿宋_GB2312" w:hAnsi="Times New Roman" w:cs="宋体" w:hint="eastAsia"/>
          <w:kern w:val="0"/>
          <w:sz w:val="32"/>
          <w:szCs w:val="32"/>
          <w:shd w:val="clear" w:color="auto" w:fill="FFFFFF"/>
        </w:rPr>
        <w:t>实现</w:t>
      </w:r>
      <w:r w:rsidR="00824207" w:rsidRPr="00F516A7">
        <w:rPr>
          <w:rFonts w:ascii="Times New Roman" w:eastAsia="仿宋_GB2312" w:hAnsi="Times New Roman" w:cs="宋体" w:hint="eastAsia"/>
          <w:kern w:val="0"/>
          <w:sz w:val="32"/>
          <w:szCs w:val="32"/>
          <w:shd w:val="clear" w:color="auto" w:fill="FFFFFF"/>
        </w:rPr>
        <w:t>第二课堂与第一课堂有效融合与互补。</w:t>
      </w:r>
      <w:r w:rsidR="00290120" w:rsidRPr="00F516A7">
        <w:rPr>
          <w:rFonts w:ascii="Times New Roman" w:eastAsia="仿宋_GB2312" w:hAnsi="Times New Roman" w:cs="宋体" w:hint="eastAsia"/>
          <w:kern w:val="0"/>
          <w:sz w:val="32"/>
          <w:szCs w:val="32"/>
          <w:shd w:val="clear" w:color="auto" w:fill="FFFFFF"/>
        </w:rPr>
        <w:t>培养学生解决复杂问题的综合能力和创新思维，有效支撑人才培养目标</w:t>
      </w:r>
      <w:r w:rsidR="00290120">
        <w:rPr>
          <w:rFonts w:ascii="Times New Roman" w:eastAsia="仿宋_GB2312" w:hAnsi="Times New Roman" w:cs="宋体" w:hint="eastAsia"/>
          <w:kern w:val="0"/>
          <w:sz w:val="32"/>
          <w:szCs w:val="32"/>
          <w:shd w:val="clear" w:color="auto" w:fill="FFFFFF"/>
        </w:rPr>
        <w:t>和</w:t>
      </w:r>
      <w:r w:rsidR="00290120">
        <w:rPr>
          <w:rFonts w:ascii="Times New Roman" w:eastAsia="仿宋_GB2312" w:hAnsi="Times New Roman" w:cs="宋体"/>
          <w:kern w:val="0"/>
          <w:sz w:val="32"/>
          <w:szCs w:val="32"/>
          <w:shd w:val="clear" w:color="auto" w:fill="FFFFFF"/>
        </w:rPr>
        <w:t>毕业要求的</w:t>
      </w:r>
      <w:r w:rsidR="00290120">
        <w:rPr>
          <w:rFonts w:ascii="Times New Roman" w:eastAsia="仿宋_GB2312" w:hAnsi="Times New Roman" w:cs="宋体" w:hint="eastAsia"/>
          <w:kern w:val="0"/>
          <w:sz w:val="32"/>
          <w:szCs w:val="32"/>
          <w:shd w:val="clear" w:color="auto" w:fill="FFFFFF"/>
        </w:rPr>
        <w:t>达成</w:t>
      </w:r>
      <w:r w:rsidR="00290120" w:rsidRPr="00F516A7">
        <w:rPr>
          <w:rFonts w:ascii="Times New Roman" w:eastAsia="仿宋_GB2312" w:hAnsi="Times New Roman" w:cs="宋体" w:hint="eastAsia"/>
          <w:kern w:val="0"/>
          <w:sz w:val="32"/>
          <w:szCs w:val="32"/>
          <w:shd w:val="clear" w:color="auto" w:fill="FFFFFF"/>
        </w:rPr>
        <w:t>。</w:t>
      </w:r>
    </w:p>
    <w:p w14:paraId="10C7B6AE" w14:textId="2EF24FB2" w:rsidR="00E454A9" w:rsidRPr="00F516A7" w:rsidRDefault="00E454A9" w:rsidP="006643A0">
      <w:pPr>
        <w:spacing w:line="580" w:lineRule="exact"/>
        <w:ind w:firstLineChars="200" w:firstLine="643"/>
        <w:rPr>
          <w:rFonts w:ascii="Times New Roman" w:eastAsia="仿宋_GB2312" w:hAnsi="Times New Roman" w:cs="宋体"/>
          <w:b/>
          <w:bCs/>
          <w:kern w:val="0"/>
          <w:sz w:val="32"/>
          <w:szCs w:val="32"/>
        </w:rPr>
      </w:pPr>
      <w:r w:rsidRPr="00F516A7">
        <w:rPr>
          <w:rFonts w:ascii="Times New Roman" w:eastAsia="仿宋_GB2312" w:hAnsi="Times New Roman" w:cs="宋体" w:hint="eastAsia"/>
          <w:b/>
          <w:bCs/>
          <w:kern w:val="0"/>
          <w:sz w:val="32"/>
          <w:szCs w:val="32"/>
        </w:rPr>
        <w:t>（四）</w:t>
      </w:r>
      <w:r w:rsidR="006D0688" w:rsidRPr="00F516A7">
        <w:rPr>
          <w:rFonts w:ascii="Times New Roman" w:eastAsia="仿宋_GB2312" w:hAnsi="Times New Roman" w:cs="宋体" w:hint="eastAsia"/>
          <w:b/>
          <w:bCs/>
          <w:kern w:val="0"/>
          <w:sz w:val="32"/>
          <w:szCs w:val="32"/>
        </w:rPr>
        <w:t>“削枝强</w:t>
      </w:r>
      <w:r w:rsidR="006D0688" w:rsidRPr="006643A0">
        <w:rPr>
          <w:rFonts w:ascii="Times New Roman" w:eastAsia="仿宋_GB2312" w:hAnsi="Times New Roman" w:cs="宋体" w:hint="eastAsia"/>
          <w:b/>
          <w:bCs/>
          <w:kern w:val="0"/>
          <w:sz w:val="32"/>
          <w:szCs w:val="32"/>
        </w:rPr>
        <w:t>干</w:t>
      </w:r>
      <w:r w:rsidR="006D0688" w:rsidRPr="00F516A7">
        <w:rPr>
          <w:rFonts w:ascii="Times New Roman" w:eastAsia="仿宋_GB2312" w:hAnsi="Times New Roman" w:cs="宋体" w:hint="eastAsia"/>
          <w:b/>
          <w:bCs/>
          <w:kern w:val="0"/>
          <w:sz w:val="32"/>
          <w:szCs w:val="32"/>
        </w:rPr>
        <w:t>”，</w:t>
      </w:r>
      <w:r w:rsidR="000A7973">
        <w:rPr>
          <w:rFonts w:ascii="Times New Roman" w:eastAsia="仿宋_GB2312" w:hAnsi="Times New Roman" w:cs="宋体" w:hint="eastAsia"/>
          <w:b/>
          <w:bCs/>
          <w:kern w:val="0"/>
          <w:sz w:val="32"/>
          <w:szCs w:val="32"/>
        </w:rPr>
        <w:t>强化专业核心课程的地位和作用</w:t>
      </w:r>
    </w:p>
    <w:p w14:paraId="58B7F5EB" w14:textId="78522ECC" w:rsidR="004C44D3" w:rsidRPr="00F516A7" w:rsidRDefault="00534718"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基于</w:t>
      </w:r>
      <w:r>
        <w:rPr>
          <w:rFonts w:ascii="Times New Roman" w:eastAsia="仿宋_GB2312" w:hAnsi="Times New Roman" w:cs="宋体" w:hint="eastAsia"/>
          <w:kern w:val="0"/>
          <w:sz w:val="32"/>
          <w:szCs w:val="32"/>
          <w:shd w:val="clear" w:color="auto" w:fill="FFFFFF"/>
        </w:rPr>
        <w:t>支撑</w:t>
      </w:r>
      <w:r w:rsidR="00FC2DCA">
        <w:rPr>
          <w:rFonts w:ascii="Times New Roman" w:eastAsia="仿宋_GB2312" w:hAnsi="Times New Roman" w:cs="宋体" w:hint="eastAsia"/>
          <w:kern w:val="0"/>
          <w:sz w:val="32"/>
          <w:szCs w:val="32"/>
          <w:shd w:val="clear" w:color="auto" w:fill="FFFFFF"/>
        </w:rPr>
        <w:t>培养</w:t>
      </w:r>
      <w:r w:rsidR="00FC2DCA">
        <w:rPr>
          <w:rFonts w:ascii="Times New Roman" w:eastAsia="仿宋_GB2312" w:hAnsi="Times New Roman" w:cs="宋体"/>
          <w:kern w:val="0"/>
          <w:sz w:val="32"/>
          <w:szCs w:val="32"/>
          <w:shd w:val="clear" w:color="auto" w:fill="FFFFFF"/>
        </w:rPr>
        <w:t>目标</w:t>
      </w:r>
      <w:r w:rsidR="00FC2DCA">
        <w:rPr>
          <w:rFonts w:ascii="Times New Roman" w:eastAsia="仿宋_GB2312" w:hAnsi="Times New Roman" w:cs="宋体" w:hint="eastAsia"/>
          <w:kern w:val="0"/>
          <w:sz w:val="32"/>
          <w:szCs w:val="32"/>
          <w:shd w:val="clear" w:color="auto" w:fill="FFFFFF"/>
        </w:rPr>
        <w:t>、</w:t>
      </w:r>
      <w:r w:rsidR="00FC2DCA" w:rsidRPr="00F516A7">
        <w:rPr>
          <w:rFonts w:ascii="Times New Roman" w:eastAsia="仿宋_GB2312" w:hAnsi="Times New Roman" w:cs="宋体" w:hint="eastAsia"/>
          <w:kern w:val="0"/>
          <w:sz w:val="32"/>
          <w:szCs w:val="32"/>
          <w:shd w:val="clear" w:color="auto" w:fill="FFFFFF"/>
        </w:rPr>
        <w:t>本专业</w:t>
      </w:r>
      <w:r>
        <w:rPr>
          <w:rFonts w:ascii="Times New Roman" w:eastAsia="仿宋_GB2312" w:hAnsi="Times New Roman" w:cs="宋体"/>
          <w:kern w:val="0"/>
          <w:sz w:val="32"/>
          <w:szCs w:val="32"/>
          <w:shd w:val="clear" w:color="auto" w:fill="FFFFFF"/>
        </w:rPr>
        <w:t>毕业要求和</w:t>
      </w:r>
      <w:r w:rsidR="00FC2DCA" w:rsidRPr="00F516A7">
        <w:rPr>
          <w:rFonts w:ascii="Times New Roman" w:eastAsia="仿宋_GB2312" w:hAnsi="Times New Roman" w:cs="宋体" w:hint="eastAsia"/>
          <w:kern w:val="0"/>
          <w:sz w:val="32"/>
          <w:szCs w:val="32"/>
          <w:shd w:val="clear" w:color="auto" w:fill="FFFFFF"/>
        </w:rPr>
        <w:t>专业能力</w:t>
      </w:r>
      <w:r>
        <w:rPr>
          <w:rFonts w:ascii="Times New Roman" w:eastAsia="仿宋_GB2312" w:hAnsi="Times New Roman" w:cs="宋体"/>
          <w:kern w:val="0"/>
          <w:sz w:val="32"/>
          <w:szCs w:val="32"/>
          <w:shd w:val="clear" w:color="auto" w:fill="FFFFFF"/>
        </w:rPr>
        <w:t>的</w:t>
      </w:r>
      <w:r>
        <w:rPr>
          <w:rFonts w:ascii="Times New Roman" w:eastAsia="仿宋_GB2312" w:hAnsi="Times New Roman" w:cs="宋体" w:hint="eastAsia"/>
          <w:kern w:val="0"/>
          <w:sz w:val="32"/>
          <w:szCs w:val="32"/>
          <w:shd w:val="clear" w:color="auto" w:fill="FFFFFF"/>
        </w:rPr>
        <w:t>“</w:t>
      </w:r>
      <w:r w:rsidRPr="00F516A7">
        <w:rPr>
          <w:rFonts w:ascii="Times New Roman" w:eastAsia="仿宋_GB2312" w:hAnsi="Times New Roman" w:cs="宋体" w:hint="eastAsia"/>
          <w:kern w:val="0"/>
          <w:sz w:val="32"/>
          <w:szCs w:val="32"/>
          <w:shd w:val="clear" w:color="auto" w:fill="FFFFFF"/>
        </w:rPr>
        <w:t>产出导向</w:t>
      </w:r>
      <w:r>
        <w:rPr>
          <w:rFonts w:ascii="Times New Roman" w:eastAsia="仿宋_GB2312" w:hAnsi="Times New Roman" w:cs="宋体" w:hint="eastAsia"/>
          <w:kern w:val="0"/>
          <w:sz w:val="32"/>
          <w:szCs w:val="32"/>
          <w:shd w:val="clear" w:color="auto" w:fill="FFFFFF"/>
        </w:rPr>
        <w:t>”</w:t>
      </w:r>
      <w:r w:rsidR="00FC2DCA">
        <w:rPr>
          <w:rFonts w:ascii="Times New Roman" w:eastAsia="仿宋_GB2312" w:hAnsi="Times New Roman" w:cs="宋体" w:hint="eastAsia"/>
          <w:kern w:val="0"/>
          <w:sz w:val="32"/>
          <w:szCs w:val="32"/>
          <w:shd w:val="clear" w:color="auto" w:fill="FFFFFF"/>
        </w:rPr>
        <w:t>，加强</w:t>
      </w:r>
      <w:r w:rsidRPr="00F516A7">
        <w:rPr>
          <w:rFonts w:ascii="Times New Roman" w:eastAsia="仿宋_GB2312" w:hAnsi="Times New Roman" w:cs="宋体" w:hint="eastAsia"/>
          <w:kern w:val="0"/>
          <w:sz w:val="32"/>
          <w:szCs w:val="32"/>
          <w:shd w:val="clear" w:color="auto" w:fill="FFFFFF"/>
        </w:rPr>
        <w:t>专业核心课程体系</w:t>
      </w:r>
      <w:r w:rsidR="00FC2DCA">
        <w:rPr>
          <w:rFonts w:ascii="Times New Roman" w:eastAsia="仿宋_GB2312" w:hAnsi="Times New Roman" w:cs="宋体" w:hint="eastAsia"/>
          <w:kern w:val="0"/>
          <w:sz w:val="32"/>
          <w:szCs w:val="32"/>
          <w:shd w:val="clear" w:color="auto" w:fill="FFFFFF"/>
        </w:rPr>
        <w:t>建设</w:t>
      </w:r>
      <w:r>
        <w:rPr>
          <w:rFonts w:ascii="Times New Roman" w:eastAsia="仿宋_GB2312" w:hAnsi="Times New Roman" w:cs="宋体" w:hint="eastAsia"/>
          <w:kern w:val="0"/>
          <w:sz w:val="32"/>
          <w:szCs w:val="32"/>
          <w:shd w:val="clear" w:color="auto" w:fill="FFFFFF"/>
        </w:rPr>
        <w:t>，</w:t>
      </w:r>
      <w:r w:rsidR="006A3FA5">
        <w:rPr>
          <w:rFonts w:ascii="Times New Roman" w:eastAsia="仿宋_GB2312" w:hAnsi="Times New Roman" w:cs="宋体" w:hint="eastAsia"/>
          <w:kern w:val="0"/>
          <w:sz w:val="32"/>
          <w:szCs w:val="32"/>
          <w:shd w:val="clear" w:color="auto" w:fill="FFFFFF"/>
        </w:rPr>
        <w:t>优化形成</w:t>
      </w:r>
      <w:r w:rsidR="00FC2DCA" w:rsidRPr="00F516A7">
        <w:rPr>
          <w:rFonts w:ascii="Times New Roman" w:eastAsia="仿宋_GB2312" w:hAnsi="Times New Roman" w:cs="宋体" w:hint="eastAsia"/>
          <w:kern w:val="0"/>
          <w:sz w:val="32"/>
          <w:szCs w:val="32"/>
          <w:shd w:val="clear" w:color="auto" w:fill="FFFFFF"/>
        </w:rPr>
        <w:t>衔接紧密</w:t>
      </w:r>
      <w:r w:rsidRPr="00F516A7">
        <w:rPr>
          <w:rFonts w:ascii="Times New Roman" w:eastAsia="仿宋_GB2312" w:hAnsi="Times New Roman" w:cs="宋体" w:hint="eastAsia"/>
          <w:kern w:val="0"/>
          <w:sz w:val="32"/>
          <w:szCs w:val="32"/>
          <w:shd w:val="clear" w:color="auto" w:fill="FFFFFF"/>
        </w:rPr>
        <w:t>的</w:t>
      </w:r>
      <w:r>
        <w:rPr>
          <w:rFonts w:ascii="Times New Roman" w:eastAsia="仿宋_GB2312" w:hAnsi="Times New Roman" w:cs="宋体" w:hint="eastAsia"/>
          <w:kern w:val="0"/>
          <w:sz w:val="32"/>
          <w:szCs w:val="32"/>
          <w:shd w:val="clear" w:color="auto" w:fill="FFFFFF"/>
        </w:rPr>
        <w:t>课程</w:t>
      </w:r>
      <w:r>
        <w:rPr>
          <w:rFonts w:ascii="Times New Roman" w:eastAsia="仿宋_GB2312" w:hAnsi="Times New Roman" w:cs="宋体"/>
          <w:kern w:val="0"/>
          <w:sz w:val="32"/>
          <w:szCs w:val="32"/>
          <w:shd w:val="clear" w:color="auto" w:fill="FFFFFF"/>
        </w:rPr>
        <w:t>设置，</w:t>
      </w:r>
      <w:r w:rsidR="006A3FA5" w:rsidRPr="00F516A7">
        <w:rPr>
          <w:rFonts w:ascii="Times New Roman" w:eastAsia="仿宋_GB2312" w:hAnsi="Times New Roman" w:cs="宋体" w:hint="eastAsia"/>
          <w:kern w:val="0"/>
          <w:sz w:val="32"/>
          <w:szCs w:val="32"/>
          <w:shd w:val="clear" w:color="auto" w:fill="FFFFFF"/>
        </w:rPr>
        <w:t>合理规划课程开设顺序，做好先修课程要求。</w:t>
      </w:r>
      <w:r w:rsidR="006A3FA5">
        <w:rPr>
          <w:rFonts w:ascii="Times New Roman" w:eastAsia="仿宋_GB2312" w:hAnsi="Times New Roman" w:cs="宋体" w:hint="eastAsia"/>
          <w:kern w:val="0"/>
          <w:sz w:val="32"/>
          <w:szCs w:val="32"/>
          <w:shd w:val="clear" w:color="auto" w:fill="FFFFFF"/>
        </w:rPr>
        <w:t>整合</w:t>
      </w:r>
      <w:r w:rsidR="006A3FA5" w:rsidRPr="00F516A7">
        <w:rPr>
          <w:rFonts w:ascii="Times New Roman" w:eastAsia="仿宋_GB2312" w:hAnsi="Times New Roman" w:cs="宋体" w:hint="eastAsia"/>
          <w:kern w:val="0"/>
          <w:sz w:val="32"/>
          <w:szCs w:val="32"/>
          <w:shd w:val="clear" w:color="auto" w:fill="FFFFFF"/>
        </w:rPr>
        <w:t>更新</w:t>
      </w:r>
      <w:r w:rsidRPr="00F516A7">
        <w:rPr>
          <w:rFonts w:ascii="Times New Roman" w:eastAsia="仿宋_GB2312" w:hAnsi="Times New Roman" w:cs="宋体" w:hint="eastAsia"/>
          <w:kern w:val="0"/>
          <w:sz w:val="32"/>
          <w:szCs w:val="32"/>
          <w:shd w:val="clear" w:color="auto" w:fill="FFFFFF"/>
        </w:rPr>
        <w:t>课程教学内容</w:t>
      </w:r>
      <w:r w:rsidR="006A3FA5">
        <w:rPr>
          <w:rFonts w:ascii="Times New Roman" w:eastAsia="仿宋_GB2312" w:hAnsi="Times New Roman" w:cs="宋体" w:hint="eastAsia"/>
          <w:kern w:val="0"/>
          <w:sz w:val="32"/>
          <w:szCs w:val="32"/>
          <w:shd w:val="clear" w:color="auto" w:fill="FFFFFF"/>
        </w:rPr>
        <w:t>，</w:t>
      </w:r>
      <w:r w:rsidR="006A3FA5" w:rsidRPr="00F516A7">
        <w:rPr>
          <w:rFonts w:ascii="Times New Roman" w:eastAsia="仿宋_GB2312" w:hAnsi="Times New Roman" w:cs="宋体" w:hint="eastAsia"/>
          <w:kern w:val="0"/>
          <w:sz w:val="32"/>
          <w:szCs w:val="32"/>
          <w:shd w:val="clear" w:color="auto" w:fill="FFFFFF"/>
        </w:rPr>
        <w:t>增加</w:t>
      </w:r>
      <w:proofErr w:type="gramStart"/>
      <w:r w:rsidR="006A3FA5" w:rsidRPr="00F516A7">
        <w:rPr>
          <w:rFonts w:ascii="Times New Roman" w:eastAsia="仿宋_GB2312" w:hAnsi="Times New Roman" w:cs="宋体" w:hint="eastAsia"/>
          <w:kern w:val="0"/>
          <w:sz w:val="32"/>
          <w:szCs w:val="32"/>
          <w:shd w:val="clear" w:color="auto" w:fill="FFFFFF"/>
        </w:rPr>
        <w:t>课程思政元素</w:t>
      </w:r>
      <w:proofErr w:type="gramEnd"/>
      <w:r w:rsidR="006A3FA5" w:rsidRPr="00F516A7">
        <w:rPr>
          <w:rFonts w:ascii="Times New Roman" w:eastAsia="仿宋_GB2312" w:hAnsi="Times New Roman" w:cs="宋体" w:hint="eastAsia"/>
          <w:kern w:val="0"/>
          <w:sz w:val="32"/>
          <w:szCs w:val="32"/>
          <w:shd w:val="clear" w:color="auto" w:fill="FFFFFF"/>
        </w:rPr>
        <w:t>，避免课程内容简单重复、错位交叉，将学科前沿知识、最新科研成果引入课堂、引进教材。积极利用精品在线开放课程，把优质教学资源引入教学内容。</w:t>
      </w:r>
    </w:p>
    <w:p w14:paraId="246227DE" w14:textId="2163C50E" w:rsidR="004C44D3" w:rsidRPr="00F516A7" w:rsidRDefault="004C44D3" w:rsidP="006643A0">
      <w:pPr>
        <w:spacing w:line="580" w:lineRule="exact"/>
        <w:ind w:firstLineChars="200" w:firstLine="643"/>
        <w:rPr>
          <w:rFonts w:ascii="Times New Roman" w:eastAsia="仿宋_GB2312" w:hAnsi="Times New Roman" w:cs="宋体"/>
          <w:b/>
          <w:bCs/>
          <w:kern w:val="0"/>
          <w:sz w:val="32"/>
          <w:szCs w:val="32"/>
        </w:rPr>
      </w:pPr>
      <w:r w:rsidRPr="00F516A7">
        <w:rPr>
          <w:rFonts w:ascii="Times New Roman" w:eastAsia="仿宋_GB2312" w:hAnsi="Times New Roman" w:cs="宋体" w:hint="eastAsia"/>
          <w:b/>
          <w:bCs/>
          <w:kern w:val="0"/>
          <w:sz w:val="32"/>
          <w:szCs w:val="32"/>
        </w:rPr>
        <w:t>（五）“扩容</w:t>
      </w:r>
      <w:r w:rsidR="004E570E" w:rsidRPr="00F516A7">
        <w:rPr>
          <w:rFonts w:ascii="Times New Roman" w:eastAsia="仿宋_GB2312" w:hAnsi="Times New Roman" w:cs="宋体" w:hint="eastAsia"/>
          <w:b/>
          <w:bCs/>
          <w:kern w:val="0"/>
          <w:sz w:val="32"/>
          <w:szCs w:val="32"/>
        </w:rPr>
        <w:t>提质</w:t>
      </w:r>
      <w:r w:rsidRPr="00F516A7">
        <w:rPr>
          <w:rFonts w:ascii="Times New Roman" w:eastAsia="仿宋_GB2312" w:hAnsi="Times New Roman" w:cs="宋体" w:hint="eastAsia"/>
          <w:b/>
          <w:bCs/>
          <w:kern w:val="0"/>
          <w:sz w:val="32"/>
          <w:szCs w:val="32"/>
        </w:rPr>
        <w:t>”，</w:t>
      </w:r>
      <w:r w:rsidR="006A3FA5">
        <w:rPr>
          <w:rFonts w:ascii="Times New Roman" w:eastAsia="仿宋_GB2312" w:hAnsi="Times New Roman" w:cs="宋体" w:hint="eastAsia"/>
          <w:b/>
          <w:bCs/>
          <w:kern w:val="0"/>
          <w:sz w:val="32"/>
          <w:szCs w:val="32"/>
        </w:rPr>
        <w:t>增设</w:t>
      </w:r>
      <w:r w:rsidR="00FC2DCA">
        <w:rPr>
          <w:rFonts w:ascii="Times New Roman" w:eastAsia="仿宋_GB2312" w:hAnsi="Times New Roman" w:cs="宋体" w:hint="eastAsia"/>
          <w:b/>
          <w:bCs/>
          <w:kern w:val="0"/>
          <w:sz w:val="32"/>
          <w:szCs w:val="32"/>
        </w:rPr>
        <w:t>通识</w:t>
      </w:r>
      <w:r w:rsidR="00FC2DCA">
        <w:rPr>
          <w:rFonts w:ascii="Times New Roman" w:eastAsia="仿宋_GB2312" w:hAnsi="Times New Roman" w:cs="宋体"/>
          <w:b/>
          <w:bCs/>
          <w:kern w:val="0"/>
          <w:sz w:val="32"/>
          <w:szCs w:val="32"/>
        </w:rPr>
        <w:t>选修和专业</w:t>
      </w:r>
      <w:r w:rsidR="004E570E" w:rsidRPr="00F516A7">
        <w:rPr>
          <w:rFonts w:ascii="Times New Roman" w:eastAsia="仿宋_GB2312" w:hAnsi="Times New Roman" w:cs="宋体" w:hint="eastAsia"/>
          <w:b/>
          <w:bCs/>
          <w:kern w:val="0"/>
          <w:sz w:val="32"/>
          <w:szCs w:val="32"/>
        </w:rPr>
        <w:t>选修课程</w:t>
      </w:r>
    </w:p>
    <w:p w14:paraId="2E6BCFB5" w14:textId="0B8B765E" w:rsidR="00C402FB" w:rsidRPr="00F516A7" w:rsidRDefault="009C7465"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学校</w:t>
      </w:r>
      <w:proofErr w:type="gramStart"/>
      <w:r w:rsidRPr="00F516A7">
        <w:rPr>
          <w:rFonts w:ascii="Times New Roman" w:eastAsia="仿宋_GB2312" w:hAnsi="Times New Roman" w:cs="宋体" w:hint="eastAsia"/>
          <w:kern w:val="0"/>
          <w:sz w:val="32"/>
          <w:szCs w:val="32"/>
          <w:shd w:val="clear" w:color="auto" w:fill="FFFFFF"/>
        </w:rPr>
        <w:t>开设十</w:t>
      </w:r>
      <w:proofErr w:type="gramEnd"/>
      <w:r w:rsidRPr="00F516A7">
        <w:rPr>
          <w:rFonts w:ascii="Times New Roman" w:eastAsia="仿宋_GB2312" w:hAnsi="Times New Roman" w:cs="宋体" w:hint="eastAsia"/>
          <w:kern w:val="0"/>
          <w:sz w:val="32"/>
          <w:szCs w:val="32"/>
          <w:shd w:val="clear" w:color="auto" w:fill="FFFFFF"/>
        </w:rPr>
        <w:t>大模块通识选修课，鼓励学院根据学科专业特色开设定向通识课；</w:t>
      </w:r>
      <w:r w:rsidR="000801D6" w:rsidRPr="00F516A7">
        <w:rPr>
          <w:rFonts w:ascii="Times New Roman" w:eastAsia="仿宋_GB2312" w:hAnsi="Times New Roman" w:cs="宋体" w:hint="eastAsia"/>
          <w:kern w:val="0"/>
          <w:sz w:val="32"/>
          <w:szCs w:val="32"/>
          <w:shd w:val="clear" w:color="auto" w:fill="FFFFFF"/>
        </w:rPr>
        <w:t>各专业要开足专业选修课程，确保开设的专业选修课程学分数不少于学生应选修课程学分数的</w:t>
      </w:r>
      <w:r w:rsidR="000801D6" w:rsidRPr="00F516A7">
        <w:rPr>
          <w:rFonts w:ascii="Times New Roman" w:eastAsia="仿宋_GB2312" w:hAnsi="Times New Roman" w:cs="宋体" w:hint="eastAsia"/>
          <w:kern w:val="0"/>
          <w:sz w:val="32"/>
          <w:szCs w:val="32"/>
          <w:shd w:val="clear" w:color="auto" w:fill="FFFFFF"/>
        </w:rPr>
        <w:t>1.5</w:t>
      </w:r>
      <w:r w:rsidR="000801D6" w:rsidRPr="00F516A7">
        <w:rPr>
          <w:rFonts w:ascii="Times New Roman" w:eastAsia="仿宋_GB2312" w:hAnsi="Times New Roman" w:cs="宋体" w:hint="eastAsia"/>
          <w:kern w:val="0"/>
          <w:sz w:val="32"/>
          <w:szCs w:val="32"/>
          <w:shd w:val="clear" w:color="auto" w:fill="FFFFFF"/>
        </w:rPr>
        <w:t>倍</w:t>
      </w:r>
      <w:r w:rsidR="006A3FA5">
        <w:rPr>
          <w:rFonts w:ascii="Times New Roman" w:eastAsia="仿宋_GB2312" w:hAnsi="Times New Roman" w:cs="宋体" w:hint="eastAsia"/>
          <w:kern w:val="0"/>
          <w:sz w:val="32"/>
          <w:szCs w:val="32"/>
          <w:shd w:val="clear" w:color="auto" w:fill="FFFFFF"/>
        </w:rPr>
        <w:t>，</w:t>
      </w:r>
      <w:r w:rsidR="000801D6" w:rsidRPr="00F516A7">
        <w:rPr>
          <w:rFonts w:ascii="Times New Roman" w:eastAsia="仿宋_GB2312" w:hAnsi="Times New Roman" w:cs="宋体" w:hint="eastAsia"/>
          <w:kern w:val="0"/>
          <w:sz w:val="32"/>
          <w:szCs w:val="32"/>
          <w:shd w:val="clear" w:color="auto" w:fill="FFFFFF"/>
        </w:rPr>
        <w:t>赋予学生更多的学习自主权和</w:t>
      </w:r>
      <w:r w:rsidR="006A3FA5">
        <w:rPr>
          <w:rFonts w:ascii="Times New Roman" w:eastAsia="仿宋_GB2312" w:hAnsi="Times New Roman" w:cs="宋体" w:hint="eastAsia"/>
          <w:kern w:val="0"/>
          <w:sz w:val="32"/>
          <w:szCs w:val="32"/>
          <w:shd w:val="clear" w:color="auto" w:fill="FFFFFF"/>
        </w:rPr>
        <w:t>提供更大</w:t>
      </w:r>
      <w:r w:rsidR="006A3FA5">
        <w:rPr>
          <w:rFonts w:ascii="Times New Roman" w:eastAsia="仿宋_GB2312" w:hAnsi="Times New Roman" w:cs="宋体"/>
          <w:kern w:val="0"/>
          <w:sz w:val="32"/>
          <w:szCs w:val="32"/>
          <w:shd w:val="clear" w:color="auto" w:fill="FFFFFF"/>
        </w:rPr>
        <w:t>的</w:t>
      </w:r>
      <w:r w:rsidR="000801D6" w:rsidRPr="00F516A7">
        <w:rPr>
          <w:rFonts w:ascii="Times New Roman" w:eastAsia="仿宋_GB2312" w:hAnsi="Times New Roman" w:cs="宋体" w:hint="eastAsia"/>
          <w:kern w:val="0"/>
          <w:sz w:val="32"/>
          <w:szCs w:val="32"/>
          <w:shd w:val="clear" w:color="auto" w:fill="FFFFFF"/>
        </w:rPr>
        <w:t>选择空间，促进学生个性化发</w:t>
      </w:r>
      <w:r w:rsidR="000801D6" w:rsidRPr="00F516A7">
        <w:rPr>
          <w:rFonts w:ascii="Times New Roman" w:eastAsia="仿宋_GB2312" w:hAnsi="Times New Roman" w:cs="宋体" w:hint="eastAsia"/>
          <w:kern w:val="0"/>
          <w:sz w:val="32"/>
          <w:szCs w:val="32"/>
          <w:shd w:val="clear" w:color="auto" w:fill="FFFFFF"/>
        </w:rPr>
        <w:lastRenderedPageBreak/>
        <w:t>展。</w:t>
      </w:r>
    </w:p>
    <w:p w14:paraId="370C0880" w14:textId="1BEE8989" w:rsidR="00C438FE" w:rsidRPr="00F516A7" w:rsidRDefault="00E454A9" w:rsidP="006643A0">
      <w:pPr>
        <w:spacing w:line="580" w:lineRule="exact"/>
        <w:ind w:firstLineChars="200" w:firstLine="643"/>
        <w:rPr>
          <w:rFonts w:ascii="Times New Roman" w:eastAsia="仿宋_GB2312" w:hAnsi="Times New Roman" w:cs="宋体"/>
          <w:b/>
          <w:bCs/>
          <w:kern w:val="0"/>
          <w:sz w:val="32"/>
          <w:szCs w:val="32"/>
        </w:rPr>
      </w:pPr>
      <w:r w:rsidRPr="00F516A7">
        <w:rPr>
          <w:rFonts w:ascii="Times New Roman" w:eastAsia="仿宋_GB2312" w:hAnsi="Times New Roman" w:cs="宋体" w:hint="eastAsia"/>
          <w:b/>
          <w:bCs/>
          <w:kern w:val="0"/>
          <w:sz w:val="32"/>
          <w:szCs w:val="32"/>
        </w:rPr>
        <w:t>（</w:t>
      </w:r>
      <w:r w:rsidR="004C44D3" w:rsidRPr="00F516A7">
        <w:rPr>
          <w:rFonts w:ascii="Times New Roman" w:eastAsia="仿宋_GB2312" w:hAnsi="Times New Roman" w:cs="宋体" w:hint="eastAsia"/>
          <w:b/>
          <w:bCs/>
          <w:kern w:val="0"/>
          <w:sz w:val="32"/>
          <w:szCs w:val="32"/>
        </w:rPr>
        <w:t>六</w:t>
      </w:r>
      <w:r w:rsidRPr="00F516A7">
        <w:rPr>
          <w:rFonts w:ascii="Times New Roman" w:eastAsia="仿宋_GB2312" w:hAnsi="Times New Roman" w:cs="宋体" w:hint="eastAsia"/>
          <w:b/>
          <w:bCs/>
          <w:kern w:val="0"/>
          <w:sz w:val="32"/>
          <w:szCs w:val="32"/>
        </w:rPr>
        <w:t>）</w:t>
      </w:r>
      <w:r w:rsidR="00C438FE" w:rsidRPr="00F516A7">
        <w:rPr>
          <w:rFonts w:ascii="Times New Roman" w:eastAsia="仿宋_GB2312" w:hAnsi="Times New Roman" w:cs="宋体" w:hint="eastAsia"/>
          <w:b/>
          <w:bCs/>
          <w:kern w:val="0"/>
          <w:sz w:val="32"/>
          <w:szCs w:val="32"/>
        </w:rPr>
        <w:t>协同育人，</w:t>
      </w:r>
      <w:r w:rsidR="006A3FA5" w:rsidRPr="006A3FA5">
        <w:rPr>
          <w:rFonts w:ascii="Times New Roman" w:eastAsia="仿宋_GB2312" w:hAnsi="Times New Roman" w:cs="宋体" w:hint="eastAsia"/>
          <w:b/>
          <w:bCs/>
          <w:kern w:val="0"/>
          <w:sz w:val="32"/>
          <w:szCs w:val="32"/>
        </w:rPr>
        <w:t>提升创新创业教育成效</w:t>
      </w:r>
    </w:p>
    <w:p w14:paraId="08DF46B6" w14:textId="10A87986" w:rsidR="00C438FE" w:rsidRPr="00F516A7" w:rsidRDefault="00294652">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深化产教融合，</w:t>
      </w:r>
      <w:r w:rsidR="00C438FE" w:rsidRPr="00F516A7">
        <w:rPr>
          <w:rFonts w:ascii="Times New Roman" w:eastAsia="仿宋_GB2312" w:hAnsi="Times New Roman" w:cs="宋体" w:hint="eastAsia"/>
          <w:kern w:val="0"/>
          <w:sz w:val="32"/>
          <w:szCs w:val="32"/>
          <w:shd w:val="clear" w:color="auto" w:fill="FFFFFF"/>
        </w:rPr>
        <w:t>建立与用人单位合作更加紧密的人才培养机制，加强与行业企业、地方政府合作，协同</w:t>
      </w:r>
      <w:r>
        <w:rPr>
          <w:rFonts w:ascii="Times New Roman" w:eastAsia="仿宋_GB2312" w:hAnsi="Times New Roman" w:cs="宋体" w:hint="eastAsia"/>
          <w:kern w:val="0"/>
          <w:sz w:val="32"/>
          <w:szCs w:val="32"/>
          <w:shd w:val="clear" w:color="auto" w:fill="FFFFFF"/>
        </w:rPr>
        <w:t>修订</w:t>
      </w:r>
      <w:r>
        <w:rPr>
          <w:rFonts w:ascii="Times New Roman" w:eastAsia="仿宋_GB2312" w:hAnsi="Times New Roman" w:cs="宋体"/>
          <w:kern w:val="0"/>
          <w:sz w:val="32"/>
          <w:szCs w:val="32"/>
          <w:shd w:val="clear" w:color="auto" w:fill="FFFFFF"/>
        </w:rPr>
        <w:t>培养目标、</w:t>
      </w:r>
      <w:r w:rsidR="00C438FE" w:rsidRPr="00F516A7">
        <w:rPr>
          <w:rFonts w:ascii="Times New Roman" w:eastAsia="仿宋_GB2312" w:hAnsi="Times New Roman" w:cs="宋体" w:hint="eastAsia"/>
          <w:kern w:val="0"/>
          <w:sz w:val="32"/>
          <w:szCs w:val="32"/>
          <w:shd w:val="clear" w:color="auto" w:fill="FFFFFF"/>
        </w:rPr>
        <w:t>制定培养方案</w:t>
      </w:r>
      <w:r>
        <w:rPr>
          <w:rFonts w:ascii="Times New Roman" w:eastAsia="仿宋_GB2312" w:hAnsi="Times New Roman" w:cs="宋体" w:hint="eastAsia"/>
          <w:kern w:val="0"/>
          <w:sz w:val="32"/>
          <w:szCs w:val="32"/>
          <w:shd w:val="clear" w:color="auto" w:fill="FFFFFF"/>
        </w:rPr>
        <w:t>。</w:t>
      </w:r>
      <w:r w:rsidRPr="00F516A7">
        <w:rPr>
          <w:rFonts w:ascii="Times New Roman" w:eastAsia="仿宋_GB2312" w:hAnsi="Times New Roman" w:cs="宋体" w:hint="eastAsia"/>
          <w:kern w:val="0"/>
          <w:sz w:val="32"/>
          <w:szCs w:val="32"/>
          <w:shd w:val="clear" w:color="auto" w:fill="FFFFFF"/>
        </w:rPr>
        <w:t>注重培养学生创新创业意识、思维和能力，把创新创业教育融入人才培养全过程，开发引入企业和实务课程，推动创新创业教育与专业教育、思想政治教育紧密结合</w:t>
      </w:r>
      <w:r>
        <w:rPr>
          <w:rFonts w:ascii="Times New Roman" w:eastAsia="仿宋_GB2312" w:hAnsi="Times New Roman" w:cs="宋体" w:hint="eastAsia"/>
          <w:kern w:val="0"/>
          <w:sz w:val="32"/>
          <w:szCs w:val="32"/>
          <w:shd w:val="clear" w:color="auto" w:fill="FFFFFF"/>
        </w:rPr>
        <w:t>，</w:t>
      </w:r>
      <w:r w:rsidRPr="00F516A7">
        <w:rPr>
          <w:rFonts w:ascii="Times New Roman" w:eastAsia="仿宋_GB2312" w:hAnsi="Times New Roman" w:cs="宋体" w:hint="eastAsia"/>
          <w:kern w:val="0"/>
          <w:sz w:val="32"/>
          <w:szCs w:val="32"/>
          <w:shd w:val="clear" w:color="auto" w:fill="FFFFFF"/>
        </w:rPr>
        <w:t>推动教学紧密结合生产实际和技术进步</w:t>
      </w:r>
      <w:r>
        <w:rPr>
          <w:rFonts w:ascii="Times New Roman" w:eastAsia="仿宋_GB2312" w:hAnsi="Times New Roman" w:cs="宋体" w:hint="eastAsia"/>
          <w:kern w:val="0"/>
          <w:sz w:val="32"/>
          <w:szCs w:val="32"/>
          <w:shd w:val="clear" w:color="auto" w:fill="FFFFFF"/>
        </w:rPr>
        <w:t>。</w:t>
      </w:r>
      <w:r w:rsidRPr="00F516A7">
        <w:rPr>
          <w:rFonts w:ascii="Times New Roman" w:eastAsia="仿宋_GB2312" w:hAnsi="Times New Roman" w:cs="宋体" w:hint="eastAsia"/>
          <w:kern w:val="0"/>
          <w:sz w:val="32"/>
          <w:szCs w:val="32"/>
          <w:shd w:val="clear" w:color="auto" w:fill="FFFFFF"/>
        </w:rPr>
        <w:t>健全合作共赢、开放共享的实践育人机制，</w:t>
      </w:r>
      <w:r w:rsidR="00C438FE" w:rsidRPr="00F516A7">
        <w:rPr>
          <w:rFonts w:ascii="Times New Roman" w:eastAsia="仿宋_GB2312" w:hAnsi="Times New Roman" w:cs="宋体" w:hint="eastAsia"/>
          <w:kern w:val="0"/>
          <w:sz w:val="32"/>
          <w:szCs w:val="32"/>
          <w:shd w:val="clear" w:color="auto" w:fill="FFFFFF"/>
        </w:rPr>
        <w:t>充分利用校内外实践教学资源，优化实践教学内容，</w:t>
      </w:r>
      <w:r w:rsidR="004C44D3" w:rsidRPr="00F516A7">
        <w:rPr>
          <w:rFonts w:ascii="Times New Roman" w:eastAsia="仿宋_GB2312" w:hAnsi="Times New Roman" w:cs="宋体" w:hint="eastAsia"/>
          <w:kern w:val="0"/>
          <w:sz w:val="32"/>
          <w:szCs w:val="32"/>
          <w:shd w:val="clear" w:color="auto" w:fill="FFFFFF"/>
        </w:rPr>
        <w:t>鼓励学院</w:t>
      </w:r>
      <w:r w:rsidR="00C438FE" w:rsidRPr="00F516A7">
        <w:rPr>
          <w:rFonts w:ascii="Times New Roman" w:eastAsia="仿宋_GB2312" w:hAnsi="Times New Roman" w:cs="宋体" w:hint="eastAsia"/>
          <w:kern w:val="0"/>
          <w:sz w:val="32"/>
          <w:szCs w:val="32"/>
          <w:shd w:val="clear" w:color="auto" w:fill="FFFFFF"/>
        </w:rPr>
        <w:t>开设具</w:t>
      </w:r>
      <w:r w:rsidR="004C44D3" w:rsidRPr="00F516A7">
        <w:rPr>
          <w:rFonts w:ascii="Times New Roman" w:eastAsia="仿宋_GB2312" w:hAnsi="Times New Roman" w:cs="宋体" w:hint="eastAsia"/>
          <w:kern w:val="0"/>
          <w:sz w:val="32"/>
          <w:szCs w:val="32"/>
          <w:shd w:val="clear" w:color="auto" w:fill="FFFFFF"/>
        </w:rPr>
        <w:t>有</w:t>
      </w:r>
      <w:r w:rsidR="00C438FE" w:rsidRPr="00F516A7">
        <w:rPr>
          <w:rFonts w:ascii="Times New Roman" w:eastAsia="仿宋_GB2312" w:hAnsi="Times New Roman" w:cs="宋体" w:hint="eastAsia"/>
          <w:kern w:val="0"/>
          <w:sz w:val="32"/>
          <w:szCs w:val="32"/>
          <w:shd w:val="clear" w:color="auto" w:fill="FFFFFF"/>
        </w:rPr>
        <w:t>学科专业特色的创新创业课程</w:t>
      </w:r>
      <w:r w:rsidR="004C44D3" w:rsidRPr="00F516A7">
        <w:rPr>
          <w:rFonts w:ascii="Times New Roman" w:eastAsia="仿宋_GB2312" w:hAnsi="Times New Roman" w:cs="宋体" w:hint="eastAsia"/>
          <w:kern w:val="0"/>
          <w:sz w:val="32"/>
          <w:szCs w:val="32"/>
          <w:shd w:val="clear" w:color="auto" w:fill="FFFFFF"/>
        </w:rPr>
        <w:t>（实践）</w:t>
      </w:r>
      <w:r w:rsidR="00C438FE" w:rsidRPr="00F516A7">
        <w:rPr>
          <w:rFonts w:ascii="Times New Roman" w:eastAsia="仿宋_GB2312" w:hAnsi="Times New Roman" w:cs="宋体" w:hint="eastAsia"/>
          <w:kern w:val="0"/>
          <w:sz w:val="32"/>
          <w:szCs w:val="32"/>
          <w:shd w:val="clear" w:color="auto" w:fill="FFFFFF"/>
        </w:rPr>
        <w:t>。</w:t>
      </w:r>
    </w:p>
    <w:p w14:paraId="78A85B87" w14:textId="42ED55B3" w:rsidR="00AF487F" w:rsidRDefault="00A2761E" w:rsidP="00A82481">
      <w:pPr>
        <w:spacing w:line="580" w:lineRule="exact"/>
        <w:ind w:firstLineChars="200" w:firstLine="640"/>
        <w:rPr>
          <w:rFonts w:ascii="Times New Roman" w:eastAsia="黑体" w:hAnsi="黑体" w:cs="Tahoma"/>
          <w:kern w:val="0"/>
          <w:sz w:val="32"/>
          <w:szCs w:val="32"/>
        </w:rPr>
      </w:pPr>
      <w:r w:rsidRPr="00F516A7">
        <w:rPr>
          <w:rFonts w:ascii="Times New Roman" w:eastAsia="黑体" w:hAnsi="黑体" w:cs="Tahoma" w:hint="eastAsia"/>
          <w:kern w:val="0"/>
          <w:sz w:val="32"/>
          <w:szCs w:val="32"/>
        </w:rPr>
        <w:t>三、</w:t>
      </w:r>
      <w:r w:rsidR="00AF487F" w:rsidRPr="00F516A7">
        <w:rPr>
          <w:rFonts w:ascii="Times New Roman" w:eastAsia="黑体" w:hAnsi="黑体" w:cs="Tahoma" w:hint="eastAsia"/>
          <w:kern w:val="0"/>
          <w:sz w:val="32"/>
          <w:szCs w:val="32"/>
        </w:rPr>
        <w:t>课程结构及学分要求</w:t>
      </w:r>
    </w:p>
    <w:p w14:paraId="25FD9882" w14:textId="5A55692D" w:rsidR="000E7192" w:rsidRPr="00F516A7" w:rsidRDefault="000E7192" w:rsidP="00A82481">
      <w:pPr>
        <w:spacing w:line="580" w:lineRule="exact"/>
        <w:ind w:firstLineChars="200" w:firstLine="640"/>
        <w:rPr>
          <w:rFonts w:ascii="Times New Roman" w:eastAsia="黑体" w:hAnsi="Times New Roman" w:cs="Tahoma"/>
          <w:kern w:val="0"/>
          <w:sz w:val="32"/>
          <w:szCs w:val="32"/>
        </w:rPr>
      </w:pPr>
      <w:r w:rsidRPr="00F516A7">
        <w:rPr>
          <w:rFonts w:ascii="Times New Roman" w:eastAsia="仿宋_GB2312" w:hAnsi="Times New Roman" w:cs="宋体" w:hint="eastAsia"/>
          <w:kern w:val="0"/>
          <w:sz w:val="32"/>
          <w:szCs w:val="32"/>
          <w:shd w:val="clear" w:color="auto" w:fill="FFFFFF"/>
        </w:rPr>
        <w:t>课程学分及占总学分比例执行《普通高等学校本科专业类教学质量国家标准》相应要求。</w:t>
      </w:r>
    </w:p>
    <w:p w14:paraId="6DCC38B6" w14:textId="77777777" w:rsidR="00A2761E" w:rsidRPr="00F516A7" w:rsidRDefault="00AF487F" w:rsidP="00A82481">
      <w:pPr>
        <w:shd w:val="clear" w:color="auto" w:fill="FFFFFF"/>
        <w:snapToGrid w:val="0"/>
        <w:spacing w:line="580" w:lineRule="exact"/>
        <w:ind w:firstLineChars="200" w:firstLine="643"/>
        <w:rPr>
          <w:rFonts w:ascii="Times New Roman" w:eastAsia="仿宋_GB2312" w:hAnsi="Times New Roman" w:cs="宋体"/>
          <w:b/>
          <w:bCs/>
          <w:kern w:val="0"/>
          <w:sz w:val="32"/>
          <w:szCs w:val="32"/>
        </w:rPr>
      </w:pPr>
      <w:r w:rsidRPr="00F516A7">
        <w:rPr>
          <w:rFonts w:ascii="Times New Roman" w:eastAsia="仿宋_GB2312" w:hAnsi="Times New Roman" w:cs="宋体" w:hint="eastAsia"/>
          <w:b/>
          <w:bCs/>
          <w:kern w:val="0"/>
          <w:sz w:val="32"/>
          <w:szCs w:val="32"/>
        </w:rPr>
        <w:t>（一）课程结构</w:t>
      </w:r>
    </w:p>
    <w:p w14:paraId="31B270DF" w14:textId="7E10D4BF" w:rsidR="00C66F37" w:rsidRPr="00555EDD" w:rsidRDefault="00C66F37" w:rsidP="00A82481">
      <w:pPr>
        <w:shd w:val="clear" w:color="auto" w:fill="FFFFFF"/>
        <w:snapToGrid w:val="0"/>
        <w:spacing w:line="580" w:lineRule="exact"/>
        <w:ind w:firstLineChars="200" w:firstLine="640"/>
        <w:rPr>
          <w:rFonts w:ascii="Times New Roman" w:eastAsia="仿宋_GB2312" w:hAnsi="Times New Roman" w:cs="宋体"/>
          <w:color w:val="FF0000"/>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必修课程，包括公共必修、专业必修</w:t>
      </w:r>
      <w:r w:rsidR="00D968B9" w:rsidRPr="00F516A7">
        <w:rPr>
          <w:rFonts w:ascii="Times New Roman" w:eastAsia="仿宋_GB2312" w:hAnsi="Times New Roman" w:cs="宋体" w:hint="eastAsia"/>
          <w:kern w:val="0"/>
          <w:sz w:val="32"/>
          <w:szCs w:val="32"/>
          <w:shd w:val="clear" w:color="auto" w:fill="FFFFFF"/>
        </w:rPr>
        <w:t>、实践教学</w:t>
      </w:r>
      <w:r w:rsidRPr="00F516A7">
        <w:rPr>
          <w:rFonts w:ascii="Times New Roman" w:eastAsia="仿宋_GB2312" w:hAnsi="Times New Roman" w:cs="宋体" w:hint="eastAsia"/>
          <w:kern w:val="0"/>
          <w:sz w:val="32"/>
          <w:szCs w:val="32"/>
          <w:shd w:val="clear" w:color="auto" w:fill="FFFFFF"/>
        </w:rPr>
        <w:t>；</w:t>
      </w:r>
      <w:bookmarkStart w:id="3" w:name="_Hlk6066521"/>
      <w:r w:rsidR="005961DE" w:rsidRPr="00F516A7">
        <w:rPr>
          <w:rFonts w:ascii="Times New Roman" w:eastAsia="仿宋_GB2312" w:hAnsi="Times New Roman" w:cs="宋体" w:hint="eastAsia"/>
          <w:kern w:val="0"/>
          <w:sz w:val="32"/>
          <w:szCs w:val="32"/>
          <w:shd w:val="clear" w:color="auto" w:fill="FFFFFF"/>
        </w:rPr>
        <w:t>占总学分比例</w:t>
      </w:r>
      <w:r w:rsidR="005961DE" w:rsidRPr="00555EDD">
        <w:rPr>
          <w:rFonts w:ascii="宋体" w:eastAsia="宋体" w:hAnsi="宋体" w:cs="宋体" w:hint="eastAsia"/>
          <w:color w:val="FF0000"/>
          <w:kern w:val="0"/>
          <w:sz w:val="32"/>
          <w:szCs w:val="32"/>
          <w:shd w:val="clear" w:color="auto" w:fill="FFFFFF"/>
        </w:rPr>
        <w:t>≤</w:t>
      </w:r>
      <w:r w:rsidR="005961DE" w:rsidRPr="00555EDD">
        <w:rPr>
          <w:rFonts w:ascii="Times New Roman" w:eastAsia="仿宋_GB2312" w:hAnsi="Times New Roman" w:cs="宋体" w:hint="eastAsia"/>
          <w:color w:val="FF0000"/>
          <w:kern w:val="0"/>
          <w:sz w:val="32"/>
          <w:szCs w:val="32"/>
          <w:shd w:val="clear" w:color="auto" w:fill="FFFFFF"/>
        </w:rPr>
        <w:t>70%</w:t>
      </w:r>
    </w:p>
    <w:bookmarkEnd w:id="3"/>
    <w:p w14:paraId="70024849" w14:textId="2F73D9EB" w:rsidR="005961DE" w:rsidRPr="00F516A7" w:rsidRDefault="00C66F37" w:rsidP="005961DE">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选修课程，包括通识选修、专业选修</w:t>
      </w:r>
      <w:r w:rsidR="005961DE" w:rsidRPr="00F516A7">
        <w:rPr>
          <w:rFonts w:ascii="Times New Roman" w:eastAsia="仿宋_GB2312" w:hAnsi="Times New Roman" w:cs="宋体" w:hint="eastAsia"/>
          <w:kern w:val="0"/>
          <w:sz w:val="32"/>
          <w:szCs w:val="32"/>
          <w:shd w:val="clear" w:color="auto" w:fill="FFFFFF"/>
        </w:rPr>
        <w:t>；占总学分比例</w:t>
      </w:r>
      <w:r w:rsidR="005961DE" w:rsidRPr="00F516A7">
        <w:rPr>
          <w:rFonts w:ascii="宋体" w:eastAsia="宋体" w:hAnsi="宋体" w:cs="宋体" w:hint="eastAsia"/>
          <w:kern w:val="0"/>
          <w:sz w:val="32"/>
          <w:szCs w:val="32"/>
          <w:shd w:val="clear" w:color="auto" w:fill="FFFFFF"/>
        </w:rPr>
        <w:t>≥</w:t>
      </w:r>
      <w:r w:rsidR="005961DE" w:rsidRPr="00F516A7">
        <w:rPr>
          <w:rFonts w:ascii="Times New Roman" w:eastAsia="仿宋_GB2312" w:hAnsi="Times New Roman" w:cs="宋体" w:hint="eastAsia"/>
          <w:kern w:val="0"/>
          <w:sz w:val="32"/>
          <w:szCs w:val="32"/>
          <w:shd w:val="clear" w:color="auto" w:fill="FFFFFF"/>
        </w:rPr>
        <w:t>30%</w:t>
      </w:r>
    </w:p>
    <w:p w14:paraId="0C38DAA5" w14:textId="01F11F5F" w:rsidR="000E7192" w:rsidRPr="00F516A7" w:rsidRDefault="000E7192">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Pr>
          <w:rFonts w:ascii="Times New Roman" w:eastAsia="仿宋_GB2312" w:hAnsi="Times New Roman" w:cs="宋体" w:hint="eastAsia"/>
          <w:kern w:val="0"/>
          <w:sz w:val="32"/>
          <w:szCs w:val="32"/>
          <w:shd w:val="clear" w:color="auto" w:fill="FFFFFF"/>
        </w:rPr>
        <w:t>具体</w:t>
      </w:r>
      <w:r w:rsidRPr="000E7192">
        <w:rPr>
          <w:rFonts w:ascii="Times New Roman" w:eastAsia="仿宋_GB2312" w:hAnsi="Times New Roman" w:cs="宋体" w:hint="eastAsia"/>
          <w:kern w:val="0"/>
          <w:sz w:val="32"/>
          <w:szCs w:val="32"/>
          <w:shd w:val="clear" w:color="auto" w:fill="FFFFFF"/>
        </w:rPr>
        <w:t>参见附件</w:t>
      </w:r>
      <w:r w:rsidRPr="000E7192">
        <w:rPr>
          <w:rFonts w:ascii="Times New Roman" w:eastAsia="仿宋_GB2312" w:hAnsi="Times New Roman" w:cs="宋体"/>
          <w:kern w:val="0"/>
          <w:sz w:val="32"/>
          <w:szCs w:val="32"/>
          <w:shd w:val="clear" w:color="auto" w:fill="FFFFFF"/>
        </w:rPr>
        <w:t>1</w:t>
      </w:r>
      <w:r w:rsidRPr="000E7192">
        <w:rPr>
          <w:rFonts w:ascii="Times New Roman" w:eastAsia="仿宋_GB2312" w:hAnsi="Times New Roman" w:cs="宋体"/>
          <w:kern w:val="0"/>
          <w:sz w:val="32"/>
          <w:szCs w:val="32"/>
          <w:shd w:val="clear" w:color="auto" w:fill="FFFFFF"/>
        </w:rPr>
        <w:t>《内蒙古师范大学课程结构表》</w:t>
      </w:r>
    </w:p>
    <w:p w14:paraId="4442A8A1" w14:textId="37A64490" w:rsidR="00A2761E" w:rsidRPr="00F516A7" w:rsidRDefault="00A2761E" w:rsidP="00A82481">
      <w:pPr>
        <w:shd w:val="clear" w:color="auto" w:fill="FFFFFF"/>
        <w:snapToGrid w:val="0"/>
        <w:spacing w:line="580" w:lineRule="exact"/>
        <w:ind w:firstLineChars="200" w:firstLine="643"/>
        <w:rPr>
          <w:rFonts w:ascii="Times New Roman" w:eastAsia="仿宋_GB2312" w:hAnsi="Times New Roman" w:cs="宋体"/>
          <w:b/>
          <w:bCs/>
          <w:kern w:val="0"/>
          <w:sz w:val="32"/>
          <w:szCs w:val="32"/>
        </w:rPr>
      </w:pPr>
      <w:r w:rsidRPr="00F516A7">
        <w:rPr>
          <w:rFonts w:ascii="Times New Roman" w:eastAsia="仿宋_GB2312" w:hAnsi="Times New Roman" w:cs="宋体" w:hint="eastAsia"/>
          <w:b/>
          <w:bCs/>
          <w:kern w:val="0"/>
          <w:sz w:val="32"/>
          <w:szCs w:val="32"/>
        </w:rPr>
        <w:t>（</w:t>
      </w:r>
      <w:r w:rsidR="006643A0">
        <w:rPr>
          <w:rFonts w:ascii="Times New Roman" w:eastAsia="仿宋_GB2312" w:hAnsi="Times New Roman" w:cs="宋体" w:hint="eastAsia"/>
          <w:b/>
          <w:bCs/>
          <w:kern w:val="0"/>
          <w:sz w:val="32"/>
          <w:szCs w:val="32"/>
        </w:rPr>
        <w:t>二</w:t>
      </w:r>
      <w:r w:rsidRPr="00F516A7">
        <w:rPr>
          <w:rFonts w:ascii="Times New Roman" w:eastAsia="仿宋_GB2312" w:hAnsi="Times New Roman" w:cs="宋体" w:hint="eastAsia"/>
          <w:b/>
          <w:bCs/>
          <w:kern w:val="0"/>
          <w:sz w:val="32"/>
          <w:szCs w:val="32"/>
        </w:rPr>
        <w:t>）学分</w:t>
      </w:r>
      <w:r w:rsidR="00AF487F" w:rsidRPr="00F516A7">
        <w:rPr>
          <w:rFonts w:ascii="Times New Roman" w:eastAsia="仿宋_GB2312" w:hAnsi="Times New Roman" w:cs="宋体" w:hint="eastAsia"/>
          <w:b/>
          <w:bCs/>
          <w:kern w:val="0"/>
          <w:sz w:val="32"/>
          <w:szCs w:val="32"/>
        </w:rPr>
        <w:t>要求</w:t>
      </w:r>
    </w:p>
    <w:p w14:paraId="4C4BFE6E" w14:textId="77777777" w:rsidR="00A2761E" w:rsidRPr="00F516A7" w:rsidRDefault="00A2761E"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1.</w:t>
      </w:r>
      <w:r w:rsidRPr="00F516A7">
        <w:rPr>
          <w:rFonts w:ascii="Times New Roman" w:eastAsia="仿宋_GB2312" w:hAnsi="Times New Roman" w:cs="宋体" w:hint="eastAsia"/>
          <w:kern w:val="0"/>
          <w:sz w:val="32"/>
          <w:szCs w:val="32"/>
          <w:shd w:val="clear" w:color="auto" w:fill="FFFFFF"/>
        </w:rPr>
        <w:t>总学分与总学时规定</w:t>
      </w:r>
    </w:p>
    <w:p w14:paraId="1A6CA8EA" w14:textId="77777777" w:rsidR="00A2761E" w:rsidRPr="00F516A7" w:rsidRDefault="00A2761E"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各专业执行</w:t>
      </w:r>
      <w:bookmarkStart w:id="4" w:name="_Hlk2759622"/>
      <w:r w:rsidRPr="00F516A7">
        <w:rPr>
          <w:rFonts w:ascii="Times New Roman" w:eastAsia="仿宋_GB2312" w:hAnsi="Times New Roman" w:cs="宋体" w:hint="eastAsia"/>
          <w:kern w:val="0"/>
          <w:sz w:val="32"/>
          <w:szCs w:val="32"/>
          <w:shd w:val="clear" w:color="auto" w:fill="FFFFFF"/>
        </w:rPr>
        <w:t>《普通高等学校本科专业类教学质量国家标准》</w:t>
      </w:r>
      <w:r w:rsidRPr="00F516A7">
        <w:rPr>
          <w:rFonts w:ascii="Times New Roman" w:eastAsia="仿宋_GB2312" w:hAnsi="Times New Roman" w:cs="宋体" w:hint="eastAsia"/>
          <w:kern w:val="0"/>
          <w:sz w:val="32"/>
          <w:szCs w:val="32"/>
          <w:shd w:val="clear" w:color="auto" w:fill="FFFFFF"/>
        </w:rPr>
        <w:lastRenderedPageBreak/>
        <w:t>相应要求</w:t>
      </w:r>
      <w:bookmarkEnd w:id="4"/>
      <w:r w:rsidRPr="00F516A7">
        <w:rPr>
          <w:rFonts w:ascii="Times New Roman" w:eastAsia="仿宋_GB2312" w:hAnsi="Times New Roman" w:cs="宋体" w:hint="eastAsia"/>
          <w:kern w:val="0"/>
          <w:sz w:val="32"/>
          <w:szCs w:val="32"/>
          <w:shd w:val="clear" w:color="auto" w:fill="FFFFFF"/>
        </w:rPr>
        <w:t>。</w:t>
      </w:r>
    </w:p>
    <w:p w14:paraId="5598E283" w14:textId="77777777" w:rsidR="00AF487F" w:rsidRPr="00F516A7" w:rsidRDefault="00AF487F"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2.</w:t>
      </w:r>
      <w:r w:rsidRPr="00F516A7">
        <w:rPr>
          <w:rFonts w:ascii="Times New Roman" w:eastAsia="仿宋_GB2312" w:hAnsi="Times New Roman" w:cs="宋体" w:hint="eastAsia"/>
          <w:kern w:val="0"/>
          <w:sz w:val="32"/>
          <w:szCs w:val="32"/>
          <w:shd w:val="clear" w:color="auto" w:fill="FFFFFF"/>
        </w:rPr>
        <w:t>学分计算方法</w:t>
      </w:r>
    </w:p>
    <w:p w14:paraId="65369CB2" w14:textId="77777777" w:rsidR="00362C65" w:rsidRPr="00F516A7" w:rsidRDefault="00AF487F"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w:t>
      </w:r>
      <w:r w:rsidRPr="00F516A7">
        <w:rPr>
          <w:rFonts w:ascii="Times New Roman" w:eastAsia="仿宋_GB2312" w:hAnsi="Times New Roman" w:cs="宋体" w:hint="eastAsia"/>
          <w:kern w:val="0"/>
          <w:sz w:val="32"/>
          <w:szCs w:val="32"/>
          <w:shd w:val="clear" w:color="auto" w:fill="FFFFFF"/>
        </w:rPr>
        <w:t>1</w:t>
      </w:r>
      <w:r w:rsidRPr="00F516A7">
        <w:rPr>
          <w:rFonts w:ascii="Times New Roman" w:eastAsia="仿宋_GB2312" w:hAnsi="Times New Roman" w:cs="宋体" w:hint="eastAsia"/>
          <w:kern w:val="0"/>
          <w:sz w:val="32"/>
          <w:szCs w:val="32"/>
          <w:shd w:val="clear" w:color="auto" w:fill="FFFFFF"/>
        </w:rPr>
        <w:t>）</w:t>
      </w:r>
      <w:r w:rsidR="00362C65" w:rsidRPr="00F516A7">
        <w:rPr>
          <w:rFonts w:ascii="Times New Roman" w:eastAsia="仿宋_GB2312" w:hAnsi="Times New Roman" w:cs="宋体" w:hint="eastAsia"/>
          <w:kern w:val="0"/>
          <w:sz w:val="32"/>
          <w:szCs w:val="32"/>
          <w:shd w:val="clear" w:color="auto" w:fill="FFFFFF"/>
        </w:rPr>
        <w:t>专业理论课程</w:t>
      </w:r>
      <w:r w:rsidR="00362C65" w:rsidRPr="00F516A7">
        <w:rPr>
          <w:rFonts w:ascii="Times New Roman" w:eastAsia="仿宋_GB2312" w:hAnsi="Times New Roman" w:cs="宋体" w:hint="eastAsia"/>
          <w:kern w:val="0"/>
          <w:sz w:val="32"/>
          <w:szCs w:val="32"/>
          <w:shd w:val="clear" w:color="auto" w:fill="FFFFFF"/>
        </w:rPr>
        <w:t>1</w:t>
      </w:r>
      <w:r w:rsidR="00362C65" w:rsidRPr="00F516A7">
        <w:rPr>
          <w:rFonts w:ascii="Times New Roman" w:eastAsia="仿宋_GB2312" w:hAnsi="Times New Roman" w:cs="宋体" w:hint="eastAsia"/>
          <w:kern w:val="0"/>
          <w:sz w:val="32"/>
          <w:szCs w:val="32"/>
          <w:shd w:val="clear" w:color="auto" w:fill="FFFFFF"/>
        </w:rPr>
        <w:t>学分对应</w:t>
      </w:r>
      <w:r w:rsidR="00362C65" w:rsidRPr="00F516A7">
        <w:rPr>
          <w:rFonts w:ascii="Times New Roman" w:eastAsia="仿宋_GB2312" w:hAnsi="Times New Roman" w:cs="宋体" w:hint="eastAsia"/>
          <w:kern w:val="0"/>
          <w:sz w:val="32"/>
          <w:szCs w:val="32"/>
          <w:shd w:val="clear" w:color="auto" w:fill="FFFFFF"/>
        </w:rPr>
        <w:t>18</w:t>
      </w:r>
      <w:bookmarkStart w:id="5" w:name="_Hlk533688149"/>
      <w:r w:rsidR="00362C65" w:rsidRPr="00F516A7">
        <w:rPr>
          <w:rFonts w:ascii="Times New Roman" w:eastAsia="仿宋_GB2312" w:hAnsi="Times New Roman" w:cs="宋体" w:hint="eastAsia"/>
          <w:kern w:val="0"/>
          <w:sz w:val="32"/>
          <w:szCs w:val="32"/>
          <w:shd w:val="clear" w:color="auto" w:fill="FFFFFF"/>
        </w:rPr>
        <w:t>±</w:t>
      </w:r>
      <w:bookmarkEnd w:id="5"/>
      <w:r w:rsidR="00362C65" w:rsidRPr="00F516A7">
        <w:rPr>
          <w:rFonts w:ascii="Times New Roman" w:eastAsia="仿宋_GB2312" w:hAnsi="Times New Roman" w:cs="宋体" w:hint="eastAsia"/>
          <w:kern w:val="0"/>
          <w:sz w:val="32"/>
          <w:szCs w:val="32"/>
          <w:shd w:val="clear" w:color="auto" w:fill="FFFFFF"/>
        </w:rPr>
        <w:t>2</w:t>
      </w:r>
      <w:r w:rsidR="00362C65" w:rsidRPr="00F516A7">
        <w:rPr>
          <w:rFonts w:ascii="Times New Roman" w:eastAsia="仿宋_GB2312" w:hAnsi="Times New Roman" w:cs="宋体" w:hint="eastAsia"/>
          <w:kern w:val="0"/>
          <w:sz w:val="32"/>
          <w:szCs w:val="32"/>
          <w:shd w:val="clear" w:color="auto" w:fill="FFFFFF"/>
        </w:rPr>
        <w:t>课时；</w:t>
      </w:r>
    </w:p>
    <w:p w14:paraId="7B264216" w14:textId="734E4F75" w:rsidR="00AF487F" w:rsidRPr="00F516A7" w:rsidRDefault="00AF487F"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w:t>
      </w:r>
      <w:r w:rsidRPr="00F516A7">
        <w:rPr>
          <w:rFonts w:ascii="Times New Roman" w:eastAsia="仿宋_GB2312" w:hAnsi="Times New Roman" w:cs="宋体" w:hint="eastAsia"/>
          <w:kern w:val="0"/>
          <w:sz w:val="32"/>
          <w:szCs w:val="32"/>
          <w:shd w:val="clear" w:color="auto" w:fill="FFFFFF"/>
        </w:rPr>
        <w:t>2</w:t>
      </w:r>
      <w:r w:rsidR="00362C65" w:rsidRPr="00F516A7">
        <w:rPr>
          <w:rFonts w:ascii="Times New Roman" w:eastAsia="仿宋_GB2312" w:hAnsi="Times New Roman" w:cs="宋体" w:hint="eastAsia"/>
          <w:kern w:val="0"/>
          <w:sz w:val="32"/>
          <w:szCs w:val="32"/>
          <w:shd w:val="clear" w:color="auto" w:fill="FFFFFF"/>
        </w:rPr>
        <w:t>）独立开设实践（实验）课</w:t>
      </w:r>
      <w:r w:rsidR="00362C65" w:rsidRPr="00F516A7">
        <w:rPr>
          <w:rFonts w:ascii="Times New Roman" w:eastAsia="仿宋_GB2312" w:hAnsi="Times New Roman" w:cs="宋体" w:hint="eastAsia"/>
          <w:kern w:val="0"/>
          <w:sz w:val="32"/>
          <w:szCs w:val="32"/>
          <w:shd w:val="clear" w:color="auto" w:fill="FFFFFF"/>
        </w:rPr>
        <w:t>36</w:t>
      </w:r>
      <w:r w:rsidR="00362C65" w:rsidRPr="00F516A7">
        <w:rPr>
          <w:rFonts w:ascii="Times New Roman" w:eastAsia="仿宋_GB2312" w:hAnsi="Times New Roman" w:cs="宋体" w:hint="eastAsia"/>
          <w:kern w:val="0"/>
          <w:sz w:val="32"/>
          <w:szCs w:val="32"/>
          <w:shd w:val="clear" w:color="auto" w:fill="FFFFFF"/>
        </w:rPr>
        <w:t>±</w:t>
      </w:r>
      <w:r w:rsidR="00362C65" w:rsidRPr="00F516A7">
        <w:rPr>
          <w:rFonts w:ascii="Times New Roman" w:eastAsia="仿宋_GB2312" w:hAnsi="Times New Roman" w:cs="宋体" w:hint="eastAsia"/>
          <w:kern w:val="0"/>
          <w:sz w:val="32"/>
          <w:szCs w:val="32"/>
          <w:shd w:val="clear" w:color="auto" w:fill="FFFFFF"/>
        </w:rPr>
        <w:t>4</w:t>
      </w:r>
      <w:r w:rsidR="00362C65" w:rsidRPr="00F516A7">
        <w:rPr>
          <w:rFonts w:ascii="Times New Roman" w:eastAsia="仿宋_GB2312" w:hAnsi="Times New Roman" w:cs="宋体" w:hint="eastAsia"/>
          <w:kern w:val="0"/>
          <w:sz w:val="32"/>
          <w:szCs w:val="32"/>
          <w:shd w:val="clear" w:color="auto" w:fill="FFFFFF"/>
        </w:rPr>
        <w:t>学时</w:t>
      </w:r>
      <w:r w:rsidR="00362C65" w:rsidRPr="00F516A7">
        <w:rPr>
          <w:rFonts w:ascii="Times New Roman" w:eastAsia="仿宋_GB2312" w:hAnsi="Times New Roman" w:cs="宋体" w:hint="eastAsia"/>
          <w:kern w:val="0"/>
          <w:sz w:val="32"/>
          <w:szCs w:val="32"/>
          <w:shd w:val="clear" w:color="auto" w:fill="FFFFFF"/>
        </w:rPr>
        <w:t>1</w:t>
      </w:r>
      <w:r w:rsidR="00362C65" w:rsidRPr="00F516A7">
        <w:rPr>
          <w:rFonts w:ascii="Times New Roman" w:eastAsia="仿宋_GB2312" w:hAnsi="Times New Roman" w:cs="宋体" w:hint="eastAsia"/>
          <w:kern w:val="0"/>
          <w:sz w:val="32"/>
          <w:szCs w:val="32"/>
          <w:shd w:val="clear" w:color="auto" w:fill="FFFFFF"/>
        </w:rPr>
        <w:t>学分，</w:t>
      </w:r>
      <w:r w:rsidRPr="00F516A7">
        <w:rPr>
          <w:rFonts w:ascii="Times New Roman" w:eastAsia="仿宋_GB2312" w:hAnsi="Times New Roman" w:cs="宋体" w:hint="eastAsia"/>
          <w:kern w:val="0"/>
          <w:sz w:val="32"/>
          <w:szCs w:val="32"/>
          <w:shd w:val="clear" w:color="auto" w:fill="FFFFFF"/>
        </w:rPr>
        <w:t>课内实验学时等同理论课时计入学分。</w:t>
      </w:r>
    </w:p>
    <w:p w14:paraId="05C235A4" w14:textId="708777F2" w:rsidR="00AF487F" w:rsidRDefault="00AF487F"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r w:rsidRPr="00F516A7">
        <w:rPr>
          <w:rFonts w:ascii="Times New Roman" w:eastAsia="仿宋_GB2312" w:hAnsi="Times New Roman" w:cs="宋体" w:hint="eastAsia"/>
          <w:kern w:val="0"/>
          <w:sz w:val="32"/>
          <w:szCs w:val="32"/>
          <w:shd w:val="clear" w:color="auto" w:fill="FFFFFF"/>
        </w:rPr>
        <w:t>（</w:t>
      </w:r>
      <w:r w:rsidRPr="00F516A7">
        <w:rPr>
          <w:rFonts w:ascii="Times New Roman" w:eastAsia="仿宋_GB2312" w:hAnsi="Times New Roman" w:cs="宋体" w:hint="eastAsia"/>
          <w:kern w:val="0"/>
          <w:sz w:val="32"/>
          <w:szCs w:val="32"/>
          <w:shd w:val="clear" w:color="auto" w:fill="FFFFFF"/>
        </w:rPr>
        <w:t>3</w:t>
      </w:r>
      <w:r w:rsidRPr="00F516A7">
        <w:rPr>
          <w:rFonts w:ascii="Times New Roman" w:eastAsia="仿宋_GB2312" w:hAnsi="Times New Roman" w:cs="宋体" w:hint="eastAsia"/>
          <w:kern w:val="0"/>
          <w:sz w:val="32"/>
          <w:szCs w:val="32"/>
          <w:shd w:val="clear" w:color="auto" w:fill="FFFFFF"/>
        </w:rPr>
        <w:t>）</w:t>
      </w:r>
      <w:bookmarkStart w:id="6" w:name="_Hlk11939100"/>
      <w:r w:rsidR="00362C65" w:rsidRPr="00F516A7">
        <w:rPr>
          <w:rFonts w:ascii="Times New Roman" w:eastAsia="仿宋_GB2312" w:hAnsi="Times New Roman" w:cs="宋体" w:hint="eastAsia"/>
          <w:kern w:val="0"/>
          <w:sz w:val="32"/>
          <w:szCs w:val="32"/>
          <w:shd w:val="clear" w:color="auto" w:fill="FFFFFF"/>
        </w:rPr>
        <w:t>集中实践教学环节</w:t>
      </w:r>
      <w:r w:rsidR="00362C65" w:rsidRPr="00F516A7">
        <w:rPr>
          <w:rFonts w:ascii="Times New Roman" w:eastAsia="仿宋_GB2312" w:hAnsi="Times New Roman" w:cs="宋体" w:hint="eastAsia"/>
          <w:kern w:val="0"/>
          <w:sz w:val="32"/>
          <w:szCs w:val="32"/>
          <w:shd w:val="clear" w:color="auto" w:fill="FFFFFF"/>
        </w:rPr>
        <w:t>1</w:t>
      </w:r>
      <w:r w:rsidR="00362C65" w:rsidRPr="00F516A7">
        <w:rPr>
          <w:rFonts w:ascii="Times New Roman" w:eastAsia="仿宋_GB2312" w:hAnsi="Times New Roman" w:cs="宋体" w:hint="eastAsia"/>
          <w:kern w:val="0"/>
          <w:sz w:val="32"/>
          <w:szCs w:val="32"/>
          <w:shd w:val="clear" w:color="auto" w:fill="FFFFFF"/>
        </w:rPr>
        <w:t>学分对应</w:t>
      </w:r>
      <w:r w:rsidR="00362C65" w:rsidRPr="00F516A7">
        <w:rPr>
          <w:rFonts w:ascii="Times New Roman" w:eastAsia="仿宋_GB2312" w:hAnsi="Times New Roman" w:cs="宋体" w:hint="eastAsia"/>
          <w:kern w:val="0"/>
          <w:sz w:val="32"/>
          <w:szCs w:val="32"/>
          <w:shd w:val="clear" w:color="auto" w:fill="FFFFFF"/>
        </w:rPr>
        <w:t>3-4</w:t>
      </w:r>
      <w:r w:rsidR="00362C65" w:rsidRPr="00F516A7">
        <w:rPr>
          <w:rFonts w:ascii="Times New Roman" w:eastAsia="仿宋_GB2312" w:hAnsi="Times New Roman" w:cs="宋体" w:hint="eastAsia"/>
          <w:kern w:val="0"/>
          <w:sz w:val="32"/>
          <w:szCs w:val="32"/>
          <w:shd w:val="clear" w:color="auto" w:fill="FFFFFF"/>
        </w:rPr>
        <w:t>周，</w:t>
      </w:r>
      <w:r w:rsidR="00362C65" w:rsidRPr="00F516A7">
        <w:rPr>
          <w:rFonts w:ascii="Times New Roman" w:eastAsia="仿宋_GB2312" w:hAnsi="Times New Roman" w:cs="宋体" w:hint="eastAsia"/>
          <w:kern w:val="0"/>
          <w:sz w:val="32"/>
          <w:szCs w:val="32"/>
          <w:shd w:val="clear" w:color="auto" w:fill="FFFFFF"/>
        </w:rPr>
        <w:t>1</w:t>
      </w:r>
      <w:r w:rsidR="00362C65" w:rsidRPr="00F516A7">
        <w:rPr>
          <w:rFonts w:ascii="Times New Roman" w:eastAsia="仿宋_GB2312" w:hAnsi="Times New Roman" w:cs="宋体" w:hint="eastAsia"/>
          <w:kern w:val="0"/>
          <w:sz w:val="32"/>
          <w:szCs w:val="32"/>
          <w:shd w:val="clear" w:color="auto" w:fill="FFFFFF"/>
        </w:rPr>
        <w:t>周折合</w:t>
      </w:r>
      <w:r w:rsidR="00362C65" w:rsidRPr="00F516A7">
        <w:rPr>
          <w:rFonts w:ascii="Times New Roman" w:eastAsia="仿宋_GB2312" w:hAnsi="Times New Roman" w:cs="宋体" w:hint="eastAsia"/>
          <w:kern w:val="0"/>
          <w:sz w:val="32"/>
          <w:szCs w:val="32"/>
          <w:shd w:val="clear" w:color="auto" w:fill="FFFFFF"/>
        </w:rPr>
        <w:t>40</w:t>
      </w:r>
      <w:r w:rsidR="00362C65" w:rsidRPr="00F516A7">
        <w:rPr>
          <w:rFonts w:ascii="Times New Roman" w:eastAsia="仿宋_GB2312" w:hAnsi="Times New Roman" w:cs="宋体" w:hint="eastAsia"/>
          <w:kern w:val="0"/>
          <w:sz w:val="32"/>
          <w:szCs w:val="32"/>
          <w:shd w:val="clear" w:color="auto" w:fill="FFFFFF"/>
        </w:rPr>
        <w:t>学时</w:t>
      </w:r>
      <w:bookmarkStart w:id="7" w:name="_Hlk11939686"/>
      <w:bookmarkStart w:id="8" w:name="_Hlk11938299"/>
      <w:bookmarkEnd w:id="6"/>
      <w:r w:rsidR="001A0B19">
        <w:rPr>
          <w:rFonts w:ascii="Times New Roman" w:eastAsia="仿宋_GB2312" w:hAnsi="Times New Roman" w:cs="宋体" w:hint="eastAsia"/>
          <w:kern w:val="0"/>
          <w:sz w:val="32"/>
          <w:szCs w:val="32"/>
          <w:shd w:val="clear" w:color="auto" w:fill="FFFFFF"/>
        </w:rPr>
        <w:t>（各专业</w:t>
      </w:r>
      <w:r w:rsidR="00BF0CB1">
        <w:rPr>
          <w:rFonts w:ascii="Times New Roman" w:eastAsia="仿宋_GB2312" w:hAnsi="Times New Roman" w:cs="宋体" w:hint="eastAsia"/>
          <w:kern w:val="0"/>
          <w:sz w:val="32"/>
          <w:szCs w:val="32"/>
          <w:shd w:val="clear" w:color="auto" w:fill="FFFFFF"/>
        </w:rPr>
        <w:t>也</w:t>
      </w:r>
      <w:r w:rsidR="001A0B19">
        <w:rPr>
          <w:rFonts w:ascii="Times New Roman" w:eastAsia="仿宋_GB2312" w:hAnsi="Times New Roman" w:cs="宋体" w:hint="eastAsia"/>
          <w:kern w:val="0"/>
          <w:sz w:val="32"/>
          <w:szCs w:val="32"/>
          <w:shd w:val="clear" w:color="auto" w:fill="FFFFFF"/>
        </w:rPr>
        <w:t>可根据专业</w:t>
      </w:r>
      <w:r w:rsidR="00AE369A">
        <w:rPr>
          <w:rFonts w:ascii="Times New Roman" w:eastAsia="仿宋_GB2312" w:hAnsi="Times New Roman" w:cs="宋体" w:hint="eastAsia"/>
          <w:kern w:val="0"/>
          <w:sz w:val="32"/>
          <w:szCs w:val="32"/>
          <w:shd w:val="clear" w:color="auto" w:fill="FFFFFF"/>
        </w:rPr>
        <w:t>实际</w:t>
      </w:r>
      <w:r w:rsidR="001A0B19">
        <w:rPr>
          <w:rFonts w:ascii="Times New Roman" w:eastAsia="仿宋_GB2312" w:hAnsi="Times New Roman" w:cs="宋体" w:hint="eastAsia"/>
          <w:kern w:val="0"/>
          <w:sz w:val="32"/>
          <w:szCs w:val="32"/>
          <w:shd w:val="clear" w:color="auto" w:fill="FFFFFF"/>
        </w:rPr>
        <w:t>情况制定</w:t>
      </w:r>
      <w:r w:rsidR="00AE369A">
        <w:rPr>
          <w:rFonts w:ascii="Times New Roman" w:eastAsia="仿宋_GB2312" w:hAnsi="Times New Roman" w:cs="宋体" w:hint="eastAsia"/>
          <w:kern w:val="0"/>
          <w:sz w:val="32"/>
          <w:szCs w:val="32"/>
          <w:shd w:val="clear" w:color="auto" w:fill="FFFFFF"/>
        </w:rPr>
        <w:t>本专业</w:t>
      </w:r>
      <w:r w:rsidR="00BF0CB1">
        <w:rPr>
          <w:rFonts w:ascii="Times New Roman" w:eastAsia="仿宋_GB2312" w:hAnsi="Times New Roman" w:cs="宋体" w:hint="eastAsia"/>
          <w:kern w:val="0"/>
          <w:sz w:val="32"/>
          <w:szCs w:val="32"/>
          <w:shd w:val="clear" w:color="auto" w:fill="FFFFFF"/>
        </w:rPr>
        <w:t>实践教学环节学分、学时</w:t>
      </w:r>
      <w:r w:rsidR="00AE369A">
        <w:rPr>
          <w:rFonts w:ascii="Times New Roman" w:eastAsia="仿宋_GB2312" w:hAnsi="Times New Roman" w:cs="宋体" w:hint="eastAsia"/>
          <w:kern w:val="0"/>
          <w:sz w:val="32"/>
          <w:szCs w:val="32"/>
          <w:shd w:val="clear" w:color="auto" w:fill="FFFFFF"/>
        </w:rPr>
        <w:t>换</w:t>
      </w:r>
      <w:r w:rsidR="001A0B19">
        <w:rPr>
          <w:rFonts w:ascii="Times New Roman" w:eastAsia="仿宋_GB2312" w:hAnsi="Times New Roman" w:cs="宋体" w:hint="eastAsia"/>
          <w:kern w:val="0"/>
          <w:sz w:val="32"/>
          <w:szCs w:val="32"/>
          <w:shd w:val="clear" w:color="auto" w:fill="FFFFFF"/>
        </w:rPr>
        <w:t>算</w:t>
      </w:r>
      <w:r w:rsidR="00BF0CB1">
        <w:rPr>
          <w:rFonts w:ascii="Times New Roman" w:eastAsia="仿宋_GB2312" w:hAnsi="Times New Roman" w:cs="宋体" w:hint="eastAsia"/>
          <w:kern w:val="0"/>
          <w:sz w:val="32"/>
          <w:szCs w:val="32"/>
          <w:shd w:val="clear" w:color="auto" w:fill="FFFFFF"/>
        </w:rPr>
        <w:t>标准</w:t>
      </w:r>
      <w:r w:rsidR="002F709F">
        <w:rPr>
          <w:rFonts w:ascii="Times New Roman" w:eastAsia="仿宋_GB2312" w:hAnsi="Times New Roman" w:cs="宋体" w:hint="eastAsia"/>
          <w:kern w:val="0"/>
          <w:sz w:val="32"/>
          <w:szCs w:val="32"/>
          <w:shd w:val="clear" w:color="auto" w:fill="FFFFFF"/>
        </w:rPr>
        <w:t>）</w:t>
      </w:r>
      <w:bookmarkEnd w:id="7"/>
      <w:r w:rsidR="002F709F" w:rsidRPr="00F516A7">
        <w:rPr>
          <w:rFonts w:ascii="Times New Roman" w:eastAsia="仿宋_GB2312" w:hAnsi="Times New Roman" w:cs="宋体" w:hint="eastAsia"/>
          <w:kern w:val="0"/>
          <w:sz w:val="32"/>
          <w:szCs w:val="32"/>
          <w:shd w:val="clear" w:color="auto" w:fill="FFFFFF"/>
        </w:rPr>
        <w:t>。</w:t>
      </w:r>
      <w:bookmarkEnd w:id="8"/>
    </w:p>
    <w:p w14:paraId="0D71AC78" w14:textId="77777777" w:rsidR="006643A0" w:rsidRPr="006643A0" w:rsidRDefault="006643A0" w:rsidP="00A82481">
      <w:pPr>
        <w:shd w:val="clear" w:color="auto" w:fill="FFFFFF"/>
        <w:snapToGrid w:val="0"/>
        <w:spacing w:line="580" w:lineRule="exact"/>
        <w:ind w:firstLineChars="200" w:firstLine="640"/>
        <w:rPr>
          <w:rFonts w:ascii="Times New Roman" w:eastAsia="仿宋_GB2312" w:hAnsi="Times New Roman" w:cs="宋体"/>
          <w:kern w:val="0"/>
          <w:sz w:val="32"/>
          <w:szCs w:val="32"/>
          <w:shd w:val="clear" w:color="auto" w:fill="FFFFFF"/>
        </w:rPr>
      </w:pPr>
    </w:p>
    <w:p w14:paraId="0F40F66D" w14:textId="1D46DE9E" w:rsidR="00F73F12" w:rsidRPr="006268D2" w:rsidRDefault="00F73F12" w:rsidP="00F73F12">
      <w:pPr>
        <w:adjustRightInd w:val="0"/>
        <w:snapToGrid w:val="0"/>
        <w:rPr>
          <w:rFonts w:ascii="仿宋" w:eastAsia="仿宋" w:hAnsi="仿宋" w:cs="宋体"/>
          <w:color w:val="000000" w:themeColor="text1"/>
          <w:kern w:val="0"/>
          <w:sz w:val="24"/>
          <w:szCs w:val="24"/>
          <w:shd w:val="clear" w:color="auto" w:fill="FFFFFF"/>
        </w:rPr>
      </w:pPr>
      <w:r w:rsidRPr="007D2073">
        <w:rPr>
          <w:rFonts w:ascii="仿宋" w:eastAsia="仿宋" w:hAnsi="仿宋" w:cs="宋体" w:hint="eastAsia"/>
          <w:b/>
          <w:bCs/>
          <w:color w:val="000000" w:themeColor="text1"/>
          <w:kern w:val="0"/>
          <w:sz w:val="24"/>
          <w:szCs w:val="24"/>
          <w:shd w:val="clear" w:color="auto" w:fill="FFFFFF"/>
        </w:rPr>
        <w:t>附件：</w:t>
      </w:r>
      <w:r>
        <w:rPr>
          <w:rFonts w:ascii="仿宋" w:eastAsia="仿宋" w:hAnsi="仿宋" w:cs="宋体"/>
          <w:color w:val="000000" w:themeColor="text1"/>
          <w:kern w:val="0"/>
          <w:sz w:val="24"/>
          <w:szCs w:val="24"/>
          <w:shd w:val="clear" w:color="auto" w:fill="FFFFFF"/>
        </w:rPr>
        <w:t xml:space="preserve">  </w:t>
      </w:r>
      <w:r w:rsidRPr="006268D2">
        <w:rPr>
          <w:rFonts w:ascii="仿宋" w:eastAsia="仿宋" w:hAnsi="仿宋" w:cs="宋体" w:hint="eastAsia"/>
          <w:color w:val="000000" w:themeColor="text1"/>
          <w:kern w:val="0"/>
          <w:sz w:val="24"/>
          <w:szCs w:val="24"/>
          <w:shd w:val="clear" w:color="auto" w:fill="FFFFFF"/>
        </w:rPr>
        <w:t>1.</w:t>
      </w:r>
      <w:r w:rsidRPr="006268D2">
        <w:rPr>
          <w:rFonts w:ascii="方正小标宋简体" w:eastAsia="方正小标宋简体" w:hAnsi="宋体" w:cs="Mongolian Baiti" w:hint="eastAsia"/>
          <w:color w:val="000000" w:themeColor="text1"/>
          <w:sz w:val="24"/>
          <w:szCs w:val="24"/>
        </w:rPr>
        <w:t xml:space="preserve"> </w:t>
      </w:r>
      <w:r w:rsidRPr="006268D2">
        <w:rPr>
          <w:rFonts w:ascii="仿宋" w:eastAsia="仿宋" w:hAnsi="仿宋" w:cs="宋体" w:hint="eastAsia"/>
          <w:color w:val="000000" w:themeColor="text1"/>
          <w:kern w:val="0"/>
          <w:sz w:val="24"/>
          <w:szCs w:val="24"/>
          <w:shd w:val="clear" w:color="auto" w:fill="FFFFFF"/>
        </w:rPr>
        <w:t>内蒙古师范大学</w:t>
      </w:r>
      <w:r>
        <w:rPr>
          <w:rFonts w:ascii="仿宋" w:eastAsia="仿宋" w:hAnsi="仿宋" w:cs="宋体" w:hint="eastAsia"/>
          <w:color w:val="000000" w:themeColor="text1"/>
          <w:kern w:val="0"/>
          <w:sz w:val="24"/>
          <w:szCs w:val="24"/>
          <w:shd w:val="clear" w:color="auto" w:fill="FFFFFF"/>
        </w:rPr>
        <w:t>非</w:t>
      </w:r>
      <w:r w:rsidRPr="006268D2">
        <w:rPr>
          <w:rFonts w:ascii="仿宋" w:eastAsia="仿宋" w:hAnsi="仿宋" w:cs="宋体" w:hint="eastAsia"/>
          <w:color w:val="000000" w:themeColor="text1"/>
          <w:kern w:val="0"/>
          <w:sz w:val="24"/>
          <w:szCs w:val="24"/>
          <w:shd w:val="clear" w:color="auto" w:fill="FFFFFF"/>
        </w:rPr>
        <w:t>师范</w:t>
      </w:r>
      <w:r w:rsidR="00A779E0">
        <w:rPr>
          <w:rFonts w:ascii="仿宋" w:eastAsia="仿宋" w:hAnsi="仿宋" w:cs="宋体" w:hint="eastAsia"/>
          <w:color w:val="000000" w:themeColor="text1"/>
          <w:kern w:val="0"/>
          <w:sz w:val="24"/>
          <w:szCs w:val="24"/>
          <w:shd w:val="clear" w:color="auto" w:fill="FFFFFF"/>
        </w:rPr>
        <w:t>类</w:t>
      </w:r>
      <w:r w:rsidRPr="006268D2">
        <w:rPr>
          <w:rFonts w:ascii="仿宋" w:eastAsia="仿宋" w:hAnsi="仿宋" w:cs="宋体" w:hint="eastAsia"/>
          <w:color w:val="000000" w:themeColor="text1"/>
          <w:kern w:val="0"/>
          <w:sz w:val="24"/>
          <w:szCs w:val="24"/>
          <w:shd w:val="clear" w:color="auto" w:fill="FFFFFF"/>
        </w:rPr>
        <w:t>专业课程结构表</w:t>
      </w:r>
    </w:p>
    <w:p w14:paraId="4A3A60A1" w14:textId="40C623C2" w:rsidR="00F73F12" w:rsidRPr="00F73F12" w:rsidRDefault="00F73F12" w:rsidP="00F73F12">
      <w:pPr>
        <w:adjustRightInd w:val="0"/>
        <w:snapToGrid w:val="0"/>
        <w:rPr>
          <w:rFonts w:ascii="仿宋" w:eastAsia="仿宋" w:hAnsi="仿宋" w:cs="宋体"/>
          <w:bCs/>
          <w:color w:val="000000" w:themeColor="text1"/>
          <w:kern w:val="0"/>
          <w:sz w:val="24"/>
          <w:szCs w:val="24"/>
          <w:shd w:val="clear" w:color="auto" w:fill="FFFFFF"/>
        </w:rPr>
      </w:pPr>
      <w:r w:rsidRPr="006268D2">
        <w:rPr>
          <w:rFonts w:ascii="仿宋" w:eastAsia="仿宋" w:hAnsi="仿宋" w:cs="宋体"/>
          <w:color w:val="000000" w:themeColor="text1"/>
          <w:kern w:val="0"/>
          <w:sz w:val="24"/>
          <w:szCs w:val="24"/>
          <w:shd w:val="clear" w:color="auto" w:fill="FFFFFF"/>
        </w:rPr>
        <w:t xml:space="preserve">        </w:t>
      </w:r>
      <w:r w:rsidRPr="006268D2">
        <w:rPr>
          <w:rFonts w:ascii="仿宋" w:eastAsia="仿宋" w:hAnsi="仿宋" w:cs="宋体" w:hint="eastAsia"/>
          <w:color w:val="000000" w:themeColor="text1"/>
          <w:kern w:val="0"/>
          <w:sz w:val="24"/>
          <w:szCs w:val="24"/>
          <w:shd w:val="clear" w:color="auto" w:fill="FFFFFF"/>
        </w:rPr>
        <w:t>2.</w:t>
      </w:r>
      <w:r w:rsidRPr="006268D2">
        <w:rPr>
          <w:rFonts w:ascii="方正小标宋简体" w:eastAsia="方正小标宋简体" w:hAnsi="宋体" w:cs="Mongolian Baiti" w:hint="eastAsia"/>
          <w:color w:val="000000" w:themeColor="text1"/>
          <w:sz w:val="24"/>
          <w:szCs w:val="24"/>
        </w:rPr>
        <w:t xml:space="preserve"> </w:t>
      </w:r>
      <w:r w:rsidRPr="00F73F12">
        <w:rPr>
          <w:rFonts w:ascii="仿宋" w:eastAsia="仿宋" w:hAnsi="仿宋" w:cs="宋体" w:hint="eastAsia"/>
          <w:color w:val="000000" w:themeColor="text1"/>
          <w:kern w:val="0"/>
          <w:sz w:val="24"/>
          <w:szCs w:val="24"/>
          <w:shd w:val="clear" w:color="auto" w:fill="FFFFFF"/>
        </w:rPr>
        <w:t>非师范类专业通识教育课程开设方案</w:t>
      </w:r>
    </w:p>
    <w:p w14:paraId="7A6C7767" w14:textId="2A2F169E" w:rsidR="00F73F12" w:rsidRPr="00F73F12" w:rsidRDefault="00F73F12" w:rsidP="00F73F12">
      <w:pPr>
        <w:adjustRightInd w:val="0"/>
        <w:snapToGrid w:val="0"/>
        <w:rPr>
          <w:rFonts w:ascii="仿宋" w:eastAsia="仿宋" w:hAnsi="仿宋" w:cs="宋体"/>
          <w:color w:val="000000" w:themeColor="text1"/>
          <w:kern w:val="0"/>
          <w:sz w:val="24"/>
          <w:szCs w:val="24"/>
          <w:shd w:val="clear" w:color="auto" w:fill="FFFFFF"/>
        </w:rPr>
      </w:pPr>
      <w:r w:rsidRPr="006268D2">
        <w:rPr>
          <w:rFonts w:ascii="仿宋" w:eastAsia="仿宋" w:hAnsi="仿宋" w:cs="宋体"/>
          <w:color w:val="000000" w:themeColor="text1"/>
          <w:kern w:val="0"/>
          <w:sz w:val="24"/>
          <w:szCs w:val="24"/>
          <w:shd w:val="clear" w:color="auto" w:fill="FFFFFF"/>
        </w:rPr>
        <w:t xml:space="preserve">        </w:t>
      </w:r>
      <w:r w:rsidRPr="006268D2">
        <w:rPr>
          <w:rFonts w:ascii="仿宋" w:eastAsia="仿宋" w:hAnsi="仿宋" w:cs="宋体" w:hint="eastAsia"/>
          <w:color w:val="000000" w:themeColor="text1"/>
          <w:kern w:val="0"/>
          <w:sz w:val="24"/>
          <w:szCs w:val="24"/>
          <w:shd w:val="clear" w:color="auto" w:fill="FFFFFF"/>
        </w:rPr>
        <w:t>3.</w:t>
      </w:r>
      <w:r w:rsidRPr="006268D2">
        <w:rPr>
          <w:rFonts w:ascii="方正小标宋简体" w:eastAsia="方正小标宋简体" w:hAnsi="宋体" w:cs="宋体" w:hint="eastAsia"/>
          <w:color w:val="000000" w:themeColor="text1"/>
          <w:sz w:val="24"/>
          <w:szCs w:val="24"/>
        </w:rPr>
        <w:t xml:space="preserve"> </w:t>
      </w:r>
      <w:r w:rsidRPr="00F73F12">
        <w:rPr>
          <w:rFonts w:ascii="仿宋" w:eastAsia="仿宋" w:hAnsi="仿宋" w:cs="宋体" w:hint="eastAsia"/>
          <w:color w:val="000000" w:themeColor="text1"/>
          <w:kern w:val="0"/>
          <w:sz w:val="24"/>
          <w:szCs w:val="24"/>
          <w:shd w:val="clear" w:color="auto" w:fill="FFFFFF"/>
        </w:rPr>
        <w:t>内蒙古师范大学</w:t>
      </w:r>
      <w:r>
        <w:rPr>
          <w:rFonts w:ascii="仿宋" w:eastAsia="仿宋" w:hAnsi="仿宋" w:cs="宋体" w:hint="eastAsia"/>
          <w:color w:val="000000" w:themeColor="text1"/>
          <w:kern w:val="0"/>
          <w:sz w:val="24"/>
          <w:szCs w:val="24"/>
          <w:shd w:val="clear" w:color="auto" w:fill="FFFFFF"/>
        </w:rPr>
        <w:t>非师范</w:t>
      </w:r>
      <w:r w:rsidR="00A779E0">
        <w:rPr>
          <w:rFonts w:ascii="仿宋" w:eastAsia="仿宋" w:hAnsi="仿宋" w:cs="宋体" w:hint="eastAsia"/>
          <w:color w:val="000000" w:themeColor="text1"/>
          <w:kern w:val="0"/>
          <w:sz w:val="24"/>
          <w:szCs w:val="24"/>
          <w:shd w:val="clear" w:color="auto" w:fill="FFFFFF"/>
        </w:rPr>
        <w:t>类</w:t>
      </w:r>
      <w:r w:rsidR="00424752">
        <w:rPr>
          <w:rFonts w:ascii="仿宋" w:eastAsia="仿宋" w:hAnsi="仿宋" w:cs="宋体" w:hint="eastAsia"/>
          <w:color w:val="000000" w:themeColor="text1"/>
          <w:kern w:val="0"/>
          <w:sz w:val="24"/>
          <w:szCs w:val="24"/>
          <w:shd w:val="clear" w:color="auto" w:fill="FFFFFF"/>
        </w:rPr>
        <w:t>专业</w:t>
      </w:r>
      <w:r w:rsidR="002E5051">
        <w:rPr>
          <w:rFonts w:ascii="仿宋" w:eastAsia="仿宋" w:hAnsi="仿宋" w:cs="宋体" w:hint="eastAsia"/>
          <w:color w:val="000000" w:themeColor="text1"/>
          <w:kern w:val="0"/>
          <w:sz w:val="24"/>
          <w:szCs w:val="24"/>
          <w:shd w:val="clear" w:color="auto" w:fill="FFFFFF"/>
        </w:rPr>
        <w:t>本科</w:t>
      </w:r>
      <w:r w:rsidR="00424752">
        <w:rPr>
          <w:rFonts w:ascii="仿宋" w:eastAsia="仿宋" w:hAnsi="仿宋" w:cs="宋体" w:hint="eastAsia"/>
          <w:color w:val="000000" w:themeColor="text1"/>
          <w:kern w:val="0"/>
          <w:sz w:val="24"/>
          <w:szCs w:val="24"/>
          <w:shd w:val="clear" w:color="auto" w:fill="FFFFFF"/>
        </w:rPr>
        <w:t>生</w:t>
      </w:r>
      <w:r w:rsidRPr="00F73F12">
        <w:rPr>
          <w:rFonts w:ascii="仿宋" w:eastAsia="仿宋" w:hAnsi="仿宋" w:cs="宋体" w:hint="eastAsia"/>
          <w:color w:val="000000" w:themeColor="text1"/>
          <w:kern w:val="0"/>
          <w:sz w:val="24"/>
          <w:szCs w:val="24"/>
          <w:shd w:val="clear" w:color="auto" w:fill="FFFFFF"/>
        </w:rPr>
        <w:t>培养方案模板</w:t>
      </w:r>
    </w:p>
    <w:p w14:paraId="764DEF31" w14:textId="2526137B" w:rsidR="00F73F12" w:rsidRPr="006268D2" w:rsidRDefault="00F73F12" w:rsidP="00F73F12">
      <w:pPr>
        <w:adjustRightInd w:val="0"/>
        <w:snapToGrid w:val="0"/>
        <w:rPr>
          <w:rFonts w:ascii="仿宋" w:eastAsia="仿宋" w:hAnsi="仿宋" w:cs="宋体"/>
          <w:color w:val="000000" w:themeColor="text1"/>
          <w:kern w:val="0"/>
          <w:sz w:val="24"/>
          <w:szCs w:val="24"/>
          <w:shd w:val="clear" w:color="auto" w:fill="FFFFFF"/>
        </w:rPr>
      </w:pPr>
      <w:r w:rsidRPr="006268D2">
        <w:rPr>
          <w:rFonts w:ascii="仿宋" w:eastAsia="仿宋" w:hAnsi="仿宋" w:cs="宋体"/>
          <w:color w:val="000000" w:themeColor="text1"/>
          <w:kern w:val="0"/>
          <w:sz w:val="24"/>
          <w:szCs w:val="24"/>
          <w:shd w:val="clear" w:color="auto" w:fill="FFFFFF"/>
        </w:rPr>
        <w:t xml:space="preserve">        </w:t>
      </w:r>
    </w:p>
    <w:p w14:paraId="0C21BF5B" w14:textId="7B87223E" w:rsidR="00AF487F" w:rsidRDefault="00AF487F" w:rsidP="00C438FE">
      <w:pPr>
        <w:widowControl/>
        <w:spacing w:line="555" w:lineRule="atLeast"/>
        <w:ind w:firstLine="645"/>
        <w:jc w:val="left"/>
        <w:rPr>
          <w:rFonts w:ascii="仿宋" w:eastAsia="仿宋" w:hAnsi="仿宋" w:cs="Tahoma"/>
          <w:kern w:val="0"/>
          <w:sz w:val="30"/>
          <w:szCs w:val="30"/>
        </w:rPr>
      </w:pPr>
    </w:p>
    <w:p w14:paraId="0A39A69A" w14:textId="60B92202" w:rsidR="00E85DD8" w:rsidRDefault="00E85DD8" w:rsidP="00C438FE">
      <w:pPr>
        <w:widowControl/>
        <w:spacing w:line="555" w:lineRule="atLeast"/>
        <w:ind w:firstLine="645"/>
        <w:jc w:val="left"/>
        <w:rPr>
          <w:rFonts w:ascii="仿宋" w:eastAsia="仿宋" w:hAnsi="仿宋" w:cs="Tahoma"/>
          <w:kern w:val="0"/>
          <w:sz w:val="30"/>
          <w:szCs w:val="30"/>
        </w:rPr>
      </w:pPr>
    </w:p>
    <w:p w14:paraId="395A8C2E" w14:textId="61C0984D" w:rsidR="00E85DD8" w:rsidRDefault="00E85DD8" w:rsidP="00C438FE">
      <w:pPr>
        <w:widowControl/>
        <w:spacing w:line="555" w:lineRule="atLeast"/>
        <w:ind w:firstLine="645"/>
        <w:jc w:val="left"/>
        <w:rPr>
          <w:rFonts w:ascii="仿宋" w:eastAsia="仿宋" w:hAnsi="仿宋" w:cs="Tahoma"/>
          <w:kern w:val="0"/>
          <w:sz w:val="30"/>
          <w:szCs w:val="30"/>
        </w:rPr>
      </w:pPr>
    </w:p>
    <w:p w14:paraId="349FA8C6" w14:textId="6C1A95DC" w:rsidR="00E85DD8" w:rsidRDefault="00E85DD8" w:rsidP="00C438FE">
      <w:pPr>
        <w:widowControl/>
        <w:spacing w:line="555" w:lineRule="atLeast"/>
        <w:ind w:firstLine="645"/>
        <w:jc w:val="left"/>
        <w:rPr>
          <w:rFonts w:ascii="仿宋" w:eastAsia="仿宋" w:hAnsi="仿宋" w:cs="Tahoma"/>
          <w:kern w:val="0"/>
          <w:sz w:val="30"/>
          <w:szCs w:val="30"/>
        </w:rPr>
      </w:pPr>
    </w:p>
    <w:p w14:paraId="52F40245" w14:textId="7607F9E3" w:rsidR="00E85DD8" w:rsidRDefault="00E85DD8" w:rsidP="00C438FE">
      <w:pPr>
        <w:widowControl/>
        <w:spacing w:line="555" w:lineRule="atLeast"/>
        <w:ind w:firstLine="645"/>
        <w:jc w:val="left"/>
        <w:rPr>
          <w:rFonts w:ascii="仿宋" w:eastAsia="仿宋" w:hAnsi="仿宋" w:cs="Tahoma"/>
          <w:kern w:val="0"/>
          <w:sz w:val="30"/>
          <w:szCs w:val="30"/>
        </w:rPr>
      </w:pPr>
    </w:p>
    <w:p w14:paraId="05B6BA70" w14:textId="77777777" w:rsidR="00EB0306" w:rsidRPr="00F516A7" w:rsidRDefault="00EB0306" w:rsidP="00216EFF">
      <w:pPr>
        <w:widowControl/>
        <w:spacing w:line="555" w:lineRule="atLeast"/>
        <w:jc w:val="left"/>
        <w:rPr>
          <w:rFonts w:ascii="仿宋" w:eastAsia="仿宋" w:hAnsi="仿宋" w:cs="Tahoma"/>
          <w:kern w:val="0"/>
          <w:sz w:val="30"/>
          <w:szCs w:val="30"/>
        </w:rPr>
      </w:pPr>
    </w:p>
    <w:p w14:paraId="4E1B0CE4" w14:textId="77777777" w:rsidR="00A82481" w:rsidRPr="00F516A7" w:rsidRDefault="00EB0306" w:rsidP="00A82481">
      <w:pPr>
        <w:pageBreakBefore/>
        <w:adjustRightInd w:val="0"/>
        <w:snapToGrid w:val="0"/>
        <w:rPr>
          <w:rFonts w:ascii="仿宋_GB2312" w:eastAsia="仿宋_GB2312" w:hAnsi="宋体" w:cs="Mongolian Baiti"/>
          <w:b/>
          <w:sz w:val="32"/>
          <w:szCs w:val="32"/>
        </w:rPr>
      </w:pPr>
      <w:r w:rsidRPr="00F516A7">
        <w:rPr>
          <w:rFonts w:ascii="仿宋_GB2312" w:eastAsia="仿宋_GB2312" w:hAnsi="宋体" w:cs="Mongolian Baiti" w:hint="eastAsia"/>
          <w:b/>
          <w:sz w:val="32"/>
          <w:szCs w:val="32"/>
        </w:rPr>
        <w:lastRenderedPageBreak/>
        <w:t>附件1</w:t>
      </w:r>
      <w:bookmarkStart w:id="9" w:name="_Hlk2760498"/>
    </w:p>
    <w:p w14:paraId="7ECA5520" w14:textId="2A4BAE98" w:rsidR="004E6B39" w:rsidRPr="00F516A7" w:rsidRDefault="00EB0306" w:rsidP="00A82481">
      <w:pPr>
        <w:adjustRightInd w:val="0"/>
        <w:snapToGrid w:val="0"/>
        <w:jc w:val="center"/>
        <w:rPr>
          <w:rFonts w:ascii="宋体" w:eastAsia="宋体" w:hAnsi="宋体" w:cs="Mongolian Baiti"/>
          <w:sz w:val="24"/>
          <w:szCs w:val="24"/>
        </w:rPr>
      </w:pPr>
      <w:r w:rsidRPr="00F516A7">
        <w:rPr>
          <w:rFonts w:ascii="方正小标宋简体" w:eastAsia="方正小标宋简体" w:hAnsi="宋体" w:cs="Mongolian Baiti" w:hint="eastAsia"/>
          <w:sz w:val="32"/>
          <w:szCs w:val="32"/>
        </w:rPr>
        <w:t>内蒙古师范大学</w:t>
      </w:r>
      <w:r w:rsidR="00F73F12">
        <w:rPr>
          <w:rFonts w:ascii="方正小标宋简体" w:eastAsia="方正小标宋简体" w:hAnsi="宋体" w:cs="Mongolian Baiti" w:hint="eastAsia"/>
          <w:sz w:val="32"/>
          <w:szCs w:val="32"/>
        </w:rPr>
        <w:t>非师范</w:t>
      </w:r>
      <w:r w:rsidR="00A779E0">
        <w:rPr>
          <w:rFonts w:ascii="方正小标宋简体" w:eastAsia="方正小标宋简体" w:hAnsi="宋体" w:cs="Mongolian Baiti" w:hint="eastAsia"/>
          <w:sz w:val="32"/>
          <w:szCs w:val="32"/>
        </w:rPr>
        <w:t>类</w:t>
      </w:r>
      <w:r w:rsidR="00F73F12">
        <w:rPr>
          <w:rFonts w:ascii="方正小标宋简体" w:eastAsia="方正小标宋简体" w:hAnsi="宋体" w:cs="Mongolian Baiti" w:hint="eastAsia"/>
          <w:sz w:val="32"/>
          <w:szCs w:val="32"/>
        </w:rPr>
        <w:t>专业</w:t>
      </w:r>
      <w:r w:rsidRPr="00F516A7">
        <w:rPr>
          <w:rFonts w:ascii="方正小标宋简体" w:eastAsia="方正小标宋简体" w:hAnsi="宋体" w:cs="Mongolian Baiti" w:hint="eastAsia"/>
          <w:sz w:val="32"/>
          <w:szCs w:val="32"/>
        </w:rPr>
        <w:t>课程结构表</w:t>
      </w:r>
      <w:bookmarkEnd w:id="9"/>
    </w:p>
    <w:tbl>
      <w:tblPr>
        <w:tblW w:w="9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7"/>
        <w:gridCol w:w="1134"/>
        <w:gridCol w:w="1968"/>
        <w:gridCol w:w="899"/>
        <w:gridCol w:w="851"/>
        <w:gridCol w:w="3616"/>
      </w:tblGrid>
      <w:tr w:rsidR="00F516A7" w:rsidRPr="00F516A7" w14:paraId="4C097AC1" w14:textId="77777777" w:rsidTr="00DD34BC">
        <w:trPr>
          <w:trHeight w:val="369"/>
          <w:tblHeader/>
          <w:jc w:val="center"/>
        </w:trPr>
        <w:tc>
          <w:tcPr>
            <w:tcW w:w="2461" w:type="dxa"/>
            <w:gridSpan w:val="2"/>
            <w:vAlign w:val="center"/>
          </w:tcPr>
          <w:p w14:paraId="3330A5B6" w14:textId="77777777" w:rsidR="00EB0306" w:rsidRPr="00F516A7" w:rsidRDefault="00EB0306" w:rsidP="00EC478A">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类  别</w:t>
            </w:r>
          </w:p>
        </w:tc>
        <w:tc>
          <w:tcPr>
            <w:tcW w:w="1968" w:type="dxa"/>
            <w:vAlign w:val="center"/>
          </w:tcPr>
          <w:p w14:paraId="6C51FEF9" w14:textId="77777777" w:rsidR="00EB0306" w:rsidRPr="00F516A7" w:rsidRDefault="00EB0306" w:rsidP="00EC478A">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模  块</w:t>
            </w:r>
          </w:p>
        </w:tc>
        <w:tc>
          <w:tcPr>
            <w:tcW w:w="899" w:type="dxa"/>
            <w:vAlign w:val="center"/>
          </w:tcPr>
          <w:p w14:paraId="20AF77B7" w14:textId="77777777" w:rsidR="00EB0306" w:rsidRPr="00F516A7" w:rsidRDefault="00EB0306" w:rsidP="00EC478A">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学分</w:t>
            </w:r>
          </w:p>
        </w:tc>
        <w:tc>
          <w:tcPr>
            <w:tcW w:w="851" w:type="dxa"/>
            <w:vAlign w:val="center"/>
          </w:tcPr>
          <w:p w14:paraId="07BBF989" w14:textId="77777777" w:rsidR="009D1E49" w:rsidRDefault="00EB0306" w:rsidP="009D1E49">
            <w:pPr>
              <w:adjustRightInd w:val="0"/>
              <w:snapToGrid w:val="0"/>
              <w:rPr>
                <w:rFonts w:ascii="宋体" w:eastAsia="宋体" w:hAnsi="宋体" w:cs="Mongolian Baiti"/>
                <w:b/>
                <w:szCs w:val="21"/>
              </w:rPr>
            </w:pPr>
            <w:r w:rsidRPr="00F516A7">
              <w:rPr>
                <w:rFonts w:ascii="宋体" w:eastAsia="宋体" w:hAnsi="宋体" w:cs="Mongolian Baiti" w:hint="eastAsia"/>
                <w:b/>
                <w:szCs w:val="21"/>
              </w:rPr>
              <w:t>修读</w:t>
            </w:r>
          </w:p>
          <w:p w14:paraId="6F708776" w14:textId="1B00C616" w:rsidR="00EB0306" w:rsidRPr="00F516A7" w:rsidRDefault="00EB0306" w:rsidP="009D1E49">
            <w:pPr>
              <w:adjustRightInd w:val="0"/>
              <w:snapToGrid w:val="0"/>
              <w:rPr>
                <w:rFonts w:ascii="宋体" w:eastAsia="宋体" w:hAnsi="宋体" w:cs="Mongolian Baiti"/>
                <w:b/>
                <w:szCs w:val="21"/>
              </w:rPr>
            </w:pPr>
            <w:r w:rsidRPr="00F516A7">
              <w:rPr>
                <w:rFonts w:ascii="宋体" w:eastAsia="宋体" w:hAnsi="宋体" w:cs="Mongolian Baiti" w:hint="eastAsia"/>
                <w:b/>
                <w:szCs w:val="21"/>
              </w:rPr>
              <w:t>学期</w:t>
            </w:r>
          </w:p>
        </w:tc>
        <w:tc>
          <w:tcPr>
            <w:tcW w:w="3616" w:type="dxa"/>
            <w:vAlign w:val="center"/>
          </w:tcPr>
          <w:p w14:paraId="4B09A4F0" w14:textId="77777777" w:rsidR="00EB0306" w:rsidRPr="00F516A7" w:rsidRDefault="00EB0306" w:rsidP="00EC478A">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备    注</w:t>
            </w:r>
          </w:p>
        </w:tc>
      </w:tr>
      <w:tr w:rsidR="00F516A7" w:rsidRPr="00F516A7" w14:paraId="33DC4A55" w14:textId="77777777" w:rsidTr="00DD34BC">
        <w:trPr>
          <w:trHeight w:val="369"/>
          <w:jc w:val="center"/>
        </w:trPr>
        <w:tc>
          <w:tcPr>
            <w:tcW w:w="1327" w:type="dxa"/>
            <w:vMerge w:val="restart"/>
            <w:vAlign w:val="center"/>
          </w:tcPr>
          <w:p w14:paraId="2153B016" w14:textId="77777777" w:rsidR="004C006D" w:rsidRDefault="00621C3B" w:rsidP="004C006D">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通识教育</w:t>
            </w:r>
          </w:p>
          <w:p w14:paraId="173204E1" w14:textId="77777777" w:rsidR="004C006D" w:rsidRDefault="00BD0CAD" w:rsidP="004C006D">
            <w:pPr>
              <w:adjustRightInd w:val="0"/>
              <w:snapToGrid w:val="0"/>
              <w:jc w:val="center"/>
              <w:rPr>
                <w:rFonts w:ascii="宋体" w:eastAsia="宋体" w:hAnsi="宋体" w:cs="Mongolian Baiti"/>
                <w:b/>
                <w:szCs w:val="21"/>
              </w:rPr>
            </w:pPr>
            <w:r>
              <w:rPr>
                <w:rFonts w:ascii="宋体" w:eastAsia="宋体" w:hAnsi="宋体" w:cs="Mongolian Baiti" w:hint="eastAsia"/>
                <w:b/>
                <w:szCs w:val="21"/>
              </w:rPr>
              <w:t>课程</w:t>
            </w:r>
          </w:p>
          <w:p w14:paraId="67C7FEA9" w14:textId="21A22EF3" w:rsidR="00621C3B" w:rsidRPr="00F516A7" w:rsidRDefault="00BD0CAD" w:rsidP="00E85DD8">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（5</w:t>
            </w:r>
            <w:r w:rsidR="00B0380F">
              <w:rPr>
                <w:rFonts w:ascii="宋体" w:eastAsia="宋体" w:hAnsi="宋体" w:cs="Mongolian Baiti" w:hint="eastAsia"/>
                <w:b/>
                <w:szCs w:val="21"/>
              </w:rPr>
              <w:t>4-</w:t>
            </w:r>
            <w:r w:rsidR="00E85DD8">
              <w:rPr>
                <w:rFonts w:ascii="宋体" w:eastAsia="宋体" w:hAnsi="宋体" w:cs="Mongolian Baiti" w:hint="eastAsia"/>
                <w:b/>
                <w:szCs w:val="21"/>
              </w:rPr>
              <w:t>68</w:t>
            </w:r>
            <w:r w:rsidRPr="00F516A7">
              <w:rPr>
                <w:rFonts w:ascii="宋体" w:eastAsia="宋体" w:hAnsi="宋体" w:cs="Mongolian Baiti" w:hint="eastAsia"/>
                <w:b/>
                <w:szCs w:val="21"/>
              </w:rPr>
              <w:t>学分）</w:t>
            </w:r>
          </w:p>
        </w:tc>
        <w:tc>
          <w:tcPr>
            <w:tcW w:w="1134" w:type="dxa"/>
            <w:vMerge w:val="restart"/>
            <w:vAlign w:val="center"/>
          </w:tcPr>
          <w:p w14:paraId="7E818789" w14:textId="77777777" w:rsidR="00621C3B" w:rsidRPr="00F516A7" w:rsidRDefault="00621C3B" w:rsidP="00EB0306">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公共必修</w:t>
            </w:r>
          </w:p>
          <w:p w14:paraId="4A39936C" w14:textId="01D1A482" w:rsidR="00621C3B" w:rsidRPr="00F516A7" w:rsidRDefault="00621C3B" w:rsidP="00EB0306">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3</w:t>
            </w:r>
            <w:r w:rsidR="007042A5">
              <w:rPr>
                <w:rFonts w:ascii="宋体" w:eastAsia="宋体" w:hAnsi="宋体" w:cs="Mongolian Baiti" w:hint="eastAsia"/>
                <w:b/>
                <w:szCs w:val="21"/>
              </w:rPr>
              <w:t>8</w:t>
            </w:r>
            <w:r w:rsidR="00B0380F">
              <w:rPr>
                <w:rFonts w:ascii="宋体" w:eastAsia="宋体" w:hAnsi="宋体" w:cs="Mongolian Baiti" w:hint="eastAsia"/>
                <w:b/>
                <w:szCs w:val="21"/>
              </w:rPr>
              <w:t>-52</w:t>
            </w:r>
            <w:r w:rsidRPr="00F516A7">
              <w:rPr>
                <w:rFonts w:ascii="宋体" w:eastAsia="宋体" w:hAnsi="宋体" w:cs="Mongolian Baiti" w:hint="eastAsia"/>
                <w:b/>
                <w:szCs w:val="21"/>
              </w:rPr>
              <w:t>学分</w:t>
            </w:r>
          </w:p>
        </w:tc>
        <w:tc>
          <w:tcPr>
            <w:tcW w:w="1968" w:type="dxa"/>
            <w:vAlign w:val="center"/>
          </w:tcPr>
          <w:p w14:paraId="1DD96B6E" w14:textId="77777777" w:rsidR="00621C3B" w:rsidRPr="00F516A7" w:rsidRDefault="00621C3B" w:rsidP="00EB0306">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思想政治理论</w:t>
            </w:r>
          </w:p>
        </w:tc>
        <w:tc>
          <w:tcPr>
            <w:tcW w:w="899" w:type="dxa"/>
            <w:vAlign w:val="center"/>
          </w:tcPr>
          <w:p w14:paraId="38FB2298" w14:textId="6DC1FB7A" w:rsidR="00621C3B" w:rsidRPr="007B3FC0" w:rsidRDefault="00621C3B" w:rsidP="00EB0306">
            <w:pPr>
              <w:adjustRightInd w:val="0"/>
              <w:snapToGrid w:val="0"/>
              <w:jc w:val="center"/>
              <w:rPr>
                <w:rFonts w:ascii="宋体" w:eastAsia="宋体" w:hAnsi="宋体" w:cs="Mongolian Baiti"/>
                <w:color w:val="FF0000"/>
                <w:sz w:val="18"/>
                <w:szCs w:val="18"/>
              </w:rPr>
            </w:pPr>
            <w:r w:rsidRPr="007B3FC0">
              <w:rPr>
                <w:rFonts w:ascii="宋体" w:eastAsia="宋体" w:hAnsi="宋体" w:cs="Mongolian Baiti" w:hint="eastAsia"/>
                <w:color w:val="FF0000"/>
                <w:sz w:val="18"/>
                <w:szCs w:val="18"/>
              </w:rPr>
              <w:t>1</w:t>
            </w:r>
            <w:r w:rsidR="007B3FC0" w:rsidRPr="007B3FC0">
              <w:rPr>
                <w:rFonts w:ascii="宋体" w:eastAsia="宋体" w:hAnsi="宋体" w:cs="Mongolian Baiti" w:hint="eastAsia"/>
                <w:color w:val="FF0000"/>
                <w:sz w:val="18"/>
                <w:szCs w:val="18"/>
              </w:rPr>
              <w:t>8</w:t>
            </w:r>
          </w:p>
        </w:tc>
        <w:tc>
          <w:tcPr>
            <w:tcW w:w="851" w:type="dxa"/>
            <w:vAlign w:val="center"/>
          </w:tcPr>
          <w:p w14:paraId="156AED93" w14:textId="40A8FA00" w:rsidR="00621C3B" w:rsidRPr="007B3FC0" w:rsidRDefault="00621C3B" w:rsidP="00EB0306">
            <w:pPr>
              <w:adjustRightInd w:val="0"/>
              <w:snapToGrid w:val="0"/>
              <w:jc w:val="center"/>
              <w:rPr>
                <w:rFonts w:ascii="宋体" w:eastAsia="宋体" w:hAnsi="宋体" w:cs="Mongolian Baiti"/>
                <w:color w:val="FF0000"/>
                <w:sz w:val="18"/>
                <w:szCs w:val="18"/>
              </w:rPr>
            </w:pPr>
            <w:r w:rsidRPr="007B3FC0">
              <w:rPr>
                <w:rFonts w:ascii="宋体" w:eastAsia="宋体" w:hAnsi="宋体" w:cs="Mongolian Baiti" w:hint="eastAsia"/>
                <w:color w:val="FF0000"/>
                <w:sz w:val="18"/>
                <w:szCs w:val="18"/>
              </w:rPr>
              <w:t>1-</w:t>
            </w:r>
            <w:r w:rsidR="007B3FC0" w:rsidRPr="007B3FC0">
              <w:rPr>
                <w:rFonts w:ascii="宋体" w:eastAsia="宋体" w:hAnsi="宋体" w:cs="Mongolian Baiti" w:hint="eastAsia"/>
                <w:color w:val="FF0000"/>
                <w:sz w:val="18"/>
                <w:szCs w:val="18"/>
              </w:rPr>
              <w:t>8</w:t>
            </w:r>
          </w:p>
        </w:tc>
        <w:tc>
          <w:tcPr>
            <w:tcW w:w="3616" w:type="dxa"/>
            <w:vAlign w:val="center"/>
          </w:tcPr>
          <w:p w14:paraId="4228D766" w14:textId="77777777" w:rsidR="00621C3B" w:rsidRPr="00F516A7" w:rsidRDefault="00621C3B" w:rsidP="00EB0306">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必修</w:t>
            </w:r>
          </w:p>
        </w:tc>
      </w:tr>
      <w:tr w:rsidR="00F516A7" w:rsidRPr="00F516A7" w14:paraId="5DC50D6D" w14:textId="77777777" w:rsidTr="00DD34BC">
        <w:trPr>
          <w:trHeight w:val="369"/>
          <w:jc w:val="center"/>
        </w:trPr>
        <w:tc>
          <w:tcPr>
            <w:tcW w:w="1327" w:type="dxa"/>
            <w:vMerge/>
            <w:vAlign w:val="center"/>
          </w:tcPr>
          <w:p w14:paraId="251C7666" w14:textId="77777777" w:rsidR="00621C3B" w:rsidRPr="00F516A7" w:rsidRDefault="00621C3B" w:rsidP="00EB0306">
            <w:pPr>
              <w:adjustRightInd w:val="0"/>
              <w:snapToGrid w:val="0"/>
              <w:jc w:val="center"/>
              <w:rPr>
                <w:rFonts w:ascii="宋体" w:eastAsia="宋体" w:hAnsi="宋体" w:cs="Mongolian Baiti"/>
                <w:b/>
                <w:szCs w:val="21"/>
              </w:rPr>
            </w:pPr>
          </w:p>
        </w:tc>
        <w:tc>
          <w:tcPr>
            <w:tcW w:w="1134" w:type="dxa"/>
            <w:vMerge/>
            <w:vAlign w:val="center"/>
          </w:tcPr>
          <w:p w14:paraId="4FF6E086" w14:textId="77777777" w:rsidR="00621C3B" w:rsidRPr="00F516A7" w:rsidRDefault="00621C3B" w:rsidP="00EB0306">
            <w:pPr>
              <w:adjustRightInd w:val="0"/>
              <w:snapToGrid w:val="0"/>
              <w:jc w:val="center"/>
              <w:rPr>
                <w:rFonts w:ascii="宋体" w:eastAsia="宋体" w:hAnsi="宋体" w:cs="Mongolian Baiti"/>
                <w:b/>
                <w:szCs w:val="21"/>
              </w:rPr>
            </w:pPr>
          </w:p>
        </w:tc>
        <w:tc>
          <w:tcPr>
            <w:tcW w:w="1968" w:type="dxa"/>
            <w:vAlign w:val="center"/>
          </w:tcPr>
          <w:p w14:paraId="4D105ABB" w14:textId="77777777" w:rsidR="00621C3B" w:rsidRPr="00F516A7" w:rsidRDefault="00621C3B" w:rsidP="00EB0306">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 xml:space="preserve">外 </w:t>
            </w:r>
            <w:r w:rsidRPr="00F516A7">
              <w:rPr>
                <w:rFonts w:ascii="宋体" w:eastAsia="宋体" w:hAnsi="宋体" w:cs="Mongolian Baiti"/>
                <w:sz w:val="18"/>
                <w:szCs w:val="18"/>
              </w:rPr>
              <w:t xml:space="preserve">  </w:t>
            </w:r>
            <w:r w:rsidRPr="00F516A7">
              <w:rPr>
                <w:rFonts w:ascii="宋体" w:eastAsia="宋体" w:hAnsi="宋体" w:cs="Mongolian Baiti" w:hint="eastAsia"/>
                <w:sz w:val="18"/>
                <w:szCs w:val="18"/>
              </w:rPr>
              <w:t>语</w:t>
            </w:r>
          </w:p>
        </w:tc>
        <w:tc>
          <w:tcPr>
            <w:tcW w:w="899" w:type="dxa"/>
            <w:vAlign w:val="center"/>
          </w:tcPr>
          <w:p w14:paraId="0775A0E9" w14:textId="77777777" w:rsidR="00621C3B" w:rsidRPr="00F516A7" w:rsidRDefault="00621C3B" w:rsidP="00EB0306">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8</w:t>
            </w:r>
          </w:p>
        </w:tc>
        <w:tc>
          <w:tcPr>
            <w:tcW w:w="851" w:type="dxa"/>
            <w:vAlign w:val="center"/>
          </w:tcPr>
          <w:p w14:paraId="46AAD07A" w14:textId="77777777" w:rsidR="00621C3B" w:rsidRPr="00F516A7" w:rsidRDefault="00621C3B" w:rsidP="00EB0306">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1-4</w:t>
            </w:r>
          </w:p>
        </w:tc>
        <w:tc>
          <w:tcPr>
            <w:tcW w:w="3616" w:type="dxa"/>
            <w:vAlign w:val="center"/>
          </w:tcPr>
          <w:p w14:paraId="220CBD40" w14:textId="77777777" w:rsidR="00621C3B" w:rsidRPr="00F516A7" w:rsidRDefault="00621C3B" w:rsidP="00A82481">
            <w:pPr>
              <w:adjustRightInd w:val="0"/>
              <w:snapToGrid w:val="0"/>
              <w:jc w:val="center"/>
              <w:rPr>
                <w:rFonts w:ascii="Calibri" w:eastAsia="宋体" w:hAnsi="Calibri" w:cs="Mongolian Baiti"/>
                <w:sz w:val="18"/>
                <w:szCs w:val="18"/>
              </w:rPr>
            </w:pPr>
            <w:r w:rsidRPr="00F516A7">
              <w:rPr>
                <w:rFonts w:ascii="宋体" w:eastAsia="宋体" w:hAnsi="宋体" w:cs="Mongolian Baiti" w:hint="eastAsia"/>
                <w:sz w:val="18"/>
                <w:szCs w:val="18"/>
              </w:rPr>
              <w:t>必修（试行成绩单并行制）</w:t>
            </w:r>
          </w:p>
        </w:tc>
      </w:tr>
      <w:tr w:rsidR="00F516A7" w:rsidRPr="00F516A7" w14:paraId="0B4F424B" w14:textId="77777777" w:rsidTr="00DD34BC">
        <w:trPr>
          <w:trHeight w:val="369"/>
          <w:jc w:val="center"/>
        </w:trPr>
        <w:tc>
          <w:tcPr>
            <w:tcW w:w="1327" w:type="dxa"/>
            <w:vMerge/>
            <w:vAlign w:val="center"/>
          </w:tcPr>
          <w:p w14:paraId="6BA0EBE2" w14:textId="77777777" w:rsidR="00621C3B" w:rsidRPr="00F516A7" w:rsidRDefault="00621C3B" w:rsidP="00EB0306">
            <w:pPr>
              <w:adjustRightInd w:val="0"/>
              <w:snapToGrid w:val="0"/>
              <w:jc w:val="center"/>
              <w:rPr>
                <w:rFonts w:ascii="宋体" w:eastAsia="宋体" w:hAnsi="宋体" w:cs="Mongolian Baiti"/>
                <w:b/>
                <w:szCs w:val="21"/>
              </w:rPr>
            </w:pPr>
          </w:p>
        </w:tc>
        <w:tc>
          <w:tcPr>
            <w:tcW w:w="1134" w:type="dxa"/>
            <w:vMerge/>
            <w:vAlign w:val="center"/>
          </w:tcPr>
          <w:p w14:paraId="17861C6A" w14:textId="77777777" w:rsidR="00621C3B" w:rsidRPr="00F516A7" w:rsidRDefault="00621C3B" w:rsidP="00EB0306">
            <w:pPr>
              <w:adjustRightInd w:val="0"/>
              <w:snapToGrid w:val="0"/>
              <w:jc w:val="center"/>
              <w:rPr>
                <w:rFonts w:ascii="宋体" w:eastAsia="宋体" w:hAnsi="宋体" w:cs="Mongolian Baiti"/>
                <w:b/>
                <w:szCs w:val="21"/>
              </w:rPr>
            </w:pPr>
          </w:p>
        </w:tc>
        <w:tc>
          <w:tcPr>
            <w:tcW w:w="1968" w:type="dxa"/>
            <w:vAlign w:val="center"/>
          </w:tcPr>
          <w:p w14:paraId="0EFCC3C9" w14:textId="36F90A0F" w:rsidR="00621C3B" w:rsidRPr="00F516A7" w:rsidRDefault="00303E8B" w:rsidP="00EB0306">
            <w:pPr>
              <w:adjustRightInd w:val="0"/>
              <w:snapToGrid w:val="0"/>
              <w:jc w:val="center"/>
              <w:rPr>
                <w:rFonts w:ascii="宋体" w:eastAsia="宋体" w:hAnsi="宋体" w:cs="Mongolian Baiti"/>
                <w:sz w:val="18"/>
                <w:szCs w:val="18"/>
              </w:rPr>
            </w:pPr>
            <w:r>
              <w:rPr>
                <w:rFonts w:ascii="宋体" w:eastAsia="宋体" w:hAnsi="宋体" w:cs="Mongolian Baiti" w:hint="eastAsia"/>
                <w:sz w:val="18"/>
                <w:szCs w:val="18"/>
              </w:rPr>
              <w:t>大学</w:t>
            </w:r>
            <w:r w:rsidR="00621C3B" w:rsidRPr="00F516A7">
              <w:rPr>
                <w:rFonts w:ascii="宋体" w:eastAsia="宋体" w:hAnsi="宋体" w:cs="Mongolian Baiti" w:hint="eastAsia"/>
                <w:sz w:val="18"/>
                <w:szCs w:val="18"/>
              </w:rPr>
              <w:t>体育</w:t>
            </w:r>
          </w:p>
        </w:tc>
        <w:tc>
          <w:tcPr>
            <w:tcW w:w="899" w:type="dxa"/>
            <w:vAlign w:val="center"/>
          </w:tcPr>
          <w:p w14:paraId="11EFAF1E" w14:textId="77777777" w:rsidR="00621C3B" w:rsidRPr="00F516A7" w:rsidRDefault="00621C3B" w:rsidP="00EB0306">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2</w:t>
            </w:r>
          </w:p>
        </w:tc>
        <w:tc>
          <w:tcPr>
            <w:tcW w:w="851" w:type="dxa"/>
            <w:vAlign w:val="center"/>
          </w:tcPr>
          <w:p w14:paraId="331DD51C" w14:textId="77777777" w:rsidR="00621C3B" w:rsidRPr="00F516A7" w:rsidRDefault="00621C3B" w:rsidP="00EB0306">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1-8</w:t>
            </w:r>
          </w:p>
        </w:tc>
        <w:tc>
          <w:tcPr>
            <w:tcW w:w="3616" w:type="dxa"/>
            <w:vAlign w:val="center"/>
          </w:tcPr>
          <w:p w14:paraId="1A856A64" w14:textId="6A634F75" w:rsidR="00621C3B" w:rsidRPr="00F516A7" w:rsidRDefault="00621C3B" w:rsidP="00EB0306">
            <w:pPr>
              <w:adjustRightInd w:val="0"/>
              <w:snapToGrid w:val="0"/>
              <w:jc w:val="center"/>
              <w:rPr>
                <w:rFonts w:ascii="Calibri" w:eastAsia="宋体" w:hAnsi="Calibri" w:cs="Mongolian Baiti"/>
                <w:sz w:val="18"/>
                <w:szCs w:val="18"/>
              </w:rPr>
            </w:pPr>
            <w:r w:rsidRPr="00F516A7">
              <w:rPr>
                <w:rFonts w:ascii="宋体" w:eastAsia="宋体" w:hAnsi="宋体" w:cs="Mongolian Baiti" w:hint="eastAsia"/>
                <w:sz w:val="18"/>
                <w:szCs w:val="18"/>
              </w:rPr>
              <w:t>必修</w:t>
            </w:r>
            <w:r w:rsidR="00D9354C" w:rsidRPr="00F516A7">
              <w:rPr>
                <w:rFonts w:ascii="宋体" w:eastAsia="宋体" w:hAnsi="宋体" w:cs="Mongolian Baiti" w:hint="eastAsia"/>
                <w:sz w:val="18"/>
                <w:szCs w:val="18"/>
              </w:rPr>
              <w:t>（体育俱乐部、成绩单并行制）</w:t>
            </w:r>
          </w:p>
        </w:tc>
      </w:tr>
      <w:tr w:rsidR="00F516A7" w:rsidRPr="00F516A7" w14:paraId="24E747C2" w14:textId="77777777" w:rsidTr="00DD34BC">
        <w:trPr>
          <w:trHeight w:val="369"/>
          <w:jc w:val="center"/>
        </w:trPr>
        <w:tc>
          <w:tcPr>
            <w:tcW w:w="1327" w:type="dxa"/>
            <w:vMerge/>
            <w:vAlign w:val="center"/>
          </w:tcPr>
          <w:p w14:paraId="7AAEE10E" w14:textId="77777777" w:rsidR="00621C3B" w:rsidRPr="00F516A7" w:rsidRDefault="00621C3B" w:rsidP="00EB0306">
            <w:pPr>
              <w:adjustRightInd w:val="0"/>
              <w:snapToGrid w:val="0"/>
              <w:jc w:val="center"/>
              <w:rPr>
                <w:rFonts w:ascii="宋体" w:eastAsia="宋体" w:hAnsi="宋体" w:cs="Mongolian Baiti"/>
                <w:b/>
                <w:szCs w:val="21"/>
              </w:rPr>
            </w:pPr>
          </w:p>
        </w:tc>
        <w:tc>
          <w:tcPr>
            <w:tcW w:w="1134" w:type="dxa"/>
            <w:vMerge/>
            <w:vAlign w:val="center"/>
          </w:tcPr>
          <w:p w14:paraId="21FCBD90" w14:textId="77777777" w:rsidR="00621C3B" w:rsidRPr="00F516A7" w:rsidRDefault="00621C3B" w:rsidP="00EB0306">
            <w:pPr>
              <w:adjustRightInd w:val="0"/>
              <w:snapToGrid w:val="0"/>
              <w:jc w:val="center"/>
              <w:rPr>
                <w:rFonts w:ascii="宋体" w:eastAsia="宋体" w:hAnsi="宋体" w:cs="Mongolian Baiti"/>
                <w:b/>
                <w:szCs w:val="21"/>
              </w:rPr>
            </w:pPr>
          </w:p>
        </w:tc>
        <w:tc>
          <w:tcPr>
            <w:tcW w:w="1968" w:type="dxa"/>
            <w:vAlign w:val="center"/>
          </w:tcPr>
          <w:p w14:paraId="7801114E" w14:textId="5DC6DA03" w:rsidR="00621C3B" w:rsidRPr="00F516A7" w:rsidRDefault="00D1025A" w:rsidP="00EB0306">
            <w:pPr>
              <w:adjustRightInd w:val="0"/>
              <w:snapToGrid w:val="0"/>
              <w:jc w:val="center"/>
              <w:rPr>
                <w:rFonts w:ascii="宋体" w:eastAsia="宋体" w:hAnsi="宋体" w:cs="Mongolian Baiti"/>
                <w:sz w:val="18"/>
                <w:szCs w:val="18"/>
              </w:rPr>
            </w:pPr>
            <w:r>
              <w:rPr>
                <w:rFonts w:ascii="宋体" w:eastAsia="宋体" w:hAnsi="宋体" w:cs="Mongolian Baiti" w:hint="eastAsia"/>
                <w:sz w:val="18"/>
                <w:szCs w:val="18"/>
              </w:rPr>
              <w:t>大学</w:t>
            </w:r>
            <w:r w:rsidR="00621C3B" w:rsidRPr="00F516A7">
              <w:rPr>
                <w:rFonts w:ascii="宋体" w:eastAsia="宋体" w:hAnsi="宋体" w:cs="Mongolian Baiti" w:hint="eastAsia"/>
                <w:sz w:val="18"/>
                <w:szCs w:val="18"/>
              </w:rPr>
              <w:t>计算机（</w:t>
            </w:r>
            <w:proofErr w:type="gramStart"/>
            <w:r w:rsidR="00621C3B" w:rsidRPr="00F516A7">
              <w:rPr>
                <w:rFonts w:ascii="宋体" w:eastAsia="宋体" w:hAnsi="宋体" w:cs="Mongolian Baiti" w:hint="eastAsia"/>
                <w:sz w:val="18"/>
                <w:szCs w:val="18"/>
              </w:rPr>
              <w:t>一</w:t>
            </w:r>
            <w:proofErr w:type="gramEnd"/>
            <w:r w:rsidR="00621C3B" w:rsidRPr="00F516A7">
              <w:rPr>
                <w:rFonts w:ascii="宋体" w:eastAsia="宋体" w:hAnsi="宋体" w:cs="Mongolian Baiti" w:hint="eastAsia"/>
                <w:sz w:val="18"/>
                <w:szCs w:val="18"/>
              </w:rPr>
              <w:t>）（二）</w:t>
            </w:r>
          </w:p>
        </w:tc>
        <w:tc>
          <w:tcPr>
            <w:tcW w:w="899" w:type="dxa"/>
            <w:vAlign w:val="center"/>
          </w:tcPr>
          <w:p w14:paraId="5C01CEED" w14:textId="77777777" w:rsidR="00621C3B" w:rsidRPr="00F516A7" w:rsidRDefault="00621C3B" w:rsidP="00EB0306">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4</w:t>
            </w:r>
          </w:p>
        </w:tc>
        <w:tc>
          <w:tcPr>
            <w:tcW w:w="851" w:type="dxa"/>
            <w:vAlign w:val="center"/>
          </w:tcPr>
          <w:p w14:paraId="4C6C4206" w14:textId="77777777" w:rsidR="00621C3B" w:rsidRPr="00F516A7" w:rsidRDefault="00621C3B" w:rsidP="00EB0306">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1-2</w:t>
            </w:r>
          </w:p>
        </w:tc>
        <w:tc>
          <w:tcPr>
            <w:tcW w:w="3616" w:type="dxa"/>
            <w:vAlign w:val="center"/>
          </w:tcPr>
          <w:p w14:paraId="33DDF712" w14:textId="595CEE4D" w:rsidR="00DD34BC" w:rsidRPr="00F516A7" w:rsidRDefault="00DD34BC" w:rsidP="00EB0306">
            <w:pPr>
              <w:adjustRightInd w:val="0"/>
              <w:snapToGrid w:val="0"/>
              <w:jc w:val="center"/>
              <w:rPr>
                <w:rFonts w:ascii="宋体" w:eastAsia="宋体" w:hAnsi="宋体" w:cs="Mongolian Baiti"/>
                <w:sz w:val="18"/>
                <w:szCs w:val="18"/>
              </w:rPr>
            </w:pPr>
            <w:bookmarkStart w:id="10" w:name="_Hlk8722487"/>
            <w:r w:rsidRPr="00F516A7">
              <w:rPr>
                <w:rFonts w:ascii="宋体" w:eastAsia="宋体" w:hAnsi="宋体" w:cs="Mongolian Baiti" w:hint="eastAsia"/>
                <w:sz w:val="18"/>
                <w:szCs w:val="18"/>
              </w:rPr>
              <w:t>理、文、艺术分层分类教学</w:t>
            </w:r>
          </w:p>
          <w:bookmarkEnd w:id="10"/>
          <w:p w14:paraId="702DB78B" w14:textId="32F9CA98" w:rsidR="00621C3B" w:rsidRPr="00F516A7" w:rsidRDefault="00621C3B" w:rsidP="00EB0306">
            <w:pPr>
              <w:adjustRightInd w:val="0"/>
              <w:snapToGrid w:val="0"/>
              <w:jc w:val="center"/>
              <w:rPr>
                <w:rFonts w:ascii="Calibri" w:eastAsia="宋体" w:hAnsi="Calibri" w:cs="Mongolian Baiti"/>
                <w:sz w:val="18"/>
                <w:szCs w:val="18"/>
              </w:rPr>
            </w:pPr>
            <w:r w:rsidRPr="00F516A7">
              <w:rPr>
                <w:rFonts w:ascii="宋体" w:eastAsia="宋体" w:hAnsi="宋体" w:cs="Mongolian Baiti" w:hint="eastAsia"/>
                <w:sz w:val="18"/>
                <w:szCs w:val="18"/>
              </w:rPr>
              <w:t>必修（试行成绩单并行制）</w:t>
            </w:r>
          </w:p>
        </w:tc>
      </w:tr>
      <w:tr w:rsidR="00B0380F" w:rsidRPr="00F516A7" w14:paraId="77D2FD3A" w14:textId="77777777" w:rsidTr="00DD34BC">
        <w:trPr>
          <w:trHeight w:val="369"/>
          <w:jc w:val="center"/>
        </w:trPr>
        <w:tc>
          <w:tcPr>
            <w:tcW w:w="1327" w:type="dxa"/>
            <w:vMerge/>
            <w:vAlign w:val="center"/>
          </w:tcPr>
          <w:p w14:paraId="6ADE10B6"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ign w:val="center"/>
          </w:tcPr>
          <w:p w14:paraId="64340DDA" w14:textId="77777777" w:rsidR="00B0380F" w:rsidRPr="00F516A7" w:rsidRDefault="00B0380F" w:rsidP="00B0380F">
            <w:pPr>
              <w:adjustRightInd w:val="0"/>
              <w:snapToGrid w:val="0"/>
              <w:jc w:val="center"/>
              <w:rPr>
                <w:rFonts w:ascii="宋体" w:eastAsia="宋体" w:hAnsi="宋体" w:cs="Mongolian Baiti"/>
                <w:b/>
                <w:szCs w:val="21"/>
              </w:rPr>
            </w:pPr>
          </w:p>
        </w:tc>
        <w:tc>
          <w:tcPr>
            <w:tcW w:w="1968" w:type="dxa"/>
            <w:tcBorders>
              <w:top w:val="single" w:sz="4" w:space="0" w:color="auto"/>
              <w:left w:val="single" w:sz="4" w:space="0" w:color="auto"/>
              <w:bottom w:val="single" w:sz="4" w:space="0" w:color="auto"/>
              <w:right w:val="single" w:sz="4" w:space="0" w:color="auto"/>
            </w:tcBorders>
            <w:vAlign w:val="center"/>
          </w:tcPr>
          <w:p w14:paraId="3C04483A" w14:textId="512DDF30"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高等数学（</w:t>
            </w:r>
            <w:proofErr w:type="gramStart"/>
            <w:r w:rsidRPr="00F516A7">
              <w:rPr>
                <w:rFonts w:ascii="宋体" w:eastAsia="宋体" w:hAnsi="宋体" w:cs="Mongolian Baiti" w:hint="eastAsia"/>
                <w:sz w:val="18"/>
                <w:szCs w:val="18"/>
              </w:rPr>
              <w:t>一</w:t>
            </w:r>
            <w:proofErr w:type="gramEnd"/>
            <w:r w:rsidRPr="00F516A7">
              <w:rPr>
                <w:rFonts w:ascii="宋体" w:eastAsia="宋体" w:hAnsi="宋体" w:cs="Mongolian Baiti" w:hint="eastAsia"/>
                <w:sz w:val="18"/>
                <w:szCs w:val="18"/>
              </w:rPr>
              <w:t>）（二）</w:t>
            </w:r>
          </w:p>
        </w:tc>
        <w:tc>
          <w:tcPr>
            <w:tcW w:w="899" w:type="dxa"/>
            <w:tcBorders>
              <w:top w:val="single" w:sz="4" w:space="0" w:color="auto"/>
              <w:left w:val="single" w:sz="4" w:space="0" w:color="auto"/>
              <w:bottom w:val="single" w:sz="4" w:space="0" w:color="auto"/>
              <w:right w:val="single" w:sz="4" w:space="0" w:color="auto"/>
            </w:tcBorders>
            <w:vAlign w:val="center"/>
          </w:tcPr>
          <w:p w14:paraId="0B539F5B" w14:textId="36F6B919" w:rsidR="00B0380F" w:rsidRPr="00F516A7" w:rsidRDefault="00B0380F" w:rsidP="00B0380F">
            <w:pPr>
              <w:adjustRightInd w:val="0"/>
              <w:snapToGrid w:val="0"/>
              <w:jc w:val="center"/>
              <w:rPr>
                <w:rFonts w:ascii="宋体" w:eastAsia="宋体" w:hAnsi="宋体" w:cs="Mongolian Baiti"/>
                <w:sz w:val="18"/>
                <w:szCs w:val="18"/>
              </w:rPr>
            </w:pPr>
            <w:r w:rsidRPr="0023506F">
              <w:rPr>
                <w:rFonts w:ascii="黑体" w:eastAsia="黑体" w:hAnsi="黑体" w:cs="Mongolian Baiti" w:hint="eastAsia"/>
                <w:color w:val="FF0000"/>
                <w:sz w:val="18"/>
                <w:szCs w:val="18"/>
              </w:rPr>
              <w:t>4-8</w:t>
            </w:r>
          </w:p>
        </w:tc>
        <w:tc>
          <w:tcPr>
            <w:tcW w:w="851" w:type="dxa"/>
            <w:tcBorders>
              <w:top w:val="single" w:sz="4" w:space="0" w:color="auto"/>
              <w:left w:val="single" w:sz="4" w:space="0" w:color="auto"/>
              <w:bottom w:val="single" w:sz="4" w:space="0" w:color="auto"/>
              <w:right w:val="single" w:sz="4" w:space="0" w:color="auto"/>
            </w:tcBorders>
            <w:vAlign w:val="center"/>
          </w:tcPr>
          <w:p w14:paraId="22152813" w14:textId="3227D2DE" w:rsidR="00B0380F" w:rsidRPr="00F516A7" w:rsidRDefault="00B0380F" w:rsidP="00B0380F">
            <w:pPr>
              <w:adjustRightInd w:val="0"/>
              <w:snapToGrid w:val="0"/>
              <w:jc w:val="center"/>
              <w:rPr>
                <w:rFonts w:ascii="宋体" w:eastAsia="宋体" w:hAnsi="宋体" w:cs="Mongolian Baiti"/>
                <w:sz w:val="18"/>
                <w:szCs w:val="18"/>
              </w:rPr>
            </w:pPr>
            <w:r>
              <w:rPr>
                <w:rFonts w:ascii="黑体" w:eastAsia="黑体" w:hAnsi="黑体" w:cs="Mongolian Baiti" w:hint="eastAsia"/>
                <w:color w:val="000000" w:themeColor="text1"/>
                <w:sz w:val="18"/>
                <w:szCs w:val="18"/>
              </w:rPr>
              <w:t>1</w:t>
            </w:r>
          </w:p>
        </w:tc>
        <w:tc>
          <w:tcPr>
            <w:tcW w:w="3616" w:type="dxa"/>
            <w:tcBorders>
              <w:top w:val="single" w:sz="4" w:space="0" w:color="auto"/>
              <w:left w:val="single" w:sz="4" w:space="0" w:color="auto"/>
              <w:bottom w:val="single" w:sz="4" w:space="0" w:color="auto"/>
              <w:right w:val="single" w:sz="4" w:space="0" w:color="auto"/>
            </w:tcBorders>
            <w:vAlign w:val="center"/>
          </w:tcPr>
          <w:p w14:paraId="20AF155B" w14:textId="67D815EB" w:rsidR="00B0380F" w:rsidRPr="00F516A7" w:rsidRDefault="00B0380F" w:rsidP="00B0380F">
            <w:pPr>
              <w:adjustRightInd w:val="0"/>
              <w:snapToGrid w:val="0"/>
              <w:jc w:val="center"/>
              <w:rPr>
                <w:rFonts w:ascii="宋体" w:eastAsia="宋体" w:hAnsi="宋体" w:cs="Mongolian Baiti"/>
                <w:sz w:val="18"/>
                <w:szCs w:val="18"/>
              </w:rPr>
            </w:pPr>
            <w:r w:rsidRPr="00CC43DC">
              <w:rPr>
                <w:rFonts w:ascii="宋体" w:eastAsia="宋体" w:hAnsi="宋体" w:cs="Mongolian Baiti" w:hint="eastAsia"/>
                <w:sz w:val="18"/>
                <w:szCs w:val="18"/>
              </w:rPr>
              <w:t>部分专业开设</w:t>
            </w:r>
          </w:p>
        </w:tc>
      </w:tr>
      <w:tr w:rsidR="00B0380F" w:rsidRPr="00F516A7" w14:paraId="1730AAD4" w14:textId="77777777" w:rsidTr="00DD34BC">
        <w:trPr>
          <w:trHeight w:val="369"/>
          <w:jc w:val="center"/>
        </w:trPr>
        <w:tc>
          <w:tcPr>
            <w:tcW w:w="1327" w:type="dxa"/>
            <w:vMerge/>
            <w:vAlign w:val="center"/>
          </w:tcPr>
          <w:p w14:paraId="3AC349C4"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ign w:val="center"/>
          </w:tcPr>
          <w:p w14:paraId="70F1A5D6" w14:textId="77777777" w:rsidR="00B0380F" w:rsidRPr="00F516A7" w:rsidRDefault="00B0380F" w:rsidP="00B0380F">
            <w:pPr>
              <w:adjustRightInd w:val="0"/>
              <w:snapToGrid w:val="0"/>
              <w:jc w:val="center"/>
              <w:rPr>
                <w:rFonts w:ascii="宋体" w:eastAsia="宋体" w:hAnsi="宋体" w:cs="Mongolian Baiti"/>
                <w:b/>
                <w:szCs w:val="21"/>
              </w:rPr>
            </w:pPr>
          </w:p>
        </w:tc>
        <w:tc>
          <w:tcPr>
            <w:tcW w:w="1968" w:type="dxa"/>
            <w:tcBorders>
              <w:top w:val="single" w:sz="4" w:space="0" w:color="auto"/>
              <w:left w:val="single" w:sz="4" w:space="0" w:color="auto"/>
              <w:bottom w:val="single" w:sz="4" w:space="0" w:color="auto"/>
              <w:right w:val="single" w:sz="4" w:space="0" w:color="auto"/>
            </w:tcBorders>
            <w:vAlign w:val="center"/>
          </w:tcPr>
          <w:p w14:paraId="01740772" w14:textId="67CDBE45"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大学物理（</w:t>
            </w:r>
            <w:proofErr w:type="gramStart"/>
            <w:r w:rsidRPr="00F516A7">
              <w:rPr>
                <w:rFonts w:ascii="宋体" w:eastAsia="宋体" w:hAnsi="宋体" w:cs="Mongolian Baiti" w:hint="eastAsia"/>
                <w:sz w:val="18"/>
                <w:szCs w:val="18"/>
              </w:rPr>
              <w:t>一</w:t>
            </w:r>
            <w:proofErr w:type="gramEnd"/>
            <w:r w:rsidRPr="00F516A7">
              <w:rPr>
                <w:rFonts w:ascii="宋体" w:eastAsia="宋体" w:hAnsi="宋体" w:cs="Mongolian Baiti" w:hint="eastAsia"/>
                <w:sz w:val="18"/>
                <w:szCs w:val="18"/>
              </w:rPr>
              <w:t>）（二）</w:t>
            </w:r>
          </w:p>
        </w:tc>
        <w:tc>
          <w:tcPr>
            <w:tcW w:w="899" w:type="dxa"/>
            <w:tcBorders>
              <w:top w:val="single" w:sz="4" w:space="0" w:color="auto"/>
              <w:left w:val="single" w:sz="4" w:space="0" w:color="auto"/>
              <w:bottom w:val="single" w:sz="4" w:space="0" w:color="auto"/>
              <w:right w:val="single" w:sz="4" w:space="0" w:color="auto"/>
            </w:tcBorders>
            <w:vAlign w:val="center"/>
          </w:tcPr>
          <w:p w14:paraId="5B4E47E6" w14:textId="3CD15FDF" w:rsidR="00B0380F" w:rsidRPr="00F516A7" w:rsidRDefault="00B0380F" w:rsidP="00B0380F">
            <w:pPr>
              <w:adjustRightInd w:val="0"/>
              <w:snapToGrid w:val="0"/>
              <w:jc w:val="center"/>
              <w:rPr>
                <w:rFonts w:ascii="宋体" w:eastAsia="宋体" w:hAnsi="宋体" w:cs="Mongolian Baiti"/>
                <w:sz w:val="18"/>
                <w:szCs w:val="18"/>
              </w:rPr>
            </w:pPr>
            <w:r w:rsidRPr="0023506F">
              <w:rPr>
                <w:rFonts w:ascii="黑体" w:eastAsia="黑体" w:hAnsi="黑体" w:cs="Mongolian Baiti" w:hint="eastAsia"/>
                <w:color w:val="FF0000"/>
                <w:sz w:val="18"/>
                <w:szCs w:val="18"/>
              </w:rPr>
              <w:t>4-6</w:t>
            </w:r>
          </w:p>
        </w:tc>
        <w:tc>
          <w:tcPr>
            <w:tcW w:w="851" w:type="dxa"/>
            <w:tcBorders>
              <w:top w:val="single" w:sz="4" w:space="0" w:color="auto"/>
              <w:left w:val="single" w:sz="4" w:space="0" w:color="auto"/>
              <w:bottom w:val="single" w:sz="4" w:space="0" w:color="auto"/>
              <w:right w:val="single" w:sz="4" w:space="0" w:color="auto"/>
            </w:tcBorders>
            <w:vAlign w:val="center"/>
          </w:tcPr>
          <w:p w14:paraId="65293831" w14:textId="4757C3F4" w:rsidR="00B0380F" w:rsidRPr="00F516A7" w:rsidRDefault="00B0380F" w:rsidP="00B0380F">
            <w:pPr>
              <w:adjustRightInd w:val="0"/>
              <w:snapToGrid w:val="0"/>
              <w:jc w:val="center"/>
              <w:rPr>
                <w:rFonts w:ascii="宋体" w:eastAsia="宋体" w:hAnsi="宋体" w:cs="Mongolian Baiti"/>
                <w:sz w:val="18"/>
                <w:szCs w:val="18"/>
              </w:rPr>
            </w:pPr>
            <w:r>
              <w:rPr>
                <w:rFonts w:ascii="黑体" w:eastAsia="黑体" w:hAnsi="黑体" w:cs="Mongolian Baiti" w:hint="eastAsia"/>
                <w:color w:val="000000" w:themeColor="text1"/>
                <w:sz w:val="18"/>
                <w:szCs w:val="18"/>
              </w:rPr>
              <w:t>2-3</w:t>
            </w:r>
          </w:p>
        </w:tc>
        <w:tc>
          <w:tcPr>
            <w:tcW w:w="3616" w:type="dxa"/>
            <w:tcBorders>
              <w:top w:val="single" w:sz="4" w:space="0" w:color="auto"/>
              <w:left w:val="single" w:sz="4" w:space="0" w:color="auto"/>
              <w:bottom w:val="single" w:sz="4" w:space="0" w:color="auto"/>
              <w:right w:val="single" w:sz="4" w:space="0" w:color="auto"/>
            </w:tcBorders>
            <w:vAlign w:val="center"/>
          </w:tcPr>
          <w:p w14:paraId="795D9BD8" w14:textId="5B095E77" w:rsidR="00B0380F" w:rsidRPr="00F516A7" w:rsidRDefault="00B0380F" w:rsidP="00B0380F">
            <w:pPr>
              <w:adjustRightInd w:val="0"/>
              <w:snapToGrid w:val="0"/>
              <w:jc w:val="center"/>
              <w:rPr>
                <w:rFonts w:ascii="宋体" w:eastAsia="宋体" w:hAnsi="宋体" w:cs="Mongolian Baiti"/>
                <w:sz w:val="18"/>
                <w:szCs w:val="18"/>
              </w:rPr>
            </w:pPr>
            <w:r w:rsidRPr="00CC43DC">
              <w:rPr>
                <w:rFonts w:ascii="宋体" w:eastAsia="宋体" w:hAnsi="宋体" w:cs="Mongolian Baiti" w:hint="eastAsia"/>
                <w:sz w:val="18"/>
                <w:szCs w:val="18"/>
              </w:rPr>
              <w:t>部分专业开设</w:t>
            </w:r>
          </w:p>
        </w:tc>
      </w:tr>
      <w:tr w:rsidR="00B0380F" w:rsidRPr="00F516A7" w14:paraId="2D991A65" w14:textId="77777777" w:rsidTr="00DD34BC">
        <w:trPr>
          <w:trHeight w:val="369"/>
          <w:jc w:val="center"/>
        </w:trPr>
        <w:tc>
          <w:tcPr>
            <w:tcW w:w="1327" w:type="dxa"/>
            <w:vMerge/>
            <w:vAlign w:val="center"/>
          </w:tcPr>
          <w:p w14:paraId="57B8A57B"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ign w:val="center"/>
          </w:tcPr>
          <w:p w14:paraId="61B14EE0" w14:textId="77777777" w:rsidR="00B0380F" w:rsidRPr="00F516A7" w:rsidRDefault="00B0380F" w:rsidP="00B0380F">
            <w:pPr>
              <w:adjustRightInd w:val="0"/>
              <w:snapToGrid w:val="0"/>
              <w:jc w:val="center"/>
              <w:rPr>
                <w:rFonts w:ascii="宋体" w:eastAsia="宋体" w:hAnsi="宋体" w:cs="Mongolian Baiti"/>
                <w:b/>
                <w:szCs w:val="21"/>
              </w:rPr>
            </w:pPr>
          </w:p>
        </w:tc>
        <w:tc>
          <w:tcPr>
            <w:tcW w:w="1968" w:type="dxa"/>
            <w:vAlign w:val="center"/>
          </w:tcPr>
          <w:p w14:paraId="6A2BD67E"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心理健康教育</w:t>
            </w:r>
          </w:p>
        </w:tc>
        <w:tc>
          <w:tcPr>
            <w:tcW w:w="899" w:type="dxa"/>
            <w:vAlign w:val="center"/>
          </w:tcPr>
          <w:p w14:paraId="2ED087ED"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2</w:t>
            </w:r>
          </w:p>
        </w:tc>
        <w:tc>
          <w:tcPr>
            <w:tcW w:w="851" w:type="dxa"/>
            <w:vAlign w:val="center"/>
          </w:tcPr>
          <w:p w14:paraId="10FB5502" w14:textId="1FA4E6BA" w:rsidR="00B0380F" w:rsidRPr="00F516A7" w:rsidRDefault="00B0380F" w:rsidP="00B0380F">
            <w:pPr>
              <w:adjustRightInd w:val="0"/>
              <w:snapToGrid w:val="0"/>
              <w:jc w:val="center"/>
              <w:rPr>
                <w:rFonts w:ascii="宋体" w:eastAsia="宋体" w:hAnsi="宋体" w:cs="Mongolian Baiti"/>
                <w:sz w:val="18"/>
                <w:szCs w:val="18"/>
              </w:rPr>
            </w:pPr>
            <w:r>
              <w:rPr>
                <w:rFonts w:ascii="宋体" w:eastAsia="宋体" w:hAnsi="宋体" w:cs="Mongolian Baiti" w:hint="eastAsia"/>
                <w:sz w:val="18"/>
                <w:szCs w:val="18"/>
              </w:rPr>
              <w:t>1</w:t>
            </w:r>
          </w:p>
        </w:tc>
        <w:tc>
          <w:tcPr>
            <w:tcW w:w="3616" w:type="dxa"/>
            <w:vAlign w:val="center"/>
          </w:tcPr>
          <w:p w14:paraId="14F8F343"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必修</w:t>
            </w:r>
          </w:p>
        </w:tc>
      </w:tr>
      <w:tr w:rsidR="00B0380F" w:rsidRPr="00F516A7" w14:paraId="23225B26" w14:textId="77777777" w:rsidTr="00DD34BC">
        <w:trPr>
          <w:trHeight w:val="369"/>
          <w:jc w:val="center"/>
        </w:trPr>
        <w:tc>
          <w:tcPr>
            <w:tcW w:w="1327" w:type="dxa"/>
            <w:vMerge/>
            <w:vAlign w:val="center"/>
          </w:tcPr>
          <w:p w14:paraId="6596725A"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ign w:val="center"/>
          </w:tcPr>
          <w:p w14:paraId="57ADC27B" w14:textId="77777777" w:rsidR="00B0380F" w:rsidRPr="00F516A7" w:rsidRDefault="00B0380F" w:rsidP="00B0380F">
            <w:pPr>
              <w:adjustRightInd w:val="0"/>
              <w:snapToGrid w:val="0"/>
              <w:jc w:val="center"/>
              <w:rPr>
                <w:rFonts w:ascii="宋体" w:eastAsia="宋体" w:hAnsi="宋体" w:cs="Mongolian Baiti"/>
                <w:b/>
                <w:szCs w:val="21"/>
              </w:rPr>
            </w:pPr>
          </w:p>
        </w:tc>
        <w:tc>
          <w:tcPr>
            <w:tcW w:w="1968" w:type="dxa"/>
            <w:vAlign w:val="center"/>
          </w:tcPr>
          <w:p w14:paraId="400AD614"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军事理论</w:t>
            </w:r>
          </w:p>
        </w:tc>
        <w:tc>
          <w:tcPr>
            <w:tcW w:w="899" w:type="dxa"/>
            <w:vAlign w:val="center"/>
          </w:tcPr>
          <w:p w14:paraId="7AC39E98" w14:textId="427325FF" w:rsidR="00B0380F" w:rsidRPr="00F516A7" w:rsidRDefault="00B0380F" w:rsidP="00B0380F">
            <w:pPr>
              <w:adjustRightInd w:val="0"/>
              <w:snapToGrid w:val="0"/>
              <w:jc w:val="center"/>
              <w:rPr>
                <w:rFonts w:ascii="宋体" w:eastAsia="宋体" w:hAnsi="宋体" w:cs="Mongolian Baiti"/>
                <w:sz w:val="18"/>
                <w:szCs w:val="18"/>
              </w:rPr>
            </w:pPr>
            <w:r>
              <w:rPr>
                <w:rFonts w:ascii="宋体" w:eastAsia="宋体" w:hAnsi="宋体" w:cs="Mongolian Baiti" w:hint="eastAsia"/>
                <w:sz w:val="18"/>
                <w:szCs w:val="18"/>
              </w:rPr>
              <w:t>2</w:t>
            </w:r>
          </w:p>
        </w:tc>
        <w:tc>
          <w:tcPr>
            <w:tcW w:w="851" w:type="dxa"/>
            <w:vAlign w:val="center"/>
          </w:tcPr>
          <w:p w14:paraId="3DA82B8C" w14:textId="0D054E98" w:rsidR="00B0380F" w:rsidRPr="00F516A7" w:rsidRDefault="00B0380F" w:rsidP="00B0380F">
            <w:pPr>
              <w:adjustRightInd w:val="0"/>
              <w:snapToGrid w:val="0"/>
              <w:jc w:val="center"/>
              <w:rPr>
                <w:rFonts w:ascii="宋体" w:eastAsia="宋体" w:hAnsi="宋体" w:cs="Mongolian Baiti"/>
                <w:sz w:val="18"/>
                <w:szCs w:val="18"/>
              </w:rPr>
            </w:pPr>
            <w:r>
              <w:rPr>
                <w:rFonts w:ascii="宋体" w:eastAsia="宋体" w:hAnsi="宋体" w:cs="Mongolian Baiti" w:hint="eastAsia"/>
                <w:sz w:val="18"/>
                <w:szCs w:val="18"/>
              </w:rPr>
              <w:t>1</w:t>
            </w:r>
          </w:p>
        </w:tc>
        <w:tc>
          <w:tcPr>
            <w:tcW w:w="3616" w:type="dxa"/>
            <w:vAlign w:val="center"/>
          </w:tcPr>
          <w:p w14:paraId="779B7D49"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必修</w:t>
            </w:r>
          </w:p>
        </w:tc>
      </w:tr>
      <w:tr w:rsidR="00B0380F" w:rsidRPr="00F516A7" w14:paraId="6886A52A" w14:textId="77777777" w:rsidTr="00DD34BC">
        <w:trPr>
          <w:trHeight w:val="369"/>
          <w:jc w:val="center"/>
        </w:trPr>
        <w:tc>
          <w:tcPr>
            <w:tcW w:w="1327" w:type="dxa"/>
            <w:vMerge/>
            <w:vAlign w:val="center"/>
          </w:tcPr>
          <w:p w14:paraId="780F7D92"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ign w:val="center"/>
          </w:tcPr>
          <w:p w14:paraId="05512FCC" w14:textId="77777777" w:rsidR="00B0380F" w:rsidRPr="00F516A7" w:rsidRDefault="00B0380F" w:rsidP="00B0380F">
            <w:pPr>
              <w:adjustRightInd w:val="0"/>
              <w:snapToGrid w:val="0"/>
              <w:jc w:val="center"/>
              <w:rPr>
                <w:rFonts w:ascii="宋体" w:eastAsia="宋体" w:hAnsi="宋体" w:cs="Mongolian Baiti"/>
                <w:b/>
                <w:szCs w:val="21"/>
              </w:rPr>
            </w:pPr>
          </w:p>
        </w:tc>
        <w:tc>
          <w:tcPr>
            <w:tcW w:w="1968" w:type="dxa"/>
            <w:vAlign w:val="center"/>
          </w:tcPr>
          <w:p w14:paraId="16A34C00" w14:textId="4315B19E" w:rsidR="00B0380F" w:rsidRPr="00E91422" w:rsidRDefault="00B0380F" w:rsidP="00B0380F">
            <w:pPr>
              <w:adjustRightInd w:val="0"/>
              <w:snapToGrid w:val="0"/>
              <w:jc w:val="center"/>
              <w:rPr>
                <w:rFonts w:ascii="宋体" w:eastAsia="宋体" w:hAnsi="宋体" w:cs="Mongolian Baiti"/>
                <w:color w:val="000000" w:themeColor="text1"/>
                <w:sz w:val="18"/>
                <w:szCs w:val="18"/>
              </w:rPr>
            </w:pPr>
            <w:bookmarkStart w:id="11" w:name="_Hlk3976995"/>
            <w:r w:rsidRPr="00E91422">
              <w:rPr>
                <w:rFonts w:ascii="宋体" w:eastAsia="宋体" w:hAnsi="宋体" w:cs="Mongolian Baiti" w:hint="eastAsia"/>
                <w:color w:val="000000" w:themeColor="text1"/>
                <w:sz w:val="18"/>
                <w:szCs w:val="18"/>
              </w:rPr>
              <w:t>大学生就业指导</w:t>
            </w:r>
            <w:bookmarkEnd w:id="11"/>
          </w:p>
        </w:tc>
        <w:tc>
          <w:tcPr>
            <w:tcW w:w="899" w:type="dxa"/>
            <w:vAlign w:val="center"/>
          </w:tcPr>
          <w:p w14:paraId="11A759E5"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w:t>
            </w:r>
          </w:p>
        </w:tc>
        <w:tc>
          <w:tcPr>
            <w:tcW w:w="851" w:type="dxa"/>
            <w:vAlign w:val="center"/>
          </w:tcPr>
          <w:p w14:paraId="5C305B04"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3616" w:type="dxa"/>
            <w:vAlign w:val="center"/>
          </w:tcPr>
          <w:p w14:paraId="46208477"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必修</w:t>
            </w:r>
          </w:p>
        </w:tc>
      </w:tr>
      <w:tr w:rsidR="00B0380F" w:rsidRPr="00F516A7" w14:paraId="06FF5631" w14:textId="77777777" w:rsidTr="00DD34BC">
        <w:trPr>
          <w:trHeight w:val="369"/>
          <w:jc w:val="center"/>
        </w:trPr>
        <w:tc>
          <w:tcPr>
            <w:tcW w:w="1327" w:type="dxa"/>
            <w:vMerge/>
            <w:vAlign w:val="center"/>
          </w:tcPr>
          <w:p w14:paraId="49C0C2E3"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ign w:val="center"/>
          </w:tcPr>
          <w:p w14:paraId="030167E5" w14:textId="77777777" w:rsidR="00B0380F" w:rsidRPr="00F516A7" w:rsidRDefault="00B0380F" w:rsidP="00B0380F">
            <w:pPr>
              <w:adjustRightInd w:val="0"/>
              <w:snapToGrid w:val="0"/>
              <w:jc w:val="center"/>
              <w:rPr>
                <w:rFonts w:ascii="宋体" w:eastAsia="宋体" w:hAnsi="宋体" w:cs="Mongolian Baiti"/>
                <w:b/>
                <w:szCs w:val="21"/>
              </w:rPr>
            </w:pPr>
          </w:p>
        </w:tc>
        <w:tc>
          <w:tcPr>
            <w:tcW w:w="1968" w:type="dxa"/>
            <w:vAlign w:val="center"/>
          </w:tcPr>
          <w:p w14:paraId="67FB5F1B" w14:textId="758C0A43" w:rsidR="00B0380F" w:rsidRPr="00E91422" w:rsidRDefault="00B0380F" w:rsidP="00B0380F">
            <w:pPr>
              <w:adjustRightInd w:val="0"/>
              <w:snapToGrid w:val="0"/>
              <w:jc w:val="center"/>
              <w:rPr>
                <w:rFonts w:ascii="宋体" w:eastAsia="宋体" w:hAnsi="宋体" w:cs="Mongolian Baiti"/>
                <w:color w:val="000000" w:themeColor="text1"/>
                <w:sz w:val="18"/>
                <w:szCs w:val="18"/>
              </w:rPr>
            </w:pPr>
            <w:r w:rsidRPr="00E91422">
              <w:rPr>
                <w:rFonts w:ascii="宋体" w:eastAsia="宋体" w:hAnsi="宋体" w:cs="Mongolian Baiti" w:hint="eastAsia"/>
                <w:color w:val="000000" w:themeColor="text1"/>
                <w:sz w:val="18"/>
                <w:szCs w:val="18"/>
              </w:rPr>
              <w:t>大学生创新创业指导</w:t>
            </w:r>
          </w:p>
        </w:tc>
        <w:tc>
          <w:tcPr>
            <w:tcW w:w="899" w:type="dxa"/>
            <w:vAlign w:val="center"/>
          </w:tcPr>
          <w:p w14:paraId="317C8161" w14:textId="544AD51C"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w:t>
            </w:r>
          </w:p>
        </w:tc>
        <w:tc>
          <w:tcPr>
            <w:tcW w:w="851" w:type="dxa"/>
            <w:vAlign w:val="center"/>
          </w:tcPr>
          <w:p w14:paraId="107C264E"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3616" w:type="dxa"/>
            <w:vAlign w:val="center"/>
          </w:tcPr>
          <w:p w14:paraId="05D63D6E" w14:textId="134B26EF" w:rsidR="00B0380F" w:rsidRPr="00F516A7" w:rsidRDefault="00E91422" w:rsidP="00B0380F">
            <w:pPr>
              <w:adjustRightInd w:val="0"/>
              <w:snapToGrid w:val="0"/>
              <w:jc w:val="center"/>
              <w:rPr>
                <w:rFonts w:ascii="宋体" w:eastAsia="宋体" w:hAnsi="宋体" w:cs="Mongolian Baiti"/>
                <w:sz w:val="18"/>
                <w:szCs w:val="18"/>
              </w:rPr>
            </w:pPr>
            <w:r w:rsidRPr="00E91422">
              <w:rPr>
                <w:rFonts w:ascii="宋体" w:eastAsia="宋体" w:hAnsi="宋体" w:cs="Mongolian Baiti" w:hint="eastAsia"/>
                <w:sz w:val="18"/>
                <w:szCs w:val="18"/>
              </w:rPr>
              <w:t>必修</w:t>
            </w:r>
          </w:p>
        </w:tc>
      </w:tr>
      <w:tr w:rsidR="00B0380F" w:rsidRPr="00F516A7" w14:paraId="2A4678DE" w14:textId="77777777" w:rsidTr="00DD34BC">
        <w:trPr>
          <w:trHeight w:val="369"/>
          <w:jc w:val="center"/>
        </w:trPr>
        <w:tc>
          <w:tcPr>
            <w:tcW w:w="1327" w:type="dxa"/>
            <w:vMerge/>
            <w:vAlign w:val="center"/>
          </w:tcPr>
          <w:p w14:paraId="107B3798"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restart"/>
            <w:vAlign w:val="center"/>
          </w:tcPr>
          <w:p w14:paraId="621074F2" w14:textId="77777777" w:rsidR="00B0380F" w:rsidRPr="00F516A7" w:rsidRDefault="00B0380F" w:rsidP="00B0380F">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通识选修</w:t>
            </w:r>
          </w:p>
          <w:p w14:paraId="2C6340A1" w14:textId="77777777" w:rsidR="00B0380F" w:rsidRPr="00F516A7" w:rsidRDefault="00B0380F" w:rsidP="00B0380F">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16学分</w:t>
            </w:r>
          </w:p>
        </w:tc>
        <w:tc>
          <w:tcPr>
            <w:tcW w:w="1968" w:type="dxa"/>
            <w:vAlign w:val="center"/>
          </w:tcPr>
          <w:p w14:paraId="76B33CB9" w14:textId="77777777" w:rsidR="00B0380F" w:rsidRPr="00D070C9" w:rsidRDefault="00B0380F" w:rsidP="00B0380F">
            <w:pPr>
              <w:adjustRightInd w:val="0"/>
              <w:snapToGrid w:val="0"/>
              <w:jc w:val="center"/>
              <w:rPr>
                <w:rFonts w:ascii="宋体" w:eastAsia="宋体" w:hAnsi="宋体" w:cs="Mongolian Baiti"/>
                <w:color w:val="000000" w:themeColor="text1"/>
                <w:sz w:val="18"/>
                <w:szCs w:val="18"/>
              </w:rPr>
            </w:pPr>
            <w:r w:rsidRPr="00D070C9">
              <w:rPr>
                <w:rFonts w:ascii="宋体" w:eastAsia="宋体" w:hAnsi="宋体" w:cs="Mongolian Baiti" w:hint="eastAsia"/>
                <w:color w:val="000000" w:themeColor="text1"/>
                <w:sz w:val="18"/>
                <w:szCs w:val="18"/>
              </w:rPr>
              <w:t>文明起源与历史演变</w:t>
            </w:r>
          </w:p>
        </w:tc>
        <w:tc>
          <w:tcPr>
            <w:tcW w:w="899" w:type="dxa"/>
            <w:vMerge w:val="restart"/>
            <w:vAlign w:val="center"/>
          </w:tcPr>
          <w:p w14:paraId="552D760C"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16</w:t>
            </w:r>
          </w:p>
        </w:tc>
        <w:tc>
          <w:tcPr>
            <w:tcW w:w="851" w:type="dxa"/>
            <w:vMerge w:val="restart"/>
            <w:vAlign w:val="center"/>
          </w:tcPr>
          <w:p w14:paraId="4C16997A"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w:t>
            </w:r>
            <w:r w:rsidRPr="00F516A7">
              <w:rPr>
                <w:rFonts w:ascii="宋体" w:eastAsia="宋体" w:hAnsi="宋体" w:cs="Mongolian Baiti"/>
                <w:sz w:val="18"/>
                <w:szCs w:val="18"/>
              </w:rPr>
              <w:t>8</w:t>
            </w:r>
          </w:p>
        </w:tc>
        <w:tc>
          <w:tcPr>
            <w:tcW w:w="3616" w:type="dxa"/>
            <w:vMerge w:val="restart"/>
            <w:vAlign w:val="center"/>
          </w:tcPr>
          <w:p w14:paraId="3F560D8C"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选修</w:t>
            </w:r>
          </w:p>
          <w:p w14:paraId="76A3EE02" w14:textId="0AF09B8B" w:rsidR="00B0380F" w:rsidRPr="003D5756" w:rsidRDefault="00B0380F" w:rsidP="00B0380F">
            <w:pPr>
              <w:adjustRightInd w:val="0"/>
              <w:snapToGrid w:val="0"/>
              <w:jc w:val="center"/>
              <w:rPr>
                <w:rFonts w:ascii="宋体" w:eastAsia="宋体" w:hAnsi="宋体" w:cs="Mongolian Baiti"/>
                <w:sz w:val="18"/>
                <w:szCs w:val="18"/>
              </w:rPr>
            </w:pPr>
            <w:bookmarkStart w:id="12" w:name="_Hlk7943239"/>
            <w:r w:rsidRPr="003D5756">
              <w:rPr>
                <w:rFonts w:ascii="宋体" w:eastAsia="宋体" w:hAnsi="宋体" w:cs="Mongolian Baiti" w:hint="eastAsia"/>
                <w:sz w:val="18"/>
                <w:szCs w:val="18"/>
              </w:rPr>
              <w:t>各专业在课程设置中，须面向本专业在八大模块中开设不少于16学分的课程</w:t>
            </w:r>
            <w:bookmarkEnd w:id="12"/>
          </w:p>
          <w:p w14:paraId="24B698DE" w14:textId="60D7ACEA" w:rsidR="00B0380F" w:rsidRPr="003D5756" w:rsidRDefault="00B0380F" w:rsidP="00B0380F">
            <w:pPr>
              <w:adjustRightInd w:val="0"/>
              <w:snapToGrid w:val="0"/>
              <w:jc w:val="center"/>
              <w:rPr>
                <w:rFonts w:ascii="宋体" w:eastAsia="宋体" w:hAnsi="宋体" w:cs="Mongolian Baiti"/>
                <w:sz w:val="18"/>
                <w:szCs w:val="18"/>
              </w:rPr>
            </w:pPr>
            <w:r>
              <w:rPr>
                <w:rFonts w:ascii="宋体" w:eastAsia="宋体" w:hAnsi="宋体" w:cs="Mongolian Baiti" w:hint="eastAsia"/>
                <w:sz w:val="18"/>
                <w:szCs w:val="18"/>
              </w:rPr>
              <w:t>学生</w:t>
            </w:r>
            <w:r w:rsidRPr="003D5756">
              <w:rPr>
                <w:rFonts w:ascii="宋体" w:eastAsia="宋体" w:hAnsi="宋体" w:cs="Mongolian Baiti" w:hint="eastAsia"/>
                <w:sz w:val="18"/>
                <w:szCs w:val="18"/>
              </w:rPr>
              <w:t>须</w:t>
            </w:r>
            <w:bookmarkStart w:id="13" w:name="_Hlk10122872"/>
            <w:r w:rsidRPr="003D5756">
              <w:rPr>
                <w:rFonts w:ascii="宋体" w:eastAsia="宋体" w:hAnsi="宋体" w:cs="Mongolian Baiti" w:hint="eastAsia"/>
                <w:sz w:val="18"/>
                <w:szCs w:val="18"/>
              </w:rPr>
              <w:t>在</w:t>
            </w:r>
            <w:r w:rsidRPr="0016047C">
              <w:rPr>
                <w:rFonts w:ascii="宋体" w:eastAsia="宋体" w:hAnsi="宋体" w:cs="Mongolian Baiti" w:hint="eastAsia"/>
                <w:sz w:val="18"/>
                <w:szCs w:val="18"/>
              </w:rPr>
              <w:t>艺术鉴赏与审美体验</w:t>
            </w:r>
            <w:r w:rsidRPr="003D5756">
              <w:rPr>
                <w:rFonts w:ascii="宋体" w:eastAsia="宋体" w:hAnsi="宋体" w:cs="Mongolian Baiti" w:hint="eastAsia"/>
                <w:sz w:val="18"/>
                <w:szCs w:val="18"/>
              </w:rPr>
              <w:t>模块至少修读2学分</w:t>
            </w:r>
          </w:p>
          <w:p w14:paraId="1A0AC579" w14:textId="2CFD413B" w:rsidR="00B0380F" w:rsidRPr="00F516A7" w:rsidRDefault="00B0380F" w:rsidP="00B0380F">
            <w:pPr>
              <w:adjustRightInd w:val="0"/>
              <w:snapToGrid w:val="0"/>
              <w:jc w:val="center"/>
              <w:rPr>
                <w:rFonts w:ascii="宋体" w:eastAsia="宋体" w:hAnsi="宋体" w:cs="Mongolian Baiti"/>
                <w:sz w:val="18"/>
                <w:szCs w:val="18"/>
              </w:rPr>
            </w:pPr>
            <w:r w:rsidRPr="003D5756">
              <w:rPr>
                <w:rFonts w:ascii="宋体" w:eastAsia="宋体" w:hAnsi="宋体" w:cs="Mongolian Baiti" w:hint="eastAsia"/>
                <w:sz w:val="18"/>
                <w:szCs w:val="18"/>
              </w:rPr>
              <w:t>（</w:t>
            </w:r>
            <w:r w:rsidRPr="0016047C">
              <w:rPr>
                <w:rFonts w:ascii="宋体" w:eastAsia="宋体" w:hAnsi="宋体" w:cs="Mongolian Baiti" w:hint="eastAsia"/>
                <w:sz w:val="18"/>
                <w:szCs w:val="18"/>
              </w:rPr>
              <w:t>艺术鉴赏与审美体验</w:t>
            </w:r>
            <w:r w:rsidRPr="003D5756">
              <w:rPr>
                <w:rFonts w:ascii="宋体" w:eastAsia="宋体" w:hAnsi="宋体" w:cs="Mongolian Baiti" w:hint="eastAsia"/>
                <w:sz w:val="18"/>
                <w:szCs w:val="18"/>
              </w:rPr>
              <w:t>模块实行成绩单并行制，学生参与艺术实践可获得相应课程的学分</w:t>
            </w:r>
            <w:bookmarkEnd w:id="13"/>
            <w:r w:rsidRPr="003D5756">
              <w:rPr>
                <w:rFonts w:ascii="宋体" w:eastAsia="宋体" w:hAnsi="宋体" w:cs="Mongolian Baiti" w:hint="eastAsia"/>
                <w:sz w:val="18"/>
                <w:szCs w:val="18"/>
              </w:rPr>
              <w:t>）</w:t>
            </w:r>
          </w:p>
        </w:tc>
      </w:tr>
      <w:tr w:rsidR="00B0380F" w:rsidRPr="00F516A7" w14:paraId="0E10ABC0" w14:textId="77777777" w:rsidTr="00DD34BC">
        <w:trPr>
          <w:trHeight w:val="369"/>
          <w:jc w:val="center"/>
        </w:trPr>
        <w:tc>
          <w:tcPr>
            <w:tcW w:w="1327" w:type="dxa"/>
            <w:vMerge/>
            <w:vAlign w:val="center"/>
          </w:tcPr>
          <w:p w14:paraId="6C97A22E" w14:textId="77777777" w:rsidR="00B0380F" w:rsidRPr="00F516A7" w:rsidRDefault="00B0380F" w:rsidP="00B0380F">
            <w:pPr>
              <w:adjustRightInd w:val="0"/>
              <w:snapToGrid w:val="0"/>
              <w:jc w:val="center"/>
              <w:rPr>
                <w:rFonts w:ascii="宋体" w:eastAsia="宋体" w:hAnsi="宋体" w:cs="Mongolian Baiti"/>
                <w:szCs w:val="21"/>
              </w:rPr>
            </w:pPr>
          </w:p>
        </w:tc>
        <w:tc>
          <w:tcPr>
            <w:tcW w:w="1134" w:type="dxa"/>
            <w:vMerge/>
            <w:vAlign w:val="center"/>
          </w:tcPr>
          <w:p w14:paraId="1035AE22" w14:textId="77777777" w:rsidR="00B0380F" w:rsidRPr="00F516A7" w:rsidRDefault="00B0380F" w:rsidP="00B0380F">
            <w:pPr>
              <w:adjustRightInd w:val="0"/>
              <w:snapToGrid w:val="0"/>
              <w:jc w:val="center"/>
              <w:rPr>
                <w:rFonts w:ascii="宋体" w:eastAsia="宋体" w:hAnsi="宋体" w:cs="Mongolian Baiti"/>
                <w:szCs w:val="21"/>
              </w:rPr>
            </w:pPr>
          </w:p>
        </w:tc>
        <w:tc>
          <w:tcPr>
            <w:tcW w:w="1968" w:type="dxa"/>
            <w:vAlign w:val="center"/>
          </w:tcPr>
          <w:p w14:paraId="766605B8" w14:textId="77777777" w:rsidR="00B0380F" w:rsidRPr="00D070C9" w:rsidRDefault="00B0380F" w:rsidP="00B0380F">
            <w:pPr>
              <w:adjustRightInd w:val="0"/>
              <w:snapToGrid w:val="0"/>
              <w:jc w:val="center"/>
              <w:rPr>
                <w:rFonts w:ascii="宋体" w:eastAsia="宋体" w:hAnsi="宋体" w:cs="Mongolian Baiti"/>
                <w:color w:val="000000" w:themeColor="text1"/>
                <w:sz w:val="18"/>
                <w:szCs w:val="18"/>
              </w:rPr>
            </w:pPr>
            <w:r w:rsidRPr="00D070C9">
              <w:rPr>
                <w:rFonts w:ascii="宋体" w:eastAsia="宋体" w:hAnsi="宋体" w:cs="Mongolian Baiti" w:hint="eastAsia"/>
                <w:color w:val="000000" w:themeColor="text1"/>
                <w:sz w:val="18"/>
                <w:szCs w:val="18"/>
              </w:rPr>
              <w:t>人类思想与自我认知</w:t>
            </w:r>
          </w:p>
        </w:tc>
        <w:tc>
          <w:tcPr>
            <w:tcW w:w="899" w:type="dxa"/>
            <w:vMerge/>
            <w:vAlign w:val="center"/>
          </w:tcPr>
          <w:p w14:paraId="42F66CF6"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851" w:type="dxa"/>
            <w:vMerge/>
            <w:vAlign w:val="center"/>
          </w:tcPr>
          <w:p w14:paraId="02BF02CC"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3616" w:type="dxa"/>
            <w:vMerge/>
            <w:vAlign w:val="center"/>
          </w:tcPr>
          <w:p w14:paraId="74DAEF06" w14:textId="16A126B1" w:rsidR="00B0380F" w:rsidRPr="00F516A7" w:rsidRDefault="00B0380F" w:rsidP="00B0380F">
            <w:pPr>
              <w:adjustRightInd w:val="0"/>
              <w:snapToGrid w:val="0"/>
              <w:jc w:val="center"/>
              <w:rPr>
                <w:rFonts w:ascii="Calibri" w:eastAsia="宋体" w:hAnsi="Calibri" w:cs="Mongolian Baiti"/>
                <w:sz w:val="18"/>
                <w:szCs w:val="18"/>
              </w:rPr>
            </w:pPr>
          </w:p>
        </w:tc>
      </w:tr>
      <w:tr w:rsidR="00B0380F" w:rsidRPr="00F516A7" w14:paraId="4A421FDC" w14:textId="77777777" w:rsidTr="00DD34BC">
        <w:trPr>
          <w:trHeight w:val="369"/>
          <w:jc w:val="center"/>
        </w:trPr>
        <w:tc>
          <w:tcPr>
            <w:tcW w:w="1327" w:type="dxa"/>
            <w:vMerge/>
            <w:vAlign w:val="center"/>
          </w:tcPr>
          <w:p w14:paraId="3099A4D1" w14:textId="77777777" w:rsidR="00B0380F" w:rsidRPr="00F516A7" w:rsidRDefault="00B0380F" w:rsidP="00B0380F">
            <w:pPr>
              <w:adjustRightInd w:val="0"/>
              <w:snapToGrid w:val="0"/>
              <w:jc w:val="center"/>
              <w:rPr>
                <w:rFonts w:ascii="宋体" w:eastAsia="宋体" w:hAnsi="宋体" w:cs="Mongolian Baiti"/>
                <w:szCs w:val="21"/>
              </w:rPr>
            </w:pPr>
          </w:p>
        </w:tc>
        <w:tc>
          <w:tcPr>
            <w:tcW w:w="1134" w:type="dxa"/>
            <w:vMerge/>
            <w:vAlign w:val="center"/>
          </w:tcPr>
          <w:p w14:paraId="1154A505" w14:textId="77777777" w:rsidR="00B0380F" w:rsidRPr="00F516A7" w:rsidRDefault="00B0380F" w:rsidP="00B0380F">
            <w:pPr>
              <w:adjustRightInd w:val="0"/>
              <w:snapToGrid w:val="0"/>
              <w:jc w:val="center"/>
              <w:rPr>
                <w:rFonts w:ascii="宋体" w:eastAsia="宋体" w:hAnsi="宋体" w:cs="Mongolian Baiti"/>
                <w:szCs w:val="21"/>
              </w:rPr>
            </w:pPr>
          </w:p>
        </w:tc>
        <w:tc>
          <w:tcPr>
            <w:tcW w:w="1968" w:type="dxa"/>
            <w:vAlign w:val="center"/>
          </w:tcPr>
          <w:p w14:paraId="774B620B" w14:textId="05867939" w:rsidR="00B0380F" w:rsidRPr="00D070C9" w:rsidRDefault="00B0380F" w:rsidP="00B0380F">
            <w:pPr>
              <w:adjustRightInd w:val="0"/>
              <w:snapToGrid w:val="0"/>
              <w:jc w:val="center"/>
              <w:rPr>
                <w:rFonts w:ascii="宋体" w:eastAsia="宋体" w:hAnsi="宋体" w:cs="Mongolian Baiti"/>
                <w:color w:val="000000" w:themeColor="text1"/>
                <w:sz w:val="18"/>
                <w:szCs w:val="18"/>
              </w:rPr>
            </w:pPr>
            <w:r w:rsidRPr="00D070C9">
              <w:rPr>
                <w:rFonts w:ascii="宋体" w:eastAsia="宋体" w:hAnsi="宋体" w:cs="Mongolian Baiti" w:hint="eastAsia"/>
                <w:color w:val="000000" w:themeColor="text1"/>
                <w:sz w:val="18"/>
                <w:szCs w:val="18"/>
              </w:rPr>
              <w:t>艺术鉴赏与审美体验</w:t>
            </w:r>
          </w:p>
        </w:tc>
        <w:tc>
          <w:tcPr>
            <w:tcW w:w="899" w:type="dxa"/>
            <w:vMerge/>
            <w:vAlign w:val="center"/>
          </w:tcPr>
          <w:p w14:paraId="21FD26CD"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851" w:type="dxa"/>
            <w:vMerge/>
            <w:vAlign w:val="center"/>
          </w:tcPr>
          <w:p w14:paraId="07C6420B"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3616" w:type="dxa"/>
            <w:vMerge/>
            <w:vAlign w:val="center"/>
          </w:tcPr>
          <w:p w14:paraId="5BE062FB" w14:textId="774D0179" w:rsidR="00B0380F" w:rsidRPr="00F516A7" w:rsidRDefault="00B0380F" w:rsidP="00B0380F">
            <w:pPr>
              <w:adjustRightInd w:val="0"/>
              <w:snapToGrid w:val="0"/>
              <w:jc w:val="center"/>
              <w:rPr>
                <w:rFonts w:ascii="Calibri" w:eastAsia="宋体" w:hAnsi="Calibri" w:cs="Mongolian Baiti"/>
                <w:sz w:val="18"/>
                <w:szCs w:val="18"/>
              </w:rPr>
            </w:pPr>
          </w:p>
        </w:tc>
      </w:tr>
      <w:tr w:rsidR="00B0380F" w:rsidRPr="00F516A7" w14:paraId="5BBC2BAC" w14:textId="77777777" w:rsidTr="00DD34BC">
        <w:trPr>
          <w:trHeight w:val="369"/>
          <w:jc w:val="center"/>
        </w:trPr>
        <w:tc>
          <w:tcPr>
            <w:tcW w:w="1327" w:type="dxa"/>
            <w:vMerge/>
            <w:vAlign w:val="center"/>
          </w:tcPr>
          <w:p w14:paraId="65CD0B3E" w14:textId="77777777" w:rsidR="00B0380F" w:rsidRPr="00F516A7" w:rsidRDefault="00B0380F" w:rsidP="00B0380F">
            <w:pPr>
              <w:adjustRightInd w:val="0"/>
              <w:snapToGrid w:val="0"/>
              <w:jc w:val="center"/>
              <w:rPr>
                <w:rFonts w:ascii="宋体" w:eastAsia="宋体" w:hAnsi="宋体" w:cs="Mongolian Baiti"/>
                <w:szCs w:val="21"/>
              </w:rPr>
            </w:pPr>
          </w:p>
        </w:tc>
        <w:tc>
          <w:tcPr>
            <w:tcW w:w="1134" w:type="dxa"/>
            <w:vMerge/>
            <w:vAlign w:val="center"/>
          </w:tcPr>
          <w:p w14:paraId="06353EF1" w14:textId="77777777" w:rsidR="00B0380F" w:rsidRPr="00F516A7" w:rsidRDefault="00B0380F" w:rsidP="00B0380F">
            <w:pPr>
              <w:adjustRightInd w:val="0"/>
              <w:snapToGrid w:val="0"/>
              <w:jc w:val="center"/>
              <w:rPr>
                <w:rFonts w:ascii="宋体" w:eastAsia="宋体" w:hAnsi="宋体" w:cs="Mongolian Baiti"/>
                <w:szCs w:val="21"/>
              </w:rPr>
            </w:pPr>
          </w:p>
        </w:tc>
        <w:tc>
          <w:tcPr>
            <w:tcW w:w="1968" w:type="dxa"/>
            <w:vAlign w:val="center"/>
          </w:tcPr>
          <w:p w14:paraId="43BC48DD" w14:textId="77777777" w:rsidR="00B0380F" w:rsidRPr="00D070C9" w:rsidRDefault="00B0380F" w:rsidP="00B0380F">
            <w:pPr>
              <w:adjustRightInd w:val="0"/>
              <w:snapToGrid w:val="0"/>
              <w:jc w:val="center"/>
              <w:rPr>
                <w:rFonts w:ascii="宋体" w:eastAsia="宋体" w:hAnsi="宋体" w:cs="Mongolian Baiti"/>
                <w:color w:val="000000" w:themeColor="text1"/>
                <w:sz w:val="18"/>
                <w:szCs w:val="18"/>
              </w:rPr>
            </w:pPr>
            <w:r w:rsidRPr="00D070C9">
              <w:rPr>
                <w:rFonts w:ascii="宋体" w:eastAsia="宋体" w:hAnsi="宋体" w:cs="Mongolian Baiti" w:hint="eastAsia"/>
                <w:color w:val="000000" w:themeColor="text1"/>
                <w:sz w:val="18"/>
                <w:szCs w:val="18"/>
              </w:rPr>
              <w:t>科学发现与技术革新</w:t>
            </w:r>
          </w:p>
        </w:tc>
        <w:tc>
          <w:tcPr>
            <w:tcW w:w="899" w:type="dxa"/>
            <w:vMerge/>
            <w:vAlign w:val="center"/>
          </w:tcPr>
          <w:p w14:paraId="294431A9"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851" w:type="dxa"/>
            <w:vMerge/>
            <w:vAlign w:val="center"/>
          </w:tcPr>
          <w:p w14:paraId="3831DF09"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3616" w:type="dxa"/>
            <w:vMerge/>
            <w:vAlign w:val="center"/>
          </w:tcPr>
          <w:p w14:paraId="6C463069" w14:textId="0AA6093E" w:rsidR="00B0380F" w:rsidRPr="00F516A7" w:rsidRDefault="00B0380F" w:rsidP="00B0380F">
            <w:pPr>
              <w:adjustRightInd w:val="0"/>
              <w:snapToGrid w:val="0"/>
              <w:jc w:val="center"/>
              <w:rPr>
                <w:rFonts w:ascii="Calibri" w:eastAsia="宋体" w:hAnsi="Calibri" w:cs="Mongolian Baiti"/>
                <w:sz w:val="18"/>
                <w:szCs w:val="18"/>
              </w:rPr>
            </w:pPr>
          </w:p>
        </w:tc>
      </w:tr>
      <w:tr w:rsidR="00B0380F" w:rsidRPr="00F516A7" w14:paraId="322BB3B5" w14:textId="77777777" w:rsidTr="00DD34BC">
        <w:trPr>
          <w:trHeight w:val="369"/>
          <w:jc w:val="center"/>
        </w:trPr>
        <w:tc>
          <w:tcPr>
            <w:tcW w:w="1327" w:type="dxa"/>
            <w:vMerge/>
            <w:vAlign w:val="center"/>
          </w:tcPr>
          <w:p w14:paraId="5CE44551" w14:textId="77777777" w:rsidR="00B0380F" w:rsidRPr="00F516A7" w:rsidRDefault="00B0380F" w:rsidP="00B0380F">
            <w:pPr>
              <w:adjustRightInd w:val="0"/>
              <w:snapToGrid w:val="0"/>
              <w:jc w:val="center"/>
              <w:rPr>
                <w:rFonts w:ascii="宋体" w:eastAsia="宋体" w:hAnsi="宋体" w:cs="Mongolian Baiti"/>
                <w:szCs w:val="21"/>
              </w:rPr>
            </w:pPr>
          </w:p>
        </w:tc>
        <w:tc>
          <w:tcPr>
            <w:tcW w:w="1134" w:type="dxa"/>
            <w:vMerge/>
            <w:vAlign w:val="center"/>
          </w:tcPr>
          <w:p w14:paraId="3C441A7B" w14:textId="77777777" w:rsidR="00B0380F" w:rsidRPr="00F516A7" w:rsidRDefault="00B0380F" w:rsidP="00B0380F">
            <w:pPr>
              <w:adjustRightInd w:val="0"/>
              <w:snapToGrid w:val="0"/>
              <w:jc w:val="center"/>
              <w:rPr>
                <w:rFonts w:ascii="宋体" w:eastAsia="宋体" w:hAnsi="宋体" w:cs="Mongolian Baiti"/>
                <w:szCs w:val="21"/>
              </w:rPr>
            </w:pPr>
          </w:p>
        </w:tc>
        <w:tc>
          <w:tcPr>
            <w:tcW w:w="1968" w:type="dxa"/>
            <w:vAlign w:val="center"/>
          </w:tcPr>
          <w:p w14:paraId="1BB8A34C" w14:textId="77777777" w:rsidR="00B0380F" w:rsidRPr="00D070C9" w:rsidRDefault="00B0380F" w:rsidP="00B0380F">
            <w:pPr>
              <w:adjustRightInd w:val="0"/>
              <w:snapToGrid w:val="0"/>
              <w:jc w:val="center"/>
              <w:rPr>
                <w:rFonts w:ascii="宋体" w:eastAsia="宋体" w:hAnsi="宋体" w:cs="Mongolian Baiti"/>
                <w:color w:val="000000" w:themeColor="text1"/>
                <w:sz w:val="18"/>
                <w:szCs w:val="18"/>
              </w:rPr>
            </w:pPr>
            <w:r w:rsidRPr="00D070C9">
              <w:rPr>
                <w:rFonts w:ascii="宋体" w:eastAsia="宋体" w:hAnsi="宋体" w:cs="Mongolian Baiti" w:hint="eastAsia"/>
                <w:color w:val="000000" w:themeColor="text1"/>
                <w:sz w:val="18"/>
                <w:szCs w:val="18"/>
              </w:rPr>
              <w:t>经济活动与社会管理</w:t>
            </w:r>
          </w:p>
        </w:tc>
        <w:tc>
          <w:tcPr>
            <w:tcW w:w="899" w:type="dxa"/>
            <w:vMerge/>
            <w:vAlign w:val="center"/>
          </w:tcPr>
          <w:p w14:paraId="155D6072"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851" w:type="dxa"/>
            <w:vMerge/>
            <w:vAlign w:val="center"/>
          </w:tcPr>
          <w:p w14:paraId="3A49B3FB"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3616" w:type="dxa"/>
            <w:vMerge/>
            <w:vAlign w:val="center"/>
          </w:tcPr>
          <w:p w14:paraId="388A715C" w14:textId="7E6568C2" w:rsidR="00B0380F" w:rsidRPr="00F516A7" w:rsidRDefault="00B0380F" w:rsidP="00B0380F">
            <w:pPr>
              <w:adjustRightInd w:val="0"/>
              <w:snapToGrid w:val="0"/>
              <w:jc w:val="center"/>
              <w:rPr>
                <w:rFonts w:ascii="宋体" w:eastAsia="宋体" w:hAnsi="宋体" w:cs="Mongolian Baiti"/>
                <w:sz w:val="18"/>
                <w:szCs w:val="18"/>
              </w:rPr>
            </w:pPr>
          </w:p>
        </w:tc>
      </w:tr>
      <w:tr w:rsidR="00B0380F" w:rsidRPr="00F516A7" w14:paraId="3A81CC42" w14:textId="77777777" w:rsidTr="00DD34BC">
        <w:trPr>
          <w:trHeight w:val="369"/>
          <w:jc w:val="center"/>
        </w:trPr>
        <w:tc>
          <w:tcPr>
            <w:tcW w:w="1327" w:type="dxa"/>
            <w:vMerge/>
            <w:vAlign w:val="center"/>
          </w:tcPr>
          <w:p w14:paraId="519A0610" w14:textId="77777777" w:rsidR="00B0380F" w:rsidRPr="00F516A7" w:rsidRDefault="00B0380F" w:rsidP="00B0380F">
            <w:pPr>
              <w:adjustRightInd w:val="0"/>
              <w:snapToGrid w:val="0"/>
              <w:jc w:val="center"/>
              <w:rPr>
                <w:rFonts w:ascii="宋体" w:eastAsia="宋体" w:hAnsi="宋体" w:cs="Mongolian Baiti"/>
                <w:szCs w:val="21"/>
              </w:rPr>
            </w:pPr>
          </w:p>
        </w:tc>
        <w:tc>
          <w:tcPr>
            <w:tcW w:w="1134" w:type="dxa"/>
            <w:vMerge/>
            <w:vAlign w:val="center"/>
          </w:tcPr>
          <w:p w14:paraId="1CE76F74" w14:textId="77777777" w:rsidR="00B0380F" w:rsidRPr="00F516A7" w:rsidRDefault="00B0380F" w:rsidP="00B0380F">
            <w:pPr>
              <w:adjustRightInd w:val="0"/>
              <w:snapToGrid w:val="0"/>
              <w:jc w:val="center"/>
              <w:rPr>
                <w:rFonts w:ascii="宋体" w:eastAsia="宋体" w:hAnsi="宋体" w:cs="Mongolian Baiti"/>
                <w:szCs w:val="21"/>
              </w:rPr>
            </w:pPr>
          </w:p>
        </w:tc>
        <w:tc>
          <w:tcPr>
            <w:tcW w:w="1968" w:type="dxa"/>
            <w:vAlign w:val="center"/>
          </w:tcPr>
          <w:p w14:paraId="75AB6E3C" w14:textId="77777777" w:rsidR="00B0380F" w:rsidRPr="00D070C9" w:rsidRDefault="00B0380F" w:rsidP="00B0380F">
            <w:pPr>
              <w:adjustRightInd w:val="0"/>
              <w:snapToGrid w:val="0"/>
              <w:jc w:val="center"/>
              <w:rPr>
                <w:rFonts w:ascii="宋体" w:eastAsia="宋体" w:hAnsi="宋体" w:cs="Mongolian Baiti"/>
                <w:color w:val="000000" w:themeColor="text1"/>
                <w:sz w:val="18"/>
                <w:szCs w:val="18"/>
              </w:rPr>
            </w:pPr>
            <w:r w:rsidRPr="00D070C9">
              <w:rPr>
                <w:rFonts w:ascii="宋体" w:eastAsia="宋体" w:hAnsi="宋体" w:cs="Mongolian Baiti" w:hint="eastAsia"/>
                <w:color w:val="000000" w:themeColor="text1"/>
                <w:sz w:val="18"/>
                <w:szCs w:val="18"/>
              </w:rPr>
              <w:t>国学经典与文化传承</w:t>
            </w:r>
          </w:p>
        </w:tc>
        <w:tc>
          <w:tcPr>
            <w:tcW w:w="899" w:type="dxa"/>
            <w:vMerge/>
            <w:vAlign w:val="center"/>
          </w:tcPr>
          <w:p w14:paraId="4CB0DD5F"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851" w:type="dxa"/>
            <w:vMerge/>
            <w:vAlign w:val="center"/>
          </w:tcPr>
          <w:p w14:paraId="38295CCE"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3616" w:type="dxa"/>
            <w:vMerge/>
            <w:vAlign w:val="center"/>
          </w:tcPr>
          <w:p w14:paraId="25DA15C4" w14:textId="6F520C1B" w:rsidR="00B0380F" w:rsidRPr="00F516A7" w:rsidRDefault="00B0380F" w:rsidP="00B0380F">
            <w:pPr>
              <w:adjustRightInd w:val="0"/>
              <w:snapToGrid w:val="0"/>
              <w:jc w:val="center"/>
              <w:rPr>
                <w:rFonts w:ascii="Calibri" w:eastAsia="宋体" w:hAnsi="Calibri" w:cs="Mongolian Baiti"/>
                <w:sz w:val="18"/>
                <w:szCs w:val="18"/>
              </w:rPr>
            </w:pPr>
          </w:p>
        </w:tc>
      </w:tr>
      <w:tr w:rsidR="00B0380F" w:rsidRPr="00F516A7" w14:paraId="0E1C2B76" w14:textId="77777777" w:rsidTr="00DD34BC">
        <w:trPr>
          <w:trHeight w:val="369"/>
          <w:jc w:val="center"/>
        </w:trPr>
        <w:tc>
          <w:tcPr>
            <w:tcW w:w="1327" w:type="dxa"/>
            <w:vMerge/>
            <w:vAlign w:val="center"/>
          </w:tcPr>
          <w:p w14:paraId="2085C177" w14:textId="77777777" w:rsidR="00B0380F" w:rsidRPr="00F516A7" w:rsidRDefault="00B0380F" w:rsidP="00B0380F">
            <w:pPr>
              <w:adjustRightInd w:val="0"/>
              <w:snapToGrid w:val="0"/>
              <w:jc w:val="center"/>
              <w:rPr>
                <w:rFonts w:ascii="宋体" w:eastAsia="宋体" w:hAnsi="宋体" w:cs="Mongolian Baiti"/>
                <w:szCs w:val="21"/>
              </w:rPr>
            </w:pPr>
          </w:p>
        </w:tc>
        <w:tc>
          <w:tcPr>
            <w:tcW w:w="1134" w:type="dxa"/>
            <w:vMerge/>
            <w:vAlign w:val="center"/>
          </w:tcPr>
          <w:p w14:paraId="465BC2A1" w14:textId="77777777" w:rsidR="00B0380F" w:rsidRPr="00F516A7" w:rsidRDefault="00B0380F" w:rsidP="00B0380F">
            <w:pPr>
              <w:adjustRightInd w:val="0"/>
              <w:snapToGrid w:val="0"/>
              <w:jc w:val="center"/>
              <w:rPr>
                <w:rFonts w:ascii="宋体" w:eastAsia="宋体" w:hAnsi="宋体" w:cs="Mongolian Baiti"/>
                <w:szCs w:val="21"/>
              </w:rPr>
            </w:pPr>
          </w:p>
        </w:tc>
        <w:tc>
          <w:tcPr>
            <w:tcW w:w="1968" w:type="dxa"/>
            <w:vAlign w:val="center"/>
          </w:tcPr>
          <w:p w14:paraId="49467081" w14:textId="77777777" w:rsidR="00B0380F" w:rsidRPr="00D070C9" w:rsidRDefault="00B0380F" w:rsidP="00B0380F">
            <w:pPr>
              <w:adjustRightInd w:val="0"/>
              <w:snapToGrid w:val="0"/>
              <w:jc w:val="center"/>
              <w:rPr>
                <w:rFonts w:ascii="宋体" w:eastAsia="宋体" w:hAnsi="宋体" w:cs="Mongolian Baiti"/>
                <w:color w:val="000000" w:themeColor="text1"/>
                <w:sz w:val="18"/>
                <w:szCs w:val="18"/>
              </w:rPr>
            </w:pPr>
            <w:r w:rsidRPr="00D070C9">
              <w:rPr>
                <w:rFonts w:ascii="宋体" w:eastAsia="宋体" w:hAnsi="宋体" w:cs="Mongolian Baiti" w:hint="eastAsia"/>
                <w:color w:val="000000" w:themeColor="text1"/>
                <w:sz w:val="18"/>
                <w:szCs w:val="18"/>
              </w:rPr>
              <w:t>名家讲坛与文明对话</w:t>
            </w:r>
          </w:p>
        </w:tc>
        <w:tc>
          <w:tcPr>
            <w:tcW w:w="899" w:type="dxa"/>
            <w:vMerge/>
            <w:vAlign w:val="center"/>
          </w:tcPr>
          <w:p w14:paraId="2E56F2C9" w14:textId="77777777" w:rsidR="00B0380F" w:rsidRPr="00F516A7" w:rsidRDefault="00B0380F" w:rsidP="00B0380F">
            <w:pPr>
              <w:adjustRightInd w:val="0"/>
              <w:snapToGrid w:val="0"/>
              <w:jc w:val="center"/>
              <w:rPr>
                <w:rFonts w:ascii="方正大标宋简体" w:eastAsia="方正大标宋简体" w:hAnsi="Calibri" w:cs="Mongolian Baiti"/>
                <w:sz w:val="18"/>
                <w:szCs w:val="18"/>
              </w:rPr>
            </w:pPr>
          </w:p>
        </w:tc>
        <w:tc>
          <w:tcPr>
            <w:tcW w:w="851" w:type="dxa"/>
            <w:vMerge/>
            <w:vAlign w:val="center"/>
          </w:tcPr>
          <w:p w14:paraId="58ACCE67" w14:textId="77777777" w:rsidR="00B0380F" w:rsidRPr="00F516A7" w:rsidRDefault="00B0380F" w:rsidP="00B0380F">
            <w:pPr>
              <w:adjustRightInd w:val="0"/>
              <w:snapToGrid w:val="0"/>
              <w:jc w:val="center"/>
              <w:rPr>
                <w:rFonts w:ascii="方正大标宋简体" w:eastAsia="方正大标宋简体" w:hAnsi="Calibri" w:cs="Mongolian Baiti"/>
                <w:sz w:val="18"/>
                <w:szCs w:val="18"/>
              </w:rPr>
            </w:pPr>
          </w:p>
        </w:tc>
        <w:tc>
          <w:tcPr>
            <w:tcW w:w="3616" w:type="dxa"/>
            <w:vMerge/>
            <w:vAlign w:val="center"/>
          </w:tcPr>
          <w:p w14:paraId="787726E6" w14:textId="137F0125" w:rsidR="00B0380F" w:rsidRPr="00F516A7" w:rsidRDefault="00B0380F" w:rsidP="00B0380F">
            <w:pPr>
              <w:adjustRightInd w:val="0"/>
              <w:snapToGrid w:val="0"/>
              <w:jc w:val="center"/>
              <w:rPr>
                <w:rFonts w:ascii="Calibri" w:eastAsia="宋体" w:hAnsi="Calibri" w:cs="Mongolian Baiti"/>
                <w:sz w:val="18"/>
                <w:szCs w:val="18"/>
              </w:rPr>
            </w:pPr>
          </w:p>
        </w:tc>
      </w:tr>
      <w:tr w:rsidR="00B0380F" w:rsidRPr="00F516A7" w14:paraId="4796FC83" w14:textId="77777777" w:rsidTr="00DD34BC">
        <w:trPr>
          <w:trHeight w:val="369"/>
          <w:jc w:val="center"/>
        </w:trPr>
        <w:tc>
          <w:tcPr>
            <w:tcW w:w="1327" w:type="dxa"/>
            <w:vMerge/>
            <w:vAlign w:val="center"/>
          </w:tcPr>
          <w:p w14:paraId="69BC028A" w14:textId="77777777" w:rsidR="00B0380F" w:rsidRPr="00F516A7" w:rsidRDefault="00B0380F" w:rsidP="00B0380F">
            <w:pPr>
              <w:adjustRightInd w:val="0"/>
              <w:snapToGrid w:val="0"/>
              <w:jc w:val="center"/>
              <w:rPr>
                <w:rFonts w:ascii="宋体" w:eastAsia="宋体" w:hAnsi="宋体" w:cs="Mongolian Baiti"/>
                <w:szCs w:val="21"/>
              </w:rPr>
            </w:pPr>
          </w:p>
        </w:tc>
        <w:tc>
          <w:tcPr>
            <w:tcW w:w="1134" w:type="dxa"/>
            <w:vMerge/>
            <w:vAlign w:val="center"/>
          </w:tcPr>
          <w:p w14:paraId="6CBA5C92" w14:textId="77777777" w:rsidR="00B0380F" w:rsidRPr="00F516A7" w:rsidRDefault="00B0380F" w:rsidP="00B0380F">
            <w:pPr>
              <w:adjustRightInd w:val="0"/>
              <w:snapToGrid w:val="0"/>
              <w:jc w:val="center"/>
              <w:rPr>
                <w:rFonts w:ascii="宋体" w:eastAsia="宋体" w:hAnsi="宋体" w:cs="Mongolian Baiti"/>
                <w:szCs w:val="21"/>
              </w:rPr>
            </w:pPr>
          </w:p>
        </w:tc>
        <w:tc>
          <w:tcPr>
            <w:tcW w:w="1968" w:type="dxa"/>
            <w:vAlign w:val="center"/>
          </w:tcPr>
          <w:p w14:paraId="447E3138" w14:textId="77777777" w:rsidR="00B0380F" w:rsidRPr="00D070C9" w:rsidRDefault="00B0380F" w:rsidP="00B0380F">
            <w:pPr>
              <w:adjustRightInd w:val="0"/>
              <w:snapToGrid w:val="0"/>
              <w:jc w:val="center"/>
              <w:rPr>
                <w:rFonts w:ascii="宋体" w:eastAsia="宋体" w:hAnsi="宋体" w:cs="Mongolian Baiti"/>
                <w:color w:val="000000" w:themeColor="text1"/>
                <w:sz w:val="18"/>
                <w:szCs w:val="18"/>
              </w:rPr>
            </w:pPr>
            <w:r w:rsidRPr="00D070C9">
              <w:rPr>
                <w:rFonts w:ascii="宋体" w:eastAsia="宋体" w:hAnsi="宋体" w:cs="Mongolian Baiti" w:hint="eastAsia"/>
                <w:color w:val="000000" w:themeColor="text1"/>
                <w:sz w:val="18"/>
                <w:szCs w:val="18"/>
              </w:rPr>
              <w:t>欧美视野与亚非瞭望</w:t>
            </w:r>
          </w:p>
        </w:tc>
        <w:tc>
          <w:tcPr>
            <w:tcW w:w="899" w:type="dxa"/>
            <w:vMerge/>
            <w:vAlign w:val="center"/>
          </w:tcPr>
          <w:p w14:paraId="383305A4" w14:textId="77777777" w:rsidR="00B0380F" w:rsidRPr="00F516A7" w:rsidRDefault="00B0380F" w:rsidP="00B0380F">
            <w:pPr>
              <w:adjustRightInd w:val="0"/>
              <w:snapToGrid w:val="0"/>
              <w:jc w:val="center"/>
              <w:rPr>
                <w:rFonts w:ascii="方正大标宋简体" w:eastAsia="方正大标宋简体" w:hAnsi="Calibri" w:cs="Mongolian Baiti"/>
                <w:sz w:val="18"/>
                <w:szCs w:val="18"/>
              </w:rPr>
            </w:pPr>
          </w:p>
        </w:tc>
        <w:tc>
          <w:tcPr>
            <w:tcW w:w="851" w:type="dxa"/>
            <w:vMerge/>
            <w:vAlign w:val="center"/>
          </w:tcPr>
          <w:p w14:paraId="186C2552" w14:textId="77777777" w:rsidR="00B0380F" w:rsidRPr="00F516A7" w:rsidRDefault="00B0380F" w:rsidP="00B0380F">
            <w:pPr>
              <w:adjustRightInd w:val="0"/>
              <w:snapToGrid w:val="0"/>
              <w:jc w:val="center"/>
              <w:rPr>
                <w:rFonts w:ascii="方正大标宋简体" w:eastAsia="方正大标宋简体" w:hAnsi="Calibri" w:cs="Mongolian Baiti"/>
                <w:sz w:val="18"/>
                <w:szCs w:val="18"/>
              </w:rPr>
            </w:pPr>
          </w:p>
        </w:tc>
        <w:tc>
          <w:tcPr>
            <w:tcW w:w="3616" w:type="dxa"/>
            <w:vMerge/>
            <w:vAlign w:val="center"/>
          </w:tcPr>
          <w:p w14:paraId="07E06BDF" w14:textId="0A90ADEC" w:rsidR="00B0380F" w:rsidRPr="00F516A7" w:rsidRDefault="00B0380F" w:rsidP="00B0380F">
            <w:pPr>
              <w:adjustRightInd w:val="0"/>
              <w:snapToGrid w:val="0"/>
              <w:jc w:val="center"/>
              <w:rPr>
                <w:rFonts w:ascii="Calibri" w:eastAsia="宋体" w:hAnsi="Calibri" w:cs="Mongolian Baiti"/>
                <w:sz w:val="18"/>
                <w:szCs w:val="18"/>
              </w:rPr>
            </w:pPr>
          </w:p>
        </w:tc>
      </w:tr>
      <w:tr w:rsidR="00B0380F" w:rsidRPr="00F516A7" w14:paraId="488D13DD" w14:textId="77777777" w:rsidTr="00DD34BC">
        <w:trPr>
          <w:trHeight w:val="369"/>
          <w:jc w:val="center"/>
        </w:trPr>
        <w:tc>
          <w:tcPr>
            <w:tcW w:w="1327" w:type="dxa"/>
            <w:vMerge/>
            <w:vAlign w:val="center"/>
          </w:tcPr>
          <w:p w14:paraId="066217C4" w14:textId="77777777" w:rsidR="00B0380F" w:rsidRPr="00F516A7" w:rsidRDefault="00B0380F" w:rsidP="00B0380F">
            <w:pPr>
              <w:adjustRightInd w:val="0"/>
              <w:snapToGrid w:val="0"/>
              <w:jc w:val="center"/>
              <w:rPr>
                <w:rFonts w:ascii="宋体" w:eastAsia="宋体" w:hAnsi="宋体" w:cs="Mongolian Baiti"/>
                <w:szCs w:val="21"/>
              </w:rPr>
            </w:pPr>
          </w:p>
        </w:tc>
        <w:tc>
          <w:tcPr>
            <w:tcW w:w="1134" w:type="dxa"/>
            <w:vMerge/>
            <w:vAlign w:val="center"/>
          </w:tcPr>
          <w:p w14:paraId="7C367C70" w14:textId="77777777" w:rsidR="00B0380F" w:rsidRPr="00F516A7" w:rsidRDefault="00B0380F" w:rsidP="00B0380F">
            <w:pPr>
              <w:adjustRightInd w:val="0"/>
              <w:snapToGrid w:val="0"/>
              <w:jc w:val="center"/>
              <w:rPr>
                <w:rFonts w:ascii="宋体" w:eastAsia="宋体" w:hAnsi="宋体" w:cs="Mongolian Baiti"/>
                <w:szCs w:val="21"/>
              </w:rPr>
            </w:pPr>
          </w:p>
        </w:tc>
        <w:tc>
          <w:tcPr>
            <w:tcW w:w="1968" w:type="dxa"/>
            <w:vAlign w:val="center"/>
          </w:tcPr>
          <w:p w14:paraId="5150C468" w14:textId="77777777" w:rsidR="00B0380F" w:rsidRPr="00D070C9" w:rsidRDefault="00B0380F" w:rsidP="00B0380F">
            <w:pPr>
              <w:adjustRightInd w:val="0"/>
              <w:snapToGrid w:val="0"/>
              <w:jc w:val="center"/>
              <w:rPr>
                <w:rFonts w:ascii="宋体" w:eastAsia="宋体" w:hAnsi="宋体" w:cs="Mongolian Baiti"/>
                <w:color w:val="000000" w:themeColor="text1"/>
                <w:sz w:val="18"/>
                <w:szCs w:val="18"/>
              </w:rPr>
            </w:pPr>
            <w:r w:rsidRPr="00D070C9">
              <w:rPr>
                <w:rFonts w:ascii="宋体" w:eastAsia="宋体" w:hAnsi="宋体" w:cs="Mongolian Baiti" w:hint="eastAsia"/>
                <w:color w:val="000000" w:themeColor="text1"/>
                <w:sz w:val="18"/>
                <w:szCs w:val="18"/>
              </w:rPr>
              <w:t>创新创业与成长成才</w:t>
            </w:r>
          </w:p>
        </w:tc>
        <w:tc>
          <w:tcPr>
            <w:tcW w:w="899" w:type="dxa"/>
            <w:vMerge/>
            <w:vAlign w:val="center"/>
          </w:tcPr>
          <w:p w14:paraId="228B9D07" w14:textId="77777777" w:rsidR="00B0380F" w:rsidRPr="00F516A7" w:rsidRDefault="00B0380F" w:rsidP="00B0380F">
            <w:pPr>
              <w:adjustRightInd w:val="0"/>
              <w:snapToGrid w:val="0"/>
              <w:jc w:val="center"/>
              <w:rPr>
                <w:rFonts w:ascii="方正大标宋简体" w:eastAsia="方正大标宋简体" w:hAnsi="Calibri" w:cs="Mongolian Baiti"/>
                <w:sz w:val="18"/>
                <w:szCs w:val="18"/>
              </w:rPr>
            </w:pPr>
          </w:p>
        </w:tc>
        <w:tc>
          <w:tcPr>
            <w:tcW w:w="851" w:type="dxa"/>
            <w:vMerge/>
            <w:vAlign w:val="center"/>
          </w:tcPr>
          <w:p w14:paraId="6113E7D0" w14:textId="77777777" w:rsidR="00B0380F" w:rsidRPr="00F516A7" w:rsidRDefault="00B0380F" w:rsidP="00B0380F">
            <w:pPr>
              <w:adjustRightInd w:val="0"/>
              <w:snapToGrid w:val="0"/>
              <w:jc w:val="center"/>
              <w:rPr>
                <w:rFonts w:ascii="方正大标宋简体" w:eastAsia="方正大标宋简体" w:hAnsi="Calibri" w:cs="Mongolian Baiti"/>
                <w:sz w:val="18"/>
                <w:szCs w:val="18"/>
              </w:rPr>
            </w:pPr>
          </w:p>
        </w:tc>
        <w:tc>
          <w:tcPr>
            <w:tcW w:w="3616" w:type="dxa"/>
            <w:vMerge/>
            <w:vAlign w:val="center"/>
          </w:tcPr>
          <w:p w14:paraId="53B10156" w14:textId="439E81D5" w:rsidR="00B0380F" w:rsidRPr="00F516A7" w:rsidRDefault="00B0380F" w:rsidP="00B0380F">
            <w:pPr>
              <w:adjustRightInd w:val="0"/>
              <w:snapToGrid w:val="0"/>
              <w:jc w:val="center"/>
              <w:rPr>
                <w:rFonts w:ascii="宋体" w:eastAsia="宋体" w:hAnsi="宋体" w:cs="Mongolian Baiti"/>
                <w:sz w:val="18"/>
                <w:szCs w:val="18"/>
              </w:rPr>
            </w:pPr>
          </w:p>
        </w:tc>
      </w:tr>
      <w:tr w:rsidR="00B0380F" w:rsidRPr="00F516A7" w14:paraId="69FABB82" w14:textId="77777777" w:rsidTr="00DD34BC">
        <w:trPr>
          <w:trHeight w:val="369"/>
          <w:jc w:val="center"/>
        </w:trPr>
        <w:tc>
          <w:tcPr>
            <w:tcW w:w="1327" w:type="dxa"/>
            <w:vMerge/>
            <w:vAlign w:val="center"/>
          </w:tcPr>
          <w:p w14:paraId="673FD408" w14:textId="77777777" w:rsidR="00B0380F" w:rsidRPr="00F516A7" w:rsidRDefault="00B0380F" w:rsidP="00B0380F">
            <w:pPr>
              <w:adjustRightInd w:val="0"/>
              <w:snapToGrid w:val="0"/>
              <w:jc w:val="center"/>
              <w:rPr>
                <w:rFonts w:ascii="宋体" w:eastAsia="宋体" w:hAnsi="宋体" w:cs="Mongolian Baiti"/>
                <w:szCs w:val="21"/>
              </w:rPr>
            </w:pPr>
          </w:p>
        </w:tc>
        <w:tc>
          <w:tcPr>
            <w:tcW w:w="1134" w:type="dxa"/>
            <w:vMerge/>
            <w:vAlign w:val="center"/>
          </w:tcPr>
          <w:p w14:paraId="16B63371" w14:textId="77777777" w:rsidR="00B0380F" w:rsidRPr="00F516A7" w:rsidRDefault="00B0380F" w:rsidP="00B0380F">
            <w:pPr>
              <w:adjustRightInd w:val="0"/>
              <w:snapToGrid w:val="0"/>
              <w:jc w:val="center"/>
              <w:rPr>
                <w:rFonts w:ascii="宋体" w:eastAsia="宋体" w:hAnsi="宋体" w:cs="Mongolian Baiti"/>
                <w:szCs w:val="21"/>
              </w:rPr>
            </w:pPr>
          </w:p>
        </w:tc>
        <w:tc>
          <w:tcPr>
            <w:tcW w:w="1968" w:type="dxa"/>
            <w:vAlign w:val="center"/>
          </w:tcPr>
          <w:p w14:paraId="66E0252E" w14:textId="77777777" w:rsidR="00B0380F" w:rsidRPr="00D070C9" w:rsidRDefault="00B0380F" w:rsidP="00B0380F">
            <w:pPr>
              <w:adjustRightInd w:val="0"/>
              <w:snapToGrid w:val="0"/>
              <w:jc w:val="center"/>
              <w:rPr>
                <w:rFonts w:ascii="宋体" w:eastAsia="宋体" w:hAnsi="宋体" w:cs="Mongolian Baiti"/>
                <w:color w:val="000000" w:themeColor="text1"/>
                <w:sz w:val="18"/>
                <w:szCs w:val="18"/>
              </w:rPr>
            </w:pPr>
            <w:r w:rsidRPr="00D070C9">
              <w:rPr>
                <w:rFonts w:ascii="宋体" w:eastAsia="宋体" w:hAnsi="宋体" w:cs="Mongolian Baiti" w:hint="eastAsia"/>
                <w:color w:val="000000" w:themeColor="text1"/>
                <w:sz w:val="18"/>
                <w:szCs w:val="18"/>
              </w:rPr>
              <w:t>教师教育与职业素养</w:t>
            </w:r>
          </w:p>
        </w:tc>
        <w:tc>
          <w:tcPr>
            <w:tcW w:w="899" w:type="dxa"/>
            <w:vMerge/>
            <w:vAlign w:val="center"/>
          </w:tcPr>
          <w:p w14:paraId="3FFF3937" w14:textId="77777777" w:rsidR="00B0380F" w:rsidRPr="00F516A7" w:rsidRDefault="00B0380F" w:rsidP="00B0380F">
            <w:pPr>
              <w:adjustRightInd w:val="0"/>
              <w:snapToGrid w:val="0"/>
              <w:jc w:val="center"/>
              <w:rPr>
                <w:rFonts w:ascii="方正大标宋简体" w:eastAsia="方正大标宋简体" w:hAnsi="Calibri" w:cs="Mongolian Baiti"/>
                <w:sz w:val="18"/>
                <w:szCs w:val="18"/>
              </w:rPr>
            </w:pPr>
          </w:p>
        </w:tc>
        <w:tc>
          <w:tcPr>
            <w:tcW w:w="851" w:type="dxa"/>
            <w:vMerge/>
            <w:vAlign w:val="center"/>
          </w:tcPr>
          <w:p w14:paraId="3D42D536" w14:textId="77777777" w:rsidR="00B0380F" w:rsidRPr="00F516A7" w:rsidRDefault="00B0380F" w:rsidP="00B0380F">
            <w:pPr>
              <w:adjustRightInd w:val="0"/>
              <w:snapToGrid w:val="0"/>
              <w:jc w:val="center"/>
              <w:rPr>
                <w:rFonts w:ascii="方正大标宋简体" w:eastAsia="方正大标宋简体" w:hAnsi="Calibri" w:cs="Mongolian Baiti"/>
                <w:sz w:val="18"/>
                <w:szCs w:val="18"/>
              </w:rPr>
            </w:pPr>
          </w:p>
        </w:tc>
        <w:tc>
          <w:tcPr>
            <w:tcW w:w="3616" w:type="dxa"/>
            <w:vMerge/>
            <w:vAlign w:val="center"/>
          </w:tcPr>
          <w:p w14:paraId="47FA577A" w14:textId="04C9FBBA" w:rsidR="00B0380F" w:rsidRPr="00F516A7" w:rsidRDefault="00B0380F" w:rsidP="00B0380F">
            <w:pPr>
              <w:adjustRightInd w:val="0"/>
              <w:snapToGrid w:val="0"/>
              <w:jc w:val="center"/>
              <w:rPr>
                <w:rFonts w:ascii="宋体" w:eastAsia="宋体" w:hAnsi="宋体" w:cs="Mongolian Baiti"/>
                <w:sz w:val="18"/>
                <w:szCs w:val="18"/>
              </w:rPr>
            </w:pPr>
          </w:p>
        </w:tc>
      </w:tr>
      <w:tr w:rsidR="00B0380F" w:rsidRPr="00F516A7" w14:paraId="469B93A8" w14:textId="77777777" w:rsidTr="00DD34BC">
        <w:trPr>
          <w:trHeight w:val="369"/>
          <w:jc w:val="center"/>
        </w:trPr>
        <w:tc>
          <w:tcPr>
            <w:tcW w:w="1327" w:type="dxa"/>
            <w:vMerge w:val="restart"/>
            <w:vAlign w:val="center"/>
          </w:tcPr>
          <w:p w14:paraId="5889E625" w14:textId="77777777" w:rsidR="00B0380F" w:rsidRDefault="00B0380F" w:rsidP="00B0380F">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专业教育</w:t>
            </w:r>
          </w:p>
          <w:p w14:paraId="52F86269" w14:textId="66107D42" w:rsidR="00B0380F" w:rsidRPr="00F516A7" w:rsidRDefault="00B0380F" w:rsidP="00B0380F">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课程（</w:t>
            </w:r>
            <w:r w:rsidR="00E85DD8">
              <w:rPr>
                <w:rFonts w:ascii="宋体" w:eastAsia="宋体" w:hAnsi="宋体" w:cs="Mongolian Baiti" w:hint="eastAsia"/>
                <w:b/>
                <w:szCs w:val="21"/>
              </w:rPr>
              <w:t>47</w:t>
            </w:r>
            <w:r w:rsidRPr="00F516A7">
              <w:rPr>
                <w:rFonts w:ascii="宋体" w:eastAsia="宋体" w:hAnsi="宋体" w:cs="Mongolian Baiti" w:hint="eastAsia"/>
                <w:b/>
                <w:szCs w:val="21"/>
              </w:rPr>
              <w:t>-11</w:t>
            </w:r>
            <w:r>
              <w:rPr>
                <w:rFonts w:ascii="宋体" w:eastAsia="宋体" w:hAnsi="宋体" w:cs="Mongolian Baiti" w:hint="eastAsia"/>
                <w:b/>
                <w:szCs w:val="21"/>
              </w:rPr>
              <w:t>4学分</w:t>
            </w:r>
            <w:r w:rsidRPr="00F516A7">
              <w:rPr>
                <w:rFonts w:ascii="宋体" w:eastAsia="宋体" w:hAnsi="宋体" w:cs="Mongolian Baiti" w:hint="eastAsia"/>
                <w:b/>
                <w:szCs w:val="21"/>
              </w:rPr>
              <w:t>）</w:t>
            </w:r>
          </w:p>
        </w:tc>
        <w:tc>
          <w:tcPr>
            <w:tcW w:w="1134" w:type="dxa"/>
            <w:vAlign w:val="center"/>
          </w:tcPr>
          <w:p w14:paraId="1DE43D79" w14:textId="77777777" w:rsidR="00B0380F" w:rsidRPr="00F516A7" w:rsidRDefault="00B0380F" w:rsidP="00B0380F">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专业必修</w:t>
            </w:r>
          </w:p>
        </w:tc>
        <w:tc>
          <w:tcPr>
            <w:tcW w:w="1968" w:type="dxa"/>
            <w:vAlign w:val="center"/>
          </w:tcPr>
          <w:p w14:paraId="581710F0" w14:textId="6A5AAADB" w:rsidR="00B0380F" w:rsidRPr="00F516A7" w:rsidRDefault="00B0380F" w:rsidP="00B0380F">
            <w:pPr>
              <w:adjustRightInd w:val="0"/>
              <w:snapToGrid w:val="0"/>
              <w:jc w:val="center"/>
              <w:rPr>
                <w:rFonts w:ascii="宋体" w:eastAsia="宋体" w:hAnsi="宋体" w:cs="Mongolian Baiti"/>
                <w:sz w:val="18"/>
                <w:szCs w:val="18"/>
              </w:rPr>
            </w:pPr>
            <w:r>
              <w:rPr>
                <w:rFonts w:ascii="宋体" w:eastAsia="宋体" w:hAnsi="宋体" w:cs="Mongolian Baiti" w:hint="eastAsia"/>
                <w:sz w:val="18"/>
                <w:szCs w:val="18"/>
              </w:rPr>
              <w:t>专业必修课</w:t>
            </w:r>
          </w:p>
        </w:tc>
        <w:tc>
          <w:tcPr>
            <w:tcW w:w="899" w:type="dxa"/>
            <w:vAlign w:val="center"/>
          </w:tcPr>
          <w:p w14:paraId="07F1BA0E"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要求符合《国标》</w:t>
            </w:r>
          </w:p>
        </w:tc>
        <w:tc>
          <w:tcPr>
            <w:tcW w:w="851" w:type="dxa"/>
            <w:vAlign w:val="center"/>
          </w:tcPr>
          <w:p w14:paraId="5F7B7005"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1-8</w:t>
            </w:r>
          </w:p>
          <w:p w14:paraId="1D854DDB"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3616" w:type="dxa"/>
            <w:vAlign w:val="center"/>
          </w:tcPr>
          <w:p w14:paraId="1E087C77" w14:textId="1179EFAC" w:rsidR="00B0380F" w:rsidRPr="00F516A7" w:rsidRDefault="00B0380F" w:rsidP="00B0380F">
            <w:pPr>
              <w:snapToGrid w:val="0"/>
              <w:spacing w:line="260" w:lineRule="exact"/>
              <w:jc w:val="center"/>
              <w:rPr>
                <w:rFonts w:ascii="宋体" w:eastAsia="宋体" w:hAnsi="宋体" w:cs="Mongolian Baiti"/>
                <w:sz w:val="18"/>
                <w:szCs w:val="18"/>
              </w:rPr>
            </w:pPr>
            <w:r w:rsidRPr="00F516A7">
              <w:rPr>
                <w:rFonts w:ascii="宋体" w:eastAsia="宋体" w:hAnsi="宋体" w:cs="Mongolian Baiti" w:hint="eastAsia"/>
                <w:sz w:val="18"/>
                <w:szCs w:val="18"/>
              </w:rPr>
              <w:t>必修（每个专业开设1学分的新生研讨课）</w:t>
            </w:r>
          </w:p>
        </w:tc>
      </w:tr>
      <w:tr w:rsidR="00B0380F" w:rsidRPr="00F516A7" w14:paraId="3D27B5B1" w14:textId="77777777" w:rsidTr="00DD34BC">
        <w:trPr>
          <w:trHeight w:val="369"/>
          <w:jc w:val="center"/>
        </w:trPr>
        <w:tc>
          <w:tcPr>
            <w:tcW w:w="1327" w:type="dxa"/>
            <w:vMerge/>
            <w:vAlign w:val="center"/>
          </w:tcPr>
          <w:p w14:paraId="64347116"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Align w:val="center"/>
          </w:tcPr>
          <w:p w14:paraId="4AE33A66" w14:textId="77777777" w:rsidR="00B0380F" w:rsidRPr="00F516A7" w:rsidRDefault="00B0380F" w:rsidP="00B0380F">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专业选修</w:t>
            </w:r>
          </w:p>
        </w:tc>
        <w:tc>
          <w:tcPr>
            <w:tcW w:w="1968" w:type="dxa"/>
            <w:vAlign w:val="center"/>
          </w:tcPr>
          <w:p w14:paraId="0A4439FE"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专业选修课</w:t>
            </w:r>
          </w:p>
        </w:tc>
        <w:tc>
          <w:tcPr>
            <w:tcW w:w="899" w:type="dxa"/>
            <w:vAlign w:val="center"/>
          </w:tcPr>
          <w:p w14:paraId="76717E11"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851" w:type="dxa"/>
            <w:vAlign w:val="center"/>
          </w:tcPr>
          <w:p w14:paraId="7AFE463D"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1-8</w:t>
            </w:r>
          </w:p>
        </w:tc>
        <w:tc>
          <w:tcPr>
            <w:tcW w:w="3616" w:type="dxa"/>
            <w:vAlign w:val="center"/>
          </w:tcPr>
          <w:p w14:paraId="07D979F1"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选修</w:t>
            </w:r>
          </w:p>
        </w:tc>
      </w:tr>
      <w:tr w:rsidR="00B0380F" w:rsidRPr="00F516A7" w14:paraId="657786E6" w14:textId="77777777" w:rsidTr="00DD34BC">
        <w:trPr>
          <w:trHeight w:val="369"/>
          <w:jc w:val="center"/>
        </w:trPr>
        <w:tc>
          <w:tcPr>
            <w:tcW w:w="1327" w:type="dxa"/>
            <w:vMerge w:val="restart"/>
            <w:vAlign w:val="center"/>
          </w:tcPr>
          <w:p w14:paraId="1AA25E3E" w14:textId="77777777" w:rsidR="00B0380F" w:rsidRDefault="00B0380F" w:rsidP="00B0380F">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实践教学</w:t>
            </w:r>
          </w:p>
          <w:p w14:paraId="204F694C" w14:textId="77777777" w:rsidR="00B0380F" w:rsidRDefault="00B0380F" w:rsidP="00B0380F">
            <w:pPr>
              <w:adjustRightInd w:val="0"/>
              <w:snapToGrid w:val="0"/>
              <w:jc w:val="center"/>
              <w:rPr>
                <w:rFonts w:ascii="宋体" w:eastAsia="宋体" w:hAnsi="宋体" w:cs="Mongolian Baiti"/>
                <w:b/>
                <w:szCs w:val="21"/>
              </w:rPr>
            </w:pPr>
            <w:r>
              <w:rPr>
                <w:rFonts w:ascii="宋体" w:eastAsia="宋体" w:hAnsi="宋体" w:cs="Mongolian Baiti" w:hint="eastAsia"/>
                <w:b/>
                <w:szCs w:val="21"/>
              </w:rPr>
              <w:t>环节</w:t>
            </w:r>
          </w:p>
          <w:p w14:paraId="37722869" w14:textId="620621E6" w:rsidR="00B0380F" w:rsidRPr="00F516A7" w:rsidRDefault="00B0380F" w:rsidP="00B0380F">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（12-15学分）</w:t>
            </w:r>
          </w:p>
          <w:p w14:paraId="31850735" w14:textId="30B01763"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restart"/>
            <w:vAlign w:val="center"/>
          </w:tcPr>
          <w:p w14:paraId="57724588" w14:textId="77777777" w:rsidR="00B0380F" w:rsidRPr="00F516A7" w:rsidRDefault="00B0380F" w:rsidP="00B0380F">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基础实践</w:t>
            </w:r>
          </w:p>
        </w:tc>
        <w:tc>
          <w:tcPr>
            <w:tcW w:w="1968" w:type="dxa"/>
            <w:vAlign w:val="center"/>
          </w:tcPr>
          <w:p w14:paraId="55E264F8"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军事训练</w:t>
            </w:r>
          </w:p>
        </w:tc>
        <w:tc>
          <w:tcPr>
            <w:tcW w:w="899" w:type="dxa"/>
            <w:vAlign w:val="center"/>
          </w:tcPr>
          <w:p w14:paraId="694873E1" w14:textId="5D072CAF"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w:t>
            </w:r>
          </w:p>
        </w:tc>
        <w:tc>
          <w:tcPr>
            <w:tcW w:w="851" w:type="dxa"/>
            <w:vAlign w:val="center"/>
          </w:tcPr>
          <w:p w14:paraId="1B926D43"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w:t>
            </w:r>
          </w:p>
        </w:tc>
        <w:tc>
          <w:tcPr>
            <w:tcW w:w="3616" w:type="dxa"/>
            <w:vAlign w:val="center"/>
          </w:tcPr>
          <w:p w14:paraId="5B7653BE"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必修</w:t>
            </w:r>
          </w:p>
        </w:tc>
      </w:tr>
      <w:tr w:rsidR="00B0380F" w:rsidRPr="00F516A7" w14:paraId="637FE827" w14:textId="77777777" w:rsidTr="00DD34BC">
        <w:trPr>
          <w:trHeight w:val="369"/>
          <w:jc w:val="center"/>
        </w:trPr>
        <w:tc>
          <w:tcPr>
            <w:tcW w:w="1327" w:type="dxa"/>
            <w:vMerge/>
            <w:vAlign w:val="center"/>
          </w:tcPr>
          <w:p w14:paraId="357F0E75"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ign w:val="center"/>
          </w:tcPr>
          <w:p w14:paraId="665A5D5E" w14:textId="77777777" w:rsidR="00B0380F" w:rsidRPr="00F516A7" w:rsidRDefault="00B0380F" w:rsidP="00B0380F">
            <w:pPr>
              <w:adjustRightInd w:val="0"/>
              <w:snapToGrid w:val="0"/>
              <w:jc w:val="center"/>
              <w:rPr>
                <w:rFonts w:ascii="宋体" w:eastAsia="宋体" w:hAnsi="宋体" w:cs="Mongolian Baiti"/>
                <w:b/>
                <w:szCs w:val="21"/>
              </w:rPr>
            </w:pPr>
          </w:p>
        </w:tc>
        <w:tc>
          <w:tcPr>
            <w:tcW w:w="1968" w:type="dxa"/>
            <w:vAlign w:val="center"/>
          </w:tcPr>
          <w:p w14:paraId="33BCC833"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生产劳动</w:t>
            </w:r>
          </w:p>
        </w:tc>
        <w:tc>
          <w:tcPr>
            <w:tcW w:w="899" w:type="dxa"/>
            <w:vAlign w:val="center"/>
          </w:tcPr>
          <w:p w14:paraId="6C591954" w14:textId="38F00806"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w:t>
            </w:r>
          </w:p>
        </w:tc>
        <w:tc>
          <w:tcPr>
            <w:tcW w:w="851" w:type="dxa"/>
            <w:vAlign w:val="center"/>
          </w:tcPr>
          <w:p w14:paraId="312D8C53"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1-6</w:t>
            </w:r>
          </w:p>
        </w:tc>
        <w:tc>
          <w:tcPr>
            <w:tcW w:w="3616" w:type="dxa"/>
            <w:vAlign w:val="center"/>
          </w:tcPr>
          <w:p w14:paraId="3B6D19B4"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每学期0.5周</w:t>
            </w:r>
          </w:p>
        </w:tc>
      </w:tr>
      <w:tr w:rsidR="00B0380F" w:rsidRPr="00F516A7" w14:paraId="418BA245" w14:textId="77777777" w:rsidTr="00DD34BC">
        <w:trPr>
          <w:trHeight w:val="369"/>
          <w:jc w:val="center"/>
        </w:trPr>
        <w:tc>
          <w:tcPr>
            <w:tcW w:w="1327" w:type="dxa"/>
            <w:vMerge/>
            <w:vAlign w:val="center"/>
          </w:tcPr>
          <w:p w14:paraId="3CFA113C"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restart"/>
            <w:vAlign w:val="center"/>
          </w:tcPr>
          <w:p w14:paraId="6074084E" w14:textId="77777777" w:rsidR="00B0380F" w:rsidRPr="00F516A7" w:rsidRDefault="00B0380F" w:rsidP="00B0380F">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专业实践</w:t>
            </w:r>
          </w:p>
        </w:tc>
        <w:tc>
          <w:tcPr>
            <w:tcW w:w="1968" w:type="dxa"/>
            <w:vAlign w:val="center"/>
          </w:tcPr>
          <w:p w14:paraId="5E6F8C8C"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实验教学</w:t>
            </w:r>
          </w:p>
        </w:tc>
        <w:tc>
          <w:tcPr>
            <w:tcW w:w="899" w:type="dxa"/>
            <w:vAlign w:val="center"/>
          </w:tcPr>
          <w:p w14:paraId="786FCC7E"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851" w:type="dxa"/>
            <w:vAlign w:val="center"/>
          </w:tcPr>
          <w:p w14:paraId="740504B7"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1-8</w:t>
            </w:r>
          </w:p>
        </w:tc>
        <w:tc>
          <w:tcPr>
            <w:tcW w:w="3616" w:type="dxa"/>
            <w:vAlign w:val="center"/>
          </w:tcPr>
          <w:p w14:paraId="7F92E5ED"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按专业必修课开设</w:t>
            </w:r>
          </w:p>
        </w:tc>
      </w:tr>
      <w:tr w:rsidR="00B0380F" w:rsidRPr="00F516A7" w14:paraId="30ECD131" w14:textId="77777777" w:rsidTr="00DD34BC">
        <w:trPr>
          <w:trHeight w:val="369"/>
          <w:jc w:val="center"/>
        </w:trPr>
        <w:tc>
          <w:tcPr>
            <w:tcW w:w="1327" w:type="dxa"/>
            <w:vMerge/>
            <w:vAlign w:val="center"/>
          </w:tcPr>
          <w:p w14:paraId="24DCFD92"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ign w:val="center"/>
          </w:tcPr>
          <w:p w14:paraId="4CF88EF9" w14:textId="77777777" w:rsidR="00B0380F" w:rsidRPr="00F516A7" w:rsidRDefault="00B0380F" w:rsidP="00B0380F">
            <w:pPr>
              <w:adjustRightInd w:val="0"/>
              <w:snapToGrid w:val="0"/>
              <w:jc w:val="center"/>
              <w:rPr>
                <w:rFonts w:ascii="宋体" w:eastAsia="宋体" w:hAnsi="宋体" w:cs="Mongolian Baiti"/>
                <w:b/>
                <w:szCs w:val="21"/>
              </w:rPr>
            </w:pPr>
          </w:p>
        </w:tc>
        <w:tc>
          <w:tcPr>
            <w:tcW w:w="1968" w:type="dxa"/>
            <w:vAlign w:val="center"/>
          </w:tcPr>
          <w:p w14:paraId="7691C47D"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专业见习</w:t>
            </w:r>
          </w:p>
        </w:tc>
        <w:tc>
          <w:tcPr>
            <w:tcW w:w="899" w:type="dxa"/>
            <w:vAlign w:val="center"/>
          </w:tcPr>
          <w:p w14:paraId="512BEE0A" w14:textId="5CA06980"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w:t>
            </w:r>
          </w:p>
        </w:tc>
        <w:tc>
          <w:tcPr>
            <w:tcW w:w="851" w:type="dxa"/>
            <w:vAlign w:val="center"/>
          </w:tcPr>
          <w:p w14:paraId="1D57CE93" w14:textId="4A184EE2" w:rsidR="00B0380F" w:rsidRPr="00F516A7" w:rsidRDefault="00B0380F" w:rsidP="00B0380F">
            <w:pPr>
              <w:adjustRightInd w:val="0"/>
              <w:snapToGrid w:val="0"/>
              <w:jc w:val="center"/>
              <w:rPr>
                <w:rFonts w:ascii="宋体" w:eastAsia="宋体" w:hAnsi="宋体" w:cs="Mongolian Baiti"/>
                <w:sz w:val="18"/>
                <w:szCs w:val="18"/>
              </w:rPr>
            </w:pPr>
          </w:p>
        </w:tc>
        <w:tc>
          <w:tcPr>
            <w:tcW w:w="3616" w:type="dxa"/>
            <w:vAlign w:val="center"/>
          </w:tcPr>
          <w:p w14:paraId="4C9CA82E"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必修</w:t>
            </w:r>
          </w:p>
        </w:tc>
      </w:tr>
      <w:tr w:rsidR="00B0380F" w:rsidRPr="00F516A7" w14:paraId="6CD3E520" w14:textId="77777777" w:rsidTr="00DD34BC">
        <w:trPr>
          <w:trHeight w:val="369"/>
          <w:jc w:val="center"/>
        </w:trPr>
        <w:tc>
          <w:tcPr>
            <w:tcW w:w="1327" w:type="dxa"/>
            <w:vMerge/>
            <w:vAlign w:val="center"/>
          </w:tcPr>
          <w:p w14:paraId="08220E89"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ign w:val="center"/>
          </w:tcPr>
          <w:p w14:paraId="1D94470F" w14:textId="77777777" w:rsidR="00B0380F" w:rsidRPr="00F516A7" w:rsidRDefault="00B0380F" w:rsidP="00B0380F">
            <w:pPr>
              <w:adjustRightInd w:val="0"/>
              <w:snapToGrid w:val="0"/>
              <w:jc w:val="center"/>
              <w:rPr>
                <w:rFonts w:ascii="宋体" w:eastAsia="宋体" w:hAnsi="宋体" w:cs="Mongolian Baiti"/>
                <w:b/>
                <w:szCs w:val="21"/>
              </w:rPr>
            </w:pPr>
          </w:p>
        </w:tc>
        <w:tc>
          <w:tcPr>
            <w:tcW w:w="1968" w:type="dxa"/>
            <w:vAlign w:val="center"/>
          </w:tcPr>
          <w:p w14:paraId="5C76C125"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专业实习</w:t>
            </w:r>
          </w:p>
        </w:tc>
        <w:tc>
          <w:tcPr>
            <w:tcW w:w="899" w:type="dxa"/>
            <w:vAlign w:val="center"/>
          </w:tcPr>
          <w:p w14:paraId="52DC9935" w14:textId="10FC42B2"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3</w:t>
            </w:r>
          </w:p>
        </w:tc>
        <w:tc>
          <w:tcPr>
            <w:tcW w:w="851" w:type="dxa"/>
            <w:vAlign w:val="center"/>
          </w:tcPr>
          <w:p w14:paraId="73EE6E40" w14:textId="53E317E3" w:rsidR="00B0380F" w:rsidRPr="00F516A7" w:rsidRDefault="00B0380F" w:rsidP="00B0380F">
            <w:pPr>
              <w:adjustRightInd w:val="0"/>
              <w:snapToGrid w:val="0"/>
              <w:jc w:val="center"/>
              <w:rPr>
                <w:rFonts w:ascii="宋体" w:eastAsia="宋体" w:hAnsi="宋体" w:cs="Mongolian Baiti"/>
                <w:sz w:val="18"/>
                <w:szCs w:val="18"/>
              </w:rPr>
            </w:pPr>
          </w:p>
        </w:tc>
        <w:tc>
          <w:tcPr>
            <w:tcW w:w="3616" w:type="dxa"/>
            <w:vAlign w:val="center"/>
          </w:tcPr>
          <w:p w14:paraId="1D0891F3"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必修</w:t>
            </w:r>
          </w:p>
        </w:tc>
      </w:tr>
      <w:tr w:rsidR="00B0380F" w:rsidRPr="00F516A7" w14:paraId="32BBA8FC" w14:textId="77777777" w:rsidTr="00DD34BC">
        <w:trPr>
          <w:trHeight w:val="369"/>
          <w:jc w:val="center"/>
        </w:trPr>
        <w:tc>
          <w:tcPr>
            <w:tcW w:w="1327" w:type="dxa"/>
            <w:vMerge/>
            <w:vAlign w:val="center"/>
          </w:tcPr>
          <w:p w14:paraId="1809F244"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ign w:val="center"/>
          </w:tcPr>
          <w:p w14:paraId="509FD512" w14:textId="77777777" w:rsidR="00B0380F" w:rsidRPr="00F516A7" w:rsidRDefault="00B0380F" w:rsidP="00B0380F">
            <w:pPr>
              <w:adjustRightInd w:val="0"/>
              <w:snapToGrid w:val="0"/>
              <w:jc w:val="center"/>
              <w:rPr>
                <w:rFonts w:ascii="宋体" w:eastAsia="宋体" w:hAnsi="宋体" w:cs="Mongolian Baiti"/>
                <w:b/>
                <w:szCs w:val="21"/>
              </w:rPr>
            </w:pPr>
          </w:p>
        </w:tc>
        <w:tc>
          <w:tcPr>
            <w:tcW w:w="1968" w:type="dxa"/>
            <w:vAlign w:val="center"/>
          </w:tcPr>
          <w:p w14:paraId="1EBE007D"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专业研习</w:t>
            </w:r>
          </w:p>
        </w:tc>
        <w:tc>
          <w:tcPr>
            <w:tcW w:w="899" w:type="dxa"/>
            <w:vAlign w:val="center"/>
          </w:tcPr>
          <w:p w14:paraId="7A2572EE" w14:textId="38976F6C"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1</w:t>
            </w:r>
          </w:p>
        </w:tc>
        <w:tc>
          <w:tcPr>
            <w:tcW w:w="851" w:type="dxa"/>
            <w:vAlign w:val="center"/>
          </w:tcPr>
          <w:p w14:paraId="09B70528" w14:textId="77777777" w:rsidR="00B0380F" w:rsidRPr="00F516A7" w:rsidRDefault="00B0380F" w:rsidP="00B0380F">
            <w:pPr>
              <w:adjustRightInd w:val="0"/>
              <w:snapToGrid w:val="0"/>
              <w:jc w:val="center"/>
              <w:rPr>
                <w:rFonts w:ascii="宋体" w:eastAsia="宋体" w:hAnsi="宋体" w:cs="Mongolian Baiti"/>
                <w:sz w:val="18"/>
                <w:szCs w:val="18"/>
              </w:rPr>
            </w:pPr>
          </w:p>
        </w:tc>
        <w:tc>
          <w:tcPr>
            <w:tcW w:w="3616" w:type="dxa"/>
            <w:vAlign w:val="center"/>
          </w:tcPr>
          <w:p w14:paraId="4D4D8A33"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必修</w:t>
            </w:r>
          </w:p>
        </w:tc>
      </w:tr>
      <w:tr w:rsidR="00B0380F" w:rsidRPr="00F516A7" w14:paraId="3B68D90F" w14:textId="77777777" w:rsidTr="00DD34BC">
        <w:trPr>
          <w:trHeight w:val="369"/>
          <w:jc w:val="center"/>
        </w:trPr>
        <w:tc>
          <w:tcPr>
            <w:tcW w:w="1327" w:type="dxa"/>
            <w:vMerge/>
            <w:vAlign w:val="center"/>
          </w:tcPr>
          <w:p w14:paraId="644E98F2"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ign w:val="center"/>
          </w:tcPr>
          <w:p w14:paraId="364E6E1B" w14:textId="77777777" w:rsidR="00B0380F" w:rsidRPr="00F516A7" w:rsidRDefault="00B0380F" w:rsidP="00B0380F">
            <w:pPr>
              <w:adjustRightInd w:val="0"/>
              <w:snapToGrid w:val="0"/>
              <w:jc w:val="center"/>
              <w:rPr>
                <w:rFonts w:ascii="宋体" w:eastAsia="宋体" w:hAnsi="宋体" w:cs="Mongolian Baiti"/>
                <w:b/>
                <w:szCs w:val="21"/>
              </w:rPr>
            </w:pPr>
          </w:p>
        </w:tc>
        <w:tc>
          <w:tcPr>
            <w:tcW w:w="1968" w:type="dxa"/>
            <w:vAlign w:val="center"/>
          </w:tcPr>
          <w:p w14:paraId="79E2D4C0" w14:textId="55FDB33B"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毕业论文（设计/创作）</w:t>
            </w:r>
          </w:p>
        </w:tc>
        <w:tc>
          <w:tcPr>
            <w:tcW w:w="899" w:type="dxa"/>
            <w:vAlign w:val="center"/>
          </w:tcPr>
          <w:p w14:paraId="0E08CCE1"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3</w:t>
            </w:r>
          </w:p>
        </w:tc>
        <w:tc>
          <w:tcPr>
            <w:tcW w:w="851" w:type="dxa"/>
            <w:vAlign w:val="center"/>
          </w:tcPr>
          <w:p w14:paraId="02A8826C"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7-8</w:t>
            </w:r>
          </w:p>
        </w:tc>
        <w:tc>
          <w:tcPr>
            <w:tcW w:w="3616" w:type="dxa"/>
            <w:vAlign w:val="center"/>
          </w:tcPr>
          <w:p w14:paraId="15A022EF" w14:textId="1B4DD80C"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必修（鼓励艺术类、体育类专业以不同形式进行毕业考核）</w:t>
            </w:r>
          </w:p>
        </w:tc>
      </w:tr>
      <w:tr w:rsidR="00B0380F" w:rsidRPr="00F516A7" w14:paraId="253D5386" w14:textId="77777777" w:rsidTr="00DD34BC">
        <w:trPr>
          <w:trHeight w:val="369"/>
          <w:jc w:val="center"/>
        </w:trPr>
        <w:tc>
          <w:tcPr>
            <w:tcW w:w="1327" w:type="dxa"/>
            <w:vMerge/>
            <w:vAlign w:val="center"/>
          </w:tcPr>
          <w:p w14:paraId="405BE1B3"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restart"/>
            <w:vAlign w:val="center"/>
          </w:tcPr>
          <w:p w14:paraId="1FEE7449" w14:textId="11B8261A" w:rsidR="00E85DD8" w:rsidRPr="00E85DD8" w:rsidRDefault="00B0380F" w:rsidP="00E85DD8">
            <w:pPr>
              <w:adjustRightInd w:val="0"/>
              <w:snapToGrid w:val="0"/>
              <w:jc w:val="center"/>
              <w:rPr>
                <w:rFonts w:ascii="宋体" w:eastAsia="宋体" w:hAnsi="宋体" w:cs="Mongolian Baiti"/>
                <w:b/>
                <w:szCs w:val="21"/>
              </w:rPr>
            </w:pPr>
            <w:r w:rsidRPr="00F516A7">
              <w:rPr>
                <w:rFonts w:ascii="宋体" w:eastAsia="宋体" w:hAnsi="宋体" w:cs="Mongolian Baiti" w:hint="eastAsia"/>
                <w:b/>
                <w:szCs w:val="21"/>
              </w:rPr>
              <w:t>综合创新实践</w:t>
            </w:r>
          </w:p>
        </w:tc>
        <w:tc>
          <w:tcPr>
            <w:tcW w:w="1968" w:type="dxa"/>
            <w:vAlign w:val="center"/>
          </w:tcPr>
          <w:p w14:paraId="19EFC959"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第一课堂延伸课</w:t>
            </w:r>
          </w:p>
          <w:p w14:paraId="1F0C10FC"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（专业竞赛等）</w:t>
            </w:r>
          </w:p>
        </w:tc>
        <w:tc>
          <w:tcPr>
            <w:tcW w:w="1750" w:type="dxa"/>
            <w:gridSpan w:val="2"/>
            <w:vMerge w:val="restart"/>
            <w:vAlign w:val="center"/>
          </w:tcPr>
          <w:p w14:paraId="2CF4491F" w14:textId="5253318A"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2-5</w:t>
            </w:r>
          </w:p>
        </w:tc>
        <w:tc>
          <w:tcPr>
            <w:tcW w:w="3616" w:type="dxa"/>
            <w:vMerge w:val="restart"/>
            <w:vAlign w:val="center"/>
          </w:tcPr>
          <w:p w14:paraId="32A5FF3B" w14:textId="291FFBBB" w:rsidR="00B0380F" w:rsidRPr="00F516A7" w:rsidRDefault="00B0380F" w:rsidP="001A0B19">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学院结合专业实际，制定认定细则</w:t>
            </w:r>
          </w:p>
        </w:tc>
      </w:tr>
      <w:tr w:rsidR="00B0380F" w:rsidRPr="00F516A7" w14:paraId="64D7A189" w14:textId="77777777" w:rsidTr="00DD34BC">
        <w:trPr>
          <w:trHeight w:val="369"/>
          <w:jc w:val="center"/>
        </w:trPr>
        <w:tc>
          <w:tcPr>
            <w:tcW w:w="1327" w:type="dxa"/>
            <w:vMerge/>
            <w:vAlign w:val="center"/>
          </w:tcPr>
          <w:p w14:paraId="3CBA1465" w14:textId="77777777" w:rsidR="00B0380F" w:rsidRPr="00F516A7" w:rsidRDefault="00B0380F" w:rsidP="00B0380F">
            <w:pPr>
              <w:adjustRightInd w:val="0"/>
              <w:snapToGrid w:val="0"/>
              <w:jc w:val="center"/>
              <w:rPr>
                <w:rFonts w:ascii="宋体" w:eastAsia="宋体" w:hAnsi="宋体" w:cs="Mongolian Baiti"/>
                <w:b/>
                <w:szCs w:val="21"/>
              </w:rPr>
            </w:pPr>
          </w:p>
        </w:tc>
        <w:tc>
          <w:tcPr>
            <w:tcW w:w="1134" w:type="dxa"/>
            <w:vMerge/>
            <w:vAlign w:val="center"/>
          </w:tcPr>
          <w:p w14:paraId="49AD42EE" w14:textId="77777777" w:rsidR="00B0380F" w:rsidRPr="00F516A7" w:rsidRDefault="00B0380F" w:rsidP="00B0380F">
            <w:pPr>
              <w:adjustRightInd w:val="0"/>
              <w:snapToGrid w:val="0"/>
              <w:jc w:val="center"/>
              <w:rPr>
                <w:rFonts w:ascii="宋体" w:eastAsia="宋体" w:hAnsi="宋体" w:cs="Mongolian Baiti"/>
                <w:b/>
                <w:szCs w:val="21"/>
              </w:rPr>
            </w:pPr>
          </w:p>
        </w:tc>
        <w:tc>
          <w:tcPr>
            <w:tcW w:w="1968" w:type="dxa"/>
            <w:vAlign w:val="center"/>
          </w:tcPr>
          <w:p w14:paraId="16ED6EF1" w14:textId="77777777" w:rsidR="00B0380F" w:rsidRPr="00F516A7" w:rsidRDefault="00B0380F" w:rsidP="00B0380F">
            <w:pPr>
              <w:adjustRightInd w:val="0"/>
              <w:snapToGrid w:val="0"/>
              <w:jc w:val="center"/>
              <w:rPr>
                <w:rFonts w:ascii="宋体" w:eastAsia="宋体" w:hAnsi="宋体" w:cs="Mongolian Baiti"/>
                <w:sz w:val="18"/>
                <w:szCs w:val="18"/>
              </w:rPr>
            </w:pPr>
            <w:r w:rsidRPr="00F516A7">
              <w:rPr>
                <w:rFonts w:ascii="宋体" w:eastAsia="宋体" w:hAnsi="宋体" w:cs="Mongolian Baiti" w:hint="eastAsia"/>
                <w:sz w:val="18"/>
                <w:szCs w:val="18"/>
              </w:rPr>
              <w:t>第二课堂</w:t>
            </w:r>
          </w:p>
        </w:tc>
        <w:tc>
          <w:tcPr>
            <w:tcW w:w="1750" w:type="dxa"/>
            <w:gridSpan w:val="2"/>
            <w:vMerge/>
            <w:vAlign w:val="center"/>
          </w:tcPr>
          <w:p w14:paraId="2DC5DC28" w14:textId="15F7EDEA" w:rsidR="00B0380F" w:rsidRPr="00F516A7" w:rsidRDefault="00B0380F" w:rsidP="00B0380F">
            <w:pPr>
              <w:adjustRightInd w:val="0"/>
              <w:snapToGrid w:val="0"/>
              <w:jc w:val="center"/>
              <w:rPr>
                <w:rFonts w:ascii="宋体" w:eastAsia="宋体" w:hAnsi="宋体" w:cs="Mongolian Baiti"/>
                <w:sz w:val="18"/>
                <w:szCs w:val="18"/>
              </w:rPr>
            </w:pPr>
          </w:p>
        </w:tc>
        <w:tc>
          <w:tcPr>
            <w:tcW w:w="3616" w:type="dxa"/>
            <w:vMerge/>
            <w:vAlign w:val="center"/>
          </w:tcPr>
          <w:p w14:paraId="1A9BC4BF" w14:textId="7B9E2D7E" w:rsidR="00B0380F" w:rsidRPr="00F516A7" w:rsidRDefault="00B0380F" w:rsidP="00B0380F">
            <w:pPr>
              <w:adjustRightInd w:val="0"/>
              <w:snapToGrid w:val="0"/>
              <w:jc w:val="center"/>
              <w:rPr>
                <w:rFonts w:ascii="宋体" w:eastAsia="宋体" w:hAnsi="宋体" w:cs="Mongolian Baiti"/>
                <w:sz w:val="18"/>
                <w:szCs w:val="18"/>
              </w:rPr>
            </w:pPr>
          </w:p>
        </w:tc>
      </w:tr>
    </w:tbl>
    <w:p w14:paraId="79C67144" w14:textId="77777777" w:rsidR="007D5E4C" w:rsidRDefault="007D5E4C" w:rsidP="007D5E4C">
      <w:pPr>
        <w:adjustRightInd w:val="0"/>
        <w:snapToGrid w:val="0"/>
        <w:rPr>
          <w:rFonts w:ascii="黑体" w:eastAsia="黑体" w:hAnsi="黑体"/>
          <w:color w:val="000000" w:themeColor="text1"/>
          <w:sz w:val="18"/>
          <w:szCs w:val="18"/>
        </w:rPr>
      </w:pPr>
      <w:bookmarkStart w:id="14" w:name="_Hlk6066598"/>
    </w:p>
    <w:p w14:paraId="639CD6DD" w14:textId="04EB81E5" w:rsidR="007D5E4C" w:rsidRPr="002E480D" w:rsidRDefault="007D5E4C" w:rsidP="007D5E4C">
      <w:pPr>
        <w:adjustRightInd w:val="0"/>
        <w:snapToGrid w:val="0"/>
        <w:rPr>
          <w:rFonts w:ascii="黑体" w:eastAsia="黑体" w:hAnsi="黑体"/>
          <w:color w:val="000000" w:themeColor="text1"/>
          <w:sz w:val="18"/>
          <w:szCs w:val="18"/>
        </w:rPr>
      </w:pPr>
      <w:r w:rsidRPr="002E480D">
        <w:rPr>
          <w:rFonts w:ascii="黑体" w:eastAsia="黑体" w:hAnsi="黑体" w:hint="eastAsia"/>
          <w:color w:val="000000" w:themeColor="text1"/>
          <w:sz w:val="18"/>
          <w:szCs w:val="18"/>
        </w:rPr>
        <w:t>注：</w:t>
      </w:r>
      <w:bookmarkStart w:id="15" w:name="_Hlk11775708"/>
      <w:r w:rsidRPr="002E480D">
        <w:rPr>
          <w:rFonts w:ascii="黑体" w:eastAsia="黑体" w:hAnsi="黑体" w:hint="eastAsia"/>
          <w:color w:val="000000" w:themeColor="text1"/>
          <w:sz w:val="18"/>
          <w:szCs w:val="18"/>
        </w:rPr>
        <w:t>本表中的</w:t>
      </w:r>
      <w:r w:rsidR="00E9776B" w:rsidRPr="002E480D">
        <w:rPr>
          <w:rFonts w:ascii="黑体" w:eastAsia="黑体" w:hAnsi="黑体" w:hint="eastAsia"/>
          <w:color w:val="000000" w:themeColor="text1"/>
          <w:sz w:val="18"/>
          <w:szCs w:val="18"/>
        </w:rPr>
        <w:t>各课程模块学分范围</w:t>
      </w:r>
      <w:r w:rsidRPr="002E480D">
        <w:rPr>
          <w:rFonts w:ascii="黑体" w:eastAsia="黑体" w:hAnsi="黑体" w:hint="eastAsia"/>
          <w:color w:val="000000" w:themeColor="text1"/>
          <w:sz w:val="18"/>
          <w:szCs w:val="18"/>
        </w:rPr>
        <w:t>是按总学分130-180学分核算，各专业根据《普通高等学校本科专业类教学质量国家标准》及本指导意见确定课程模块实际学分要求。</w:t>
      </w:r>
      <w:bookmarkEnd w:id="15"/>
    </w:p>
    <w:p w14:paraId="3F5CEFEB" w14:textId="4AAD1C2F" w:rsidR="005E16FF" w:rsidRPr="00F516A7" w:rsidRDefault="005E16FF" w:rsidP="00A82481">
      <w:pPr>
        <w:pageBreakBefore/>
        <w:adjustRightInd w:val="0"/>
        <w:snapToGrid w:val="0"/>
        <w:rPr>
          <w:rFonts w:ascii="仿宋_GB2312" w:eastAsia="仿宋_GB2312" w:hAnsi="宋体" w:cs="Mongolian Baiti"/>
          <w:b/>
          <w:sz w:val="32"/>
          <w:szCs w:val="32"/>
        </w:rPr>
      </w:pPr>
      <w:r w:rsidRPr="00F516A7">
        <w:rPr>
          <w:rFonts w:ascii="仿宋_GB2312" w:eastAsia="仿宋_GB2312" w:hAnsi="宋体" w:cs="Mongolian Baiti" w:hint="eastAsia"/>
          <w:b/>
          <w:sz w:val="32"/>
          <w:szCs w:val="32"/>
        </w:rPr>
        <w:lastRenderedPageBreak/>
        <w:t>附件2</w:t>
      </w:r>
    </w:p>
    <w:p w14:paraId="5E6B92E3" w14:textId="57935C1E" w:rsidR="00A45553" w:rsidRPr="00F516A7" w:rsidRDefault="00447CC4" w:rsidP="00A45553">
      <w:pPr>
        <w:spacing w:afterLines="100" w:after="312" w:line="560" w:lineRule="exact"/>
        <w:jc w:val="center"/>
        <w:rPr>
          <w:rFonts w:ascii="方正小标宋简体" w:eastAsia="方正小标宋简体" w:hAnsi="Calibri" w:cs="Times New Roman"/>
          <w:bCs/>
          <w:sz w:val="32"/>
          <w:szCs w:val="32"/>
        </w:rPr>
      </w:pPr>
      <w:bookmarkStart w:id="16" w:name="_Hlk11144100"/>
      <w:bookmarkEnd w:id="14"/>
      <w:r>
        <w:rPr>
          <w:rFonts w:ascii="方正小标宋简体" w:eastAsia="方正小标宋简体" w:hAnsi="宋体" w:cs="宋体" w:hint="eastAsia"/>
          <w:sz w:val="32"/>
          <w:szCs w:val="32"/>
        </w:rPr>
        <w:t>非师范类专业</w:t>
      </w:r>
      <w:r w:rsidR="00A45553" w:rsidRPr="00F516A7">
        <w:rPr>
          <w:rFonts w:ascii="方正小标宋简体" w:eastAsia="方正小标宋简体" w:hAnsi="宋体" w:cs="宋体" w:hint="eastAsia"/>
          <w:sz w:val="32"/>
          <w:szCs w:val="32"/>
        </w:rPr>
        <w:t>通识教育课程开设方案</w:t>
      </w:r>
    </w:p>
    <w:bookmarkEnd w:id="16"/>
    <w:p w14:paraId="5FEF0539" w14:textId="4E1CAAE9" w:rsidR="00A45553" w:rsidRPr="00F516A7" w:rsidRDefault="00A45553" w:rsidP="00A45553">
      <w:pPr>
        <w:spacing w:line="580" w:lineRule="exact"/>
        <w:ind w:firstLineChars="200" w:firstLine="562"/>
        <w:rPr>
          <w:rFonts w:ascii="宋体" w:eastAsia="宋体" w:hAnsi="Calibri" w:cs="Times New Roman"/>
          <w:b/>
          <w:bCs/>
          <w:sz w:val="28"/>
          <w:szCs w:val="28"/>
        </w:rPr>
      </w:pPr>
      <w:r w:rsidRPr="00F516A7">
        <w:rPr>
          <w:rFonts w:ascii="宋体" w:eastAsia="宋体" w:hAnsi="宋体" w:cs="宋体" w:hint="eastAsia"/>
          <w:b/>
          <w:bCs/>
          <w:sz w:val="28"/>
          <w:szCs w:val="28"/>
        </w:rPr>
        <w:t>一、公共必修课</w:t>
      </w:r>
      <w:r w:rsidR="00CA1E0A">
        <w:rPr>
          <w:rFonts w:ascii="宋体" w:eastAsia="宋体" w:hAnsi="宋体" w:cs="宋体" w:hint="eastAsia"/>
          <w:b/>
          <w:bCs/>
          <w:sz w:val="28"/>
          <w:szCs w:val="28"/>
        </w:rPr>
        <w:t>程</w:t>
      </w:r>
      <w:r w:rsidR="00CA1E0A">
        <w:rPr>
          <w:rFonts w:ascii="宋体" w:eastAsia="宋体" w:hAnsi="宋体" w:cs="宋体"/>
          <w:b/>
          <w:bCs/>
          <w:sz w:val="28"/>
          <w:szCs w:val="28"/>
        </w:rPr>
        <w:t>设置</w:t>
      </w:r>
    </w:p>
    <w:p w14:paraId="6FA85816" w14:textId="0E184349" w:rsidR="00A45553" w:rsidRPr="00F516A7" w:rsidRDefault="00A45553" w:rsidP="00A45553">
      <w:pPr>
        <w:spacing w:line="580" w:lineRule="exact"/>
        <w:ind w:firstLineChars="200" w:firstLine="560"/>
        <w:rPr>
          <w:rFonts w:ascii="宋体" w:eastAsia="宋体" w:hAnsi="宋体" w:cs="宋体"/>
          <w:sz w:val="28"/>
          <w:szCs w:val="28"/>
        </w:rPr>
      </w:pPr>
      <w:r w:rsidRPr="00F516A7">
        <w:rPr>
          <w:rFonts w:ascii="宋体" w:eastAsia="宋体" w:hAnsi="宋体" w:cs="宋体" w:hint="eastAsia"/>
          <w:sz w:val="28"/>
          <w:szCs w:val="28"/>
        </w:rPr>
        <w:t>全校共开设以下公共必修课：马克思主义基本原理、毛泽东思想和中国特色社会主义理论体系概论、中国近现代史纲要、思想道德修养与法律基础、形势与政策、</w:t>
      </w:r>
      <w:bookmarkStart w:id="17" w:name="_Hlk13555733"/>
      <w:r w:rsidRPr="00F516A7">
        <w:rPr>
          <w:rFonts w:ascii="宋体" w:eastAsia="宋体" w:hAnsi="宋体" w:cs="宋体" w:hint="eastAsia"/>
          <w:sz w:val="28"/>
          <w:szCs w:val="28"/>
        </w:rPr>
        <w:t>民族理论与民族政策</w:t>
      </w:r>
      <w:bookmarkEnd w:id="17"/>
      <w:r w:rsidRPr="00F516A7">
        <w:rPr>
          <w:rFonts w:ascii="宋体" w:eastAsia="宋体" w:hAnsi="宋体" w:cs="宋体" w:hint="eastAsia"/>
          <w:sz w:val="28"/>
          <w:szCs w:val="28"/>
        </w:rPr>
        <w:t>、心理健康教育、军事理论、</w:t>
      </w:r>
      <w:bookmarkStart w:id="18" w:name="_Hlk533522383"/>
      <w:r w:rsidRPr="00F516A7">
        <w:rPr>
          <w:rFonts w:ascii="宋体" w:eastAsia="宋体" w:hAnsi="宋体" w:cs="宋体" w:hint="eastAsia"/>
          <w:sz w:val="28"/>
          <w:szCs w:val="28"/>
        </w:rPr>
        <w:t>外语、</w:t>
      </w:r>
      <w:bookmarkStart w:id="19" w:name="_Hlk533522371"/>
      <w:bookmarkEnd w:id="18"/>
      <w:r w:rsidR="003E7CF7">
        <w:rPr>
          <w:rFonts w:ascii="宋体" w:eastAsia="宋体" w:hAnsi="宋体" w:cs="宋体" w:hint="eastAsia"/>
          <w:sz w:val="28"/>
          <w:szCs w:val="28"/>
        </w:rPr>
        <w:t>大学</w:t>
      </w:r>
      <w:r w:rsidR="003E7CF7" w:rsidRPr="00F516A7">
        <w:rPr>
          <w:rFonts w:ascii="宋体" w:eastAsia="宋体" w:hAnsi="宋体" w:cs="宋体" w:hint="eastAsia"/>
          <w:sz w:val="28"/>
          <w:szCs w:val="28"/>
        </w:rPr>
        <w:t>计算机</w:t>
      </w:r>
      <w:bookmarkStart w:id="20" w:name="_Hlk11157224"/>
      <w:r w:rsidR="003E7CF7" w:rsidRPr="00F516A7">
        <w:rPr>
          <w:rFonts w:ascii="宋体" w:eastAsia="宋体" w:hAnsi="宋体" w:cs="宋体" w:hint="eastAsia"/>
          <w:sz w:val="28"/>
          <w:szCs w:val="28"/>
        </w:rPr>
        <w:t>（</w:t>
      </w:r>
      <w:proofErr w:type="gramStart"/>
      <w:r w:rsidR="003E7CF7" w:rsidRPr="00F516A7">
        <w:rPr>
          <w:rFonts w:ascii="宋体" w:eastAsia="宋体" w:hAnsi="宋体" w:cs="宋体" w:hint="eastAsia"/>
          <w:sz w:val="28"/>
          <w:szCs w:val="28"/>
        </w:rPr>
        <w:t>一</w:t>
      </w:r>
      <w:proofErr w:type="gramEnd"/>
      <w:r w:rsidR="003E7CF7">
        <w:rPr>
          <w:rFonts w:ascii="宋体" w:eastAsia="宋体" w:hAnsi="宋体" w:cs="宋体" w:hint="eastAsia"/>
          <w:sz w:val="28"/>
          <w:szCs w:val="28"/>
        </w:rPr>
        <w:t>）（</w:t>
      </w:r>
      <w:r w:rsidR="003E7CF7" w:rsidRPr="00F516A7">
        <w:rPr>
          <w:rFonts w:ascii="宋体" w:eastAsia="宋体" w:hAnsi="宋体" w:cs="宋体" w:hint="eastAsia"/>
          <w:sz w:val="28"/>
          <w:szCs w:val="28"/>
        </w:rPr>
        <w:t>二）</w:t>
      </w:r>
      <w:bookmarkEnd w:id="20"/>
      <w:r w:rsidR="003E7CF7" w:rsidRPr="00F516A7">
        <w:rPr>
          <w:rFonts w:ascii="宋体" w:eastAsia="宋体" w:hAnsi="宋体" w:cs="宋体" w:hint="eastAsia"/>
          <w:sz w:val="28"/>
          <w:szCs w:val="28"/>
        </w:rPr>
        <w:t>、高等数学</w:t>
      </w:r>
      <w:bookmarkStart w:id="21" w:name="_Hlk6132470"/>
      <w:r w:rsidR="003E7CF7" w:rsidRPr="00F516A7">
        <w:rPr>
          <w:rFonts w:ascii="宋体" w:eastAsia="宋体" w:hAnsi="宋体" w:cs="宋体" w:hint="eastAsia"/>
          <w:sz w:val="28"/>
          <w:szCs w:val="28"/>
        </w:rPr>
        <w:t>（部分专业必修）</w:t>
      </w:r>
      <w:bookmarkEnd w:id="21"/>
      <w:r w:rsidR="003E7CF7" w:rsidRPr="00F516A7">
        <w:rPr>
          <w:rFonts w:ascii="宋体" w:eastAsia="宋体" w:hAnsi="宋体" w:cs="宋体" w:hint="eastAsia"/>
          <w:sz w:val="28"/>
          <w:szCs w:val="28"/>
        </w:rPr>
        <w:t>、大学物理（部分专业必修）、大学生职业发展与就业指导、大学生创新创业指导和</w:t>
      </w:r>
      <w:r w:rsidR="00303E8B">
        <w:rPr>
          <w:rFonts w:ascii="宋体" w:eastAsia="宋体" w:hAnsi="宋体" w:cs="宋体" w:hint="eastAsia"/>
          <w:sz w:val="28"/>
          <w:szCs w:val="28"/>
        </w:rPr>
        <w:t>大学</w:t>
      </w:r>
      <w:r w:rsidR="003E7CF7" w:rsidRPr="00F516A7">
        <w:rPr>
          <w:rFonts w:ascii="宋体" w:eastAsia="宋体" w:hAnsi="宋体" w:cs="宋体" w:hint="eastAsia"/>
          <w:sz w:val="28"/>
          <w:szCs w:val="28"/>
        </w:rPr>
        <w:t>体育</w:t>
      </w:r>
      <w:bookmarkEnd w:id="19"/>
      <w:r w:rsidRPr="00F516A7">
        <w:rPr>
          <w:rFonts w:ascii="宋体" w:eastAsia="宋体" w:hAnsi="宋体" w:cs="宋体" w:hint="eastAsia"/>
          <w:sz w:val="28"/>
          <w:szCs w:val="28"/>
        </w:rPr>
        <w:t>。</w:t>
      </w:r>
    </w:p>
    <w:p w14:paraId="284831EA" w14:textId="123A1CC5" w:rsidR="00A45553" w:rsidRPr="00F516A7" w:rsidRDefault="00A45553" w:rsidP="00837B84">
      <w:pPr>
        <w:spacing w:line="580" w:lineRule="exact"/>
        <w:ind w:firstLineChars="200" w:firstLine="562"/>
        <w:rPr>
          <w:rFonts w:ascii="宋体" w:eastAsia="宋体" w:hAnsi="宋体" w:cs="宋体"/>
          <w:b/>
          <w:bCs/>
          <w:sz w:val="28"/>
          <w:szCs w:val="28"/>
        </w:rPr>
      </w:pPr>
      <w:r w:rsidRPr="00F516A7">
        <w:rPr>
          <w:rFonts w:ascii="宋体" w:eastAsia="宋体" w:hAnsi="宋体" w:cs="宋体" w:hint="eastAsia"/>
          <w:b/>
          <w:bCs/>
          <w:sz w:val="28"/>
          <w:szCs w:val="28"/>
        </w:rPr>
        <w:t>二、</w:t>
      </w:r>
      <w:bookmarkStart w:id="22" w:name="_Hlk533580234"/>
      <w:r w:rsidRPr="00AF4BFC">
        <w:rPr>
          <w:rFonts w:ascii="宋体" w:eastAsia="宋体" w:hAnsi="宋体" w:cs="宋体" w:hint="eastAsia"/>
          <w:bCs/>
          <w:sz w:val="28"/>
          <w:szCs w:val="28"/>
        </w:rPr>
        <w:t>外语、大学计算机</w:t>
      </w:r>
      <w:r w:rsidR="00617113" w:rsidRPr="00617113">
        <w:rPr>
          <w:rFonts w:ascii="宋体" w:eastAsia="宋体" w:hAnsi="宋体" w:cs="宋体" w:hint="eastAsia"/>
          <w:bCs/>
          <w:sz w:val="28"/>
          <w:szCs w:val="28"/>
        </w:rPr>
        <w:t>（</w:t>
      </w:r>
      <w:proofErr w:type="gramStart"/>
      <w:r w:rsidR="00617113" w:rsidRPr="00617113">
        <w:rPr>
          <w:rFonts w:ascii="宋体" w:eastAsia="宋体" w:hAnsi="宋体" w:cs="宋体" w:hint="eastAsia"/>
          <w:bCs/>
          <w:sz w:val="28"/>
          <w:szCs w:val="28"/>
        </w:rPr>
        <w:t>一</w:t>
      </w:r>
      <w:proofErr w:type="gramEnd"/>
      <w:r w:rsidR="00617113" w:rsidRPr="00617113">
        <w:rPr>
          <w:rFonts w:ascii="宋体" w:eastAsia="宋体" w:hAnsi="宋体" w:cs="宋体" w:hint="eastAsia"/>
          <w:bCs/>
          <w:sz w:val="28"/>
          <w:szCs w:val="28"/>
        </w:rPr>
        <w:t>）（二）</w:t>
      </w:r>
      <w:r w:rsidRPr="00AF4BFC">
        <w:rPr>
          <w:rFonts w:ascii="宋体" w:eastAsia="宋体" w:hAnsi="宋体" w:cs="宋体" w:hint="eastAsia"/>
          <w:bCs/>
          <w:sz w:val="28"/>
          <w:szCs w:val="28"/>
        </w:rPr>
        <w:t>、</w:t>
      </w:r>
      <w:r w:rsidR="00303E8B">
        <w:rPr>
          <w:rFonts w:ascii="宋体" w:eastAsia="宋体" w:hAnsi="宋体" w:cs="宋体" w:hint="eastAsia"/>
          <w:bCs/>
          <w:sz w:val="28"/>
          <w:szCs w:val="28"/>
        </w:rPr>
        <w:t>大学</w:t>
      </w:r>
      <w:r w:rsidRPr="00AF4BFC">
        <w:rPr>
          <w:rFonts w:ascii="宋体" w:eastAsia="宋体" w:hAnsi="宋体" w:cs="宋体" w:hint="eastAsia"/>
          <w:bCs/>
          <w:sz w:val="28"/>
          <w:szCs w:val="28"/>
        </w:rPr>
        <w:t>体育试行成绩单并行制</w:t>
      </w:r>
      <w:bookmarkEnd w:id="22"/>
      <w:r w:rsidRPr="00AF4BFC">
        <w:rPr>
          <w:rFonts w:ascii="宋体" w:eastAsia="宋体" w:hAnsi="宋体" w:cs="宋体" w:hint="eastAsia"/>
          <w:bCs/>
          <w:sz w:val="28"/>
          <w:szCs w:val="28"/>
        </w:rPr>
        <w:t>，由开课单位与教务处协商制定具体实施办法。</w:t>
      </w:r>
      <w:r w:rsidR="00857DC4" w:rsidRPr="00AF4BFC">
        <w:rPr>
          <w:rFonts w:ascii="宋体" w:eastAsia="宋体" w:hAnsi="宋体" w:cs="宋体" w:hint="eastAsia"/>
          <w:bCs/>
          <w:sz w:val="28"/>
          <w:szCs w:val="28"/>
        </w:rPr>
        <w:t>大学计算机基础</w:t>
      </w:r>
      <w:r w:rsidR="00837B84" w:rsidRPr="00AF4BFC">
        <w:rPr>
          <w:rFonts w:ascii="宋体" w:eastAsia="宋体" w:hAnsi="宋体" w:cs="宋体" w:hint="eastAsia"/>
          <w:bCs/>
          <w:sz w:val="28"/>
          <w:szCs w:val="28"/>
        </w:rPr>
        <w:t>试行分层分类教学，按理、文、艺术学科</w:t>
      </w:r>
      <w:r w:rsidR="00857DC4" w:rsidRPr="00AF4BFC">
        <w:rPr>
          <w:rFonts w:ascii="宋体" w:eastAsia="宋体" w:hAnsi="宋体" w:cs="宋体" w:hint="eastAsia"/>
          <w:bCs/>
          <w:sz w:val="28"/>
          <w:szCs w:val="28"/>
        </w:rPr>
        <w:t>安排适当难易程度的教学内容。</w:t>
      </w:r>
    </w:p>
    <w:p w14:paraId="74AFA377" w14:textId="77777777" w:rsidR="00A45553" w:rsidRPr="00F516A7" w:rsidRDefault="00A45553" w:rsidP="00A45553">
      <w:pPr>
        <w:spacing w:line="580" w:lineRule="exact"/>
        <w:ind w:firstLineChars="200" w:firstLine="560"/>
        <w:rPr>
          <w:rFonts w:ascii="宋体" w:eastAsia="宋体" w:hAnsi="宋体" w:cs="宋体"/>
          <w:b/>
          <w:bCs/>
          <w:sz w:val="28"/>
          <w:szCs w:val="28"/>
        </w:rPr>
      </w:pPr>
      <w:r w:rsidRPr="00F516A7">
        <w:rPr>
          <w:rFonts w:ascii="宋体" w:eastAsia="宋体" w:hAnsi="宋体" w:cs="宋体" w:hint="eastAsia"/>
          <w:sz w:val="28"/>
          <w:szCs w:val="28"/>
        </w:rPr>
        <w:t>三</w:t>
      </w:r>
      <w:r w:rsidRPr="00F516A7">
        <w:rPr>
          <w:rFonts w:ascii="宋体" w:eastAsia="宋体" w:hAnsi="宋体" w:cs="宋体" w:hint="eastAsia"/>
          <w:b/>
          <w:bCs/>
          <w:sz w:val="28"/>
          <w:szCs w:val="28"/>
        </w:rPr>
        <w:t>、</w:t>
      </w:r>
      <w:r w:rsidRPr="00AF4BFC">
        <w:rPr>
          <w:rFonts w:ascii="宋体" w:eastAsia="宋体" w:hAnsi="宋体" w:cs="宋体" w:hint="eastAsia"/>
          <w:bCs/>
          <w:sz w:val="28"/>
          <w:szCs w:val="28"/>
        </w:rPr>
        <w:t>相关专业</w:t>
      </w:r>
      <w:r w:rsidRPr="00AF4BFC">
        <w:rPr>
          <w:rFonts w:ascii="宋体" w:eastAsia="宋体" w:hAnsi="宋体" w:cs="宋体"/>
          <w:bCs/>
          <w:sz w:val="28"/>
          <w:szCs w:val="28"/>
        </w:rPr>
        <w:t>免</w:t>
      </w:r>
      <w:r w:rsidRPr="00AF4BFC">
        <w:rPr>
          <w:rFonts w:ascii="宋体" w:eastAsia="宋体" w:hAnsi="宋体" w:cs="宋体" w:hint="eastAsia"/>
          <w:bCs/>
          <w:sz w:val="28"/>
          <w:szCs w:val="28"/>
        </w:rPr>
        <w:t>（选）</w:t>
      </w:r>
      <w:r w:rsidRPr="00AF4BFC">
        <w:rPr>
          <w:rFonts w:ascii="宋体" w:eastAsia="宋体" w:hAnsi="宋体" w:cs="宋体"/>
          <w:bCs/>
          <w:sz w:val="28"/>
          <w:szCs w:val="28"/>
        </w:rPr>
        <w:t>修</w:t>
      </w:r>
      <w:r w:rsidRPr="00AF4BFC">
        <w:rPr>
          <w:rFonts w:ascii="宋体" w:eastAsia="宋体" w:hAnsi="宋体" w:cs="宋体" w:hint="eastAsia"/>
          <w:bCs/>
          <w:sz w:val="28"/>
          <w:szCs w:val="28"/>
        </w:rPr>
        <w:t>课程</w:t>
      </w:r>
    </w:p>
    <w:p w14:paraId="111EF4AF" w14:textId="77777777" w:rsidR="00A45553" w:rsidRPr="00F516A7" w:rsidRDefault="00A45553" w:rsidP="00A45553">
      <w:pPr>
        <w:spacing w:line="580" w:lineRule="exact"/>
        <w:ind w:firstLineChars="200" w:firstLine="560"/>
        <w:rPr>
          <w:rFonts w:ascii="宋体" w:eastAsia="宋体" w:hAnsi="宋体" w:cs="宋体"/>
          <w:sz w:val="28"/>
          <w:szCs w:val="28"/>
        </w:rPr>
      </w:pPr>
      <w:r w:rsidRPr="00F516A7">
        <w:rPr>
          <w:rFonts w:ascii="宋体" w:eastAsia="宋体" w:hAnsi="宋体" w:cs="宋体" w:hint="eastAsia"/>
          <w:sz w:val="28"/>
          <w:szCs w:val="28"/>
        </w:rPr>
        <w:t>（一）外语、艺术、体育类专业“外语”按选修课开设；</w:t>
      </w:r>
    </w:p>
    <w:p w14:paraId="6B9D9924" w14:textId="5E238808" w:rsidR="00A45553" w:rsidRPr="00AF4BFC" w:rsidRDefault="00A45553" w:rsidP="00A45553">
      <w:pPr>
        <w:spacing w:line="580" w:lineRule="exact"/>
        <w:ind w:firstLineChars="200" w:firstLine="560"/>
        <w:rPr>
          <w:rFonts w:ascii="宋体" w:eastAsia="宋体" w:hAnsi="Calibri" w:cs="Times New Roman"/>
          <w:color w:val="FF0000"/>
          <w:sz w:val="28"/>
          <w:szCs w:val="28"/>
        </w:rPr>
      </w:pPr>
      <w:r w:rsidRPr="00F516A7">
        <w:rPr>
          <w:rFonts w:ascii="宋体" w:eastAsia="宋体" w:hAnsi="Calibri" w:cs="Times New Roman" w:hint="eastAsia"/>
          <w:sz w:val="28"/>
          <w:szCs w:val="28"/>
        </w:rPr>
        <w:t>（二）</w:t>
      </w:r>
      <w:r w:rsidRPr="003D5756">
        <w:rPr>
          <w:rFonts w:ascii="宋体" w:eastAsia="宋体" w:hAnsi="宋体" w:cs="宋体" w:hint="eastAsia"/>
          <w:sz w:val="28"/>
          <w:szCs w:val="28"/>
        </w:rPr>
        <w:t>体育类专业免修“</w:t>
      </w:r>
      <w:r w:rsidR="00303E8B" w:rsidRPr="003D5756">
        <w:rPr>
          <w:rFonts w:ascii="宋体" w:eastAsia="宋体" w:hAnsi="宋体" w:cs="宋体" w:hint="eastAsia"/>
          <w:sz w:val="28"/>
          <w:szCs w:val="28"/>
        </w:rPr>
        <w:t>大学</w:t>
      </w:r>
      <w:r w:rsidRPr="003D5756">
        <w:rPr>
          <w:rFonts w:ascii="宋体" w:eastAsia="宋体" w:hAnsi="宋体" w:cs="宋体" w:hint="eastAsia"/>
          <w:sz w:val="28"/>
          <w:szCs w:val="28"/>
        </w:rPr>
        <w:t>体育”必修课；</w:t>
      </w:r>
    </w:p>
    <w:p w14:paraId="1808E36E" w14:textId="13CFD804" w:rsidR="00A45553" w:rsidRPr="00F516A7" w:rsidRDefault="00A45553" w:rsidP="00A45553">
      <w:pPr>
        <w:spacing w:line="580" w:lineRule="exact"/>
        <w:ind w:firstLineChars="200" w:firstLine="560"/>
        <w:rPr>
          <w:rFonts w:ascii="宋体" w:eastAsia="宋体" w:hAnsi="Calibri" w:cs="Times New Roman"/>
          <w:sz w:val="28"/>
          <w:szCs w:val="28"/>
        </w:rPr>
      </w:pPr>
      <w:r w:rsidRPr="00F516A7">
        <w:rPr>
          <w:rFonts w:ascii="宋体" w:eastAsia="宋体" w:hAnsi="宋体" w:cs="宋体" w:hint="eastAsia"/>
          <w:sz w:val="28"/>
          <w:szCs w:val="28"/>
        </w:rPr>
        <w:t>（三）数字媒体技术、广播电视编导、电子信息工程、电子信息科学与技术、信息与计算科学、通信工程、信息管理与信息系统、电子商务、软件工程、数据科学与大数据技术专业免修“</w:t>
      </w:r>
      <w:r w:rsidR="00D1025A">
        <w:rPr>
          <w:rFonts w:ascii="宋体" w:eastAsia="宋体" w:hAnsi="宋体" w:cs="宋体" w:hint="eastAsia"/>
          <w:sz w:val="28"/>
          <w:szCs w:val="28"/>
        </w:rPr>
        <w:t>大学</w:t>
      </w:r>
      <w:r w:rsidRPr="00F516A7">
        <w:rPr>
          <w:rFonts w:ascii="宋体" w:eastAsia="宋体" w:hAnsi="宋体" w:cs="宋体" w:hint="eastAsia"/>
          <w:sz w:val="28"/>
          <w:szCs w:val="28"/>
        </w:rPr>
        <w:t>计算机</w:t>
      </w:r>
      <w:r w:rsidR="00617113" w:rsidRPr="00617113">
        <w:rPr>
          <w:rFonts w:ascii="宋体" w:eastAsia="宋体" w:hAnsi="宋体" w:cs="宋体" w:hint="eastAsia"/>
          <w:sz w:val="28"/>
          <w:szCs w:val="28"/>
        </w:rPr>
        <w:t>（</w:t>
      </w:r>
      <w:proofErr w:type="gramStart"/>
      <w:r w:rsidR="00617113" w:rsidRPr="00617113">
        <w:rPr>
          <w:rFonts w:ascii="宋体" w:eastAsia="宋体" w:hAnsi="宋体" w:cs="宋体" w:hint="eastAsia"/>
          <w:sz w:val="28"/>
          <w:szCs w:val="28"/>
        </w:rPr>
        <w:t>一</w:t>
      </w:r>
      <w:proofErr w:type="gramEnd"/>
      <w:r w:rsidR="00617113" w:rsidRPr="00617113">
        <w:rPr>
          <w:rFonts w:ascii="宋体" w:eastAsia="宋体" w:hAnsi="宋体" w:cs="宋体" w:hint="eastAsia"/>
          <w:sz w:val="28"/>
          <w:szCs w:val="28"/>
        </w:rPr>
        <w:t>）（二）</w:t>
      </w:r>
      <w:r w:rsidRPr="00F516A7">
        <w:rPr>
          <w:rFonts w:ascii="宋体" w:eastAsia="宋体" w:hAnsi="宋体" w:cs="宋体" w:hint="eastAsia"/>
          <w:sz w:val="28"/>
          <w:szCs w:val="28"/>
        </w:rPr>
        <w:t>”；</w:t>
      </w:r>
    </w:p>
    <w:p w14:paraId="518F2674" w14:textId="57F28B31" w:rsidR="00837B84" w:rsidRDefault="00A45553" w:rsidP="00837B84">
      <w:pPr>
        <w:spacing w:line="580" w:lineRule="exact"/>
        <w:ind w:firstLineChars="200" w:firstLine="560"/>
        <w:rPr>
          <w:rFonts w:ascii="宋体" w:eastAsia="宋体" w:hAnsi="宋体" w:cs="宋体"/>
          <w:sz w:val="28"/>
          <w:szCs w:val="28"/>
        </w:rPr>
      </w:pPr>
      <w:r w:rsidRPr="00F516A7">
        <w:rPr>
          <w:rFonts w:ascii="宋体" w:eastAsia="宋体" w:hAnsi="宋体" w:cs="宋体" w:hint="eastAsia"/>
          <w:sz w:val="28"/>
          <w:szCs w:val="28"/>
        </w:rPr>
        <w:t>（四）哲学专业免修</w:t>
      </w:r>
      <w:r w:rsidR="00845EAC">
        <w:rPr>
          <w:rFonts w:ascii="宋体" w:eastAsia="宋体" w:hAnsi="宋体" w:cs="宋体" w:hint="eastAsia"/>
          <w:sz w:val="28"/>
          <w:szCs w:val="28"/>
        </w:rPr>
        <w:t>“</w:t>
      </w:r>
      <w:r w:rsidRPr="00F516A7">
        <w:rPr>
          <w:rFonts w:ascii="宋体" w:eastAsia="宋体" w:hAnsi="宋体" w:cs="宋体" w:hint="eastAsia"/>
          <w:sz w:val="28"/>
          <w:szCs w:val="28"/>
        </w:rPr>
        <w:t>马克思主义基本原理</w:t>
      </w:r>
      <w:r w:rsidR="00845EAC">
        <w:rPr>
          <w:rFonts w:ascii="宋体" w:eastAsia="宋体" w:hAnsi="宋体" w:cs="宋体" w:hint="eastAsia"/>
          <w:sz w:val="28"/>
          <w:szCs w:val="28"/>
        </w:rPr>
        <w:t>”；</w:t>
      </w:r>
    </w:p>
    <w:p w14:paraId="363031C1" w14:textId="14AC8255" w:rsidR="00845EAC" w:rsidRPr="00F516A7" w:rsidRDefault="00845EAC" w:rsidP="00837B84">
      <w:pPr>
        <w:spacing w:line="580" w:lineRule="exact"/>
        <w:ind w:firstLineChars="200" w:firstLine="560"/>
        <w:rPr>
          <w:rFonts w:ascii="宋体" w:eastAsia="宋体" w:hAnsi="宋体" w:cs="宋体"/>
          <w:sz w:val="28"/>
          <w:szCs w:val="28"/>
        </w:rPr>
      </w:pPr>
      <w:r>
        <w:rPr>
          <w:rFonts w:ascii="宋体" w:eastAsia="宋体" w:hAnsi="宋体" w:cs="宋体" w:hint="eastAsia"/>
          <w:sz w:val="28"/>
          <w:szCs w:val="28"/>
        </w:rPr>
        <w:t>（五）民族学专业</w:t>
      </w:r>
      <w:bookmarkStart w:id="23" w:name="_Hlk13556002"/>
      <w:r>
        <w:rPr>
          <w:rFonts w:ascii="宋体" w:eastAsia="宋体" w:hAnsi="宋体" w:cs="宋体" w:hint="eastAsia"/>
          <w:sz w:val="28"/>
          <w:szCs w:val="28"/>
        </w:rPr>
        <w:t>“</w:t>
      </w:r>
      <w:r w:rsidRPr="00845EAC">
        <w:rPr>
          <w:rFonts w:ascii="宋体" w:eastAsia="宋体" w:hAnsi="宋体" w:cs="宋体" w:hint="eastAsia"/>
          <w:sz w:val="28"/>
          <w:szCs w:val="28"/>
        </w:rPr>
        <w:t>民族理论与民族政策</w:t>
      </w:r>
      <w:r>
        <w:rPr>
          <w:rFonts w:ascii="宋体" w:eastAsia="宋体" w:hAnsi="宋体" w:cs="宋体" w:hint="eastAsia"/>
          <w:sz w:val="28"/>
          <w:szCs w:val="28"/>
        </w:rPr>
        <w:t>”</w:t>
      </w:r>
      <w:bookmarkEnd w:id="23"/>
      <w:r>
        <w:rPr>
          <w:rFonts w:ascii="宋体" w:eastAsia="宋体" w:hAnsi="宋体" w:cs="宋体" w:hint="eastAsia"/>
          <w:sz w:val="28"/>
          <w:szCs w:val="28"/>
        </w:rPr>
        <w:t>按专业必修课开设，免修公共必修课</w:t>
      </w:r>
      <w:r w:rsidRPr="00845EAC">
        <w:rPr>
          <w:rFonts w:ascii="宋体" w:eastAsia="宋体" w:hAnsi="宋体" w:cs="宋体" w:hint="eastAsia"/>
          <w:sz w:val="28"/>
          <w:szCs w:val="28"/>
        </w:rPr>
        <w:t>“民族理论与民族政策”</w:t>
      </w:r>
      <w:r>
        <w:rPr>
          <w:rFonts w:ascii="宋体" w:eastAsia="宋体" w:hAnsi="宋体" w:cs="宋体" w:hint="eastAsia"/>
          <w:sz w:val="28"/>
          <w:szCs w:val="28"/>
        </w:rPr>
        <w:t>。</w:t>
      </w:r>
    </w:p>
    <w:p w14:paraId="24898FFB" w14:textId="687ADEDC" w:rsidR="00A45553" w:rsidRPr="00F516A7" w:rsidRDefault="00A45553" w:rsidP="00A45553">
      <w:pPr>
        <w:spacing w:line="580" w:lineRule="exact"/>
        <w:ind w:firstLineChars="200" w:firstLine="562"/>
        <w:rPr>
          <w:rFonts w:ascii="宋体" w:eastAsia="宋体" w:hAnsi="Calibri" w:cs="Times New Roman"/>
          <w:b/>
          <w:bCs/>
          <w:sz w:val="28"/>
          <w:szCs w:val="28"/>
        </w:rPr>
      </w:pPr>
      <w:r w:rsidRPr="00F516A7">
        <w:rPr>
          <w:rFonts w:ascii="宋体" w:eastAsia="宋体" w:hAnsi="Calibri" w:cs="Times New Roman" w:hint="eastAsia"/>
          <w:b/>
          <w:bCs/>
          <w:sz w:val="28"/>
          <w:szCs w:val="28"/>
        </w:rPr>
        <w:lastRenderedPageBreak/>
        <w:t>四、通识选修课</w:t>
      </w:r>
      <w:r w:rsidR="00CA1E0A">
        <w:rPr>
          <w:rFonts w:ascii="宋体" w:eastAsia="宋体" w:hAnsi="Calibri" w:cs="Times New Roman" w:hint="eastAsia"/>
          <w:b/>
          <w:bCs/>
          <w:sz w:val="28"/>
          <w:szCs w:val="28"/>
        </w:rPr>
        <w:t>程</w:t>
      </w:r>
      <w:r w:rsidR="00CA1E0A" w:rsidRPr="00F516A7">
        <w:rPr>
          <w:rFonts w:ascii="宋体" w:eastAsia="宋体" w:hAnsi="Calibri" w:cs="Times New Roman" w:hint="eastAsia"/>
          <w:b/>
          <w:bCs/>
          <w:sz w:val="28"/>
          <w:szCs w:val="28"/>
        </w:rPr>
        <w:t>设</w:t>
      </w:r>
      <w:r w:rsidR="00CA1E0A">
        <w:rPr>
          <w:rFonts w:ascii="宋体" w:eastAsia="宋体" w:hAnsi="Calibri" w:cs="Times New Roman" w:hint="eastAsia"/>
          <w:b/>
          <w:bCs/>
          <w:sz w:val="28"/>
          <w:szCs w:val="28"/>
        </w:rPr>
        <w:t>置</w:t>
      </w:r>
    </w:p>
    <w:p w14:paraId="4C656813" w14:textId="77777777" w:rsidR="00A45553" w:rsidRPr="00F516A7" w:rsidRDefault="00A45553" w:rsidP="00A45553">
      <w:pPr>
        <w:spacing w:line="580" w:lineRule="exact"/>
        <w:ind w:firstLineChars="200" w:firstLine="560"/>
        <w:rPr>
          <w:rFonts w:ascii="宋体" w:eastAsia="宋体" w:hAnsi="宋体" w:cs="宋体"/>
          <w:sz w:val="28"/>
          <w:szCs w:val="28"/>
        </w:rPr>
      </w:pPr>
      <w:r w:rsidRPr="00F516A7">
        <w:rPr>
          <w:rFonts w:ascii="宋体" w:eastAsia="宋体" w:hAnsi="宋体" w:cs="宋体" w:hint="eastAsia"/>
          <w:sz w:val="28"/>
          <w:szCs w:val="28"/>
        </w:rPr>
        <w:t>（一）全校开设十个模块通识选修课，包括：文明起源与历史演变、人类思想与自我认知、艺术修养与审美体验、科学发现与技术革新、经济活动与社会管理、国学经典与文化传承、名家讲坛与文明对话、欧美视野与亚非瞭望、创新创业与成长成才、教师教育与职业素养；</w:t>
      </w:r>
    </w:p>
    <w:p w14:paraId="69567D36" w14:textId="2C0F91CD" w:rsidR="00A45553" w:rsidRPr="00F516A7" w:rsidRDefault="00A45553" w:rsidP="00A45553">
      <w:pPr>
        <w:spacing w:line="580" w:lineRule="exact"/>
        <w:ind w:firstLineChars="200" w:firstLine="560"/>
        <w:rPr>
          <w:rFonts w:ascii="宋体" w:eastAsia="宋体" w:hAnsi="宋体" w:cs="宋体"/>
          <w:sz w:val="28"/>
          <w:szCs w:val="28"/>
        </w:rPr>
      </w:pPr>
      <w:r w:rsidRPr="00F516A7">
        <w:rPr>
          <w:rFonts w:ascii="宋体" w:eastAsia="宋体" w:hAnsi="宋体" w:cs="宋体" w:hint="eastAsia"/>
          <w:sz w:val="28"/>
          <w:szCs w:val="28"/>
        </w:rPr>
        <w:t>（二）</w:t>
      </w:r>
      <w:bookmarkStart w:id="24" w:name="_Hlk533585432"/>
      <w:r w:rsidRPr="00F516A7">
        <w:rPr>
          <w:rFonts w:ascii="宋体" w:eastAsia="宋体" w:hAnsi="宋体" w:cs="宋体" w:hint="eastAsia"/>
          <w:sz w:val="28"/>
          <w:szCs w:val="28"/>
        </w:rPr>
        <w:t>各专业须在上述十大模块面向本专业开设不少于16学分的通识选修课；</w:t>
      </w:r>
    </w:p>
    <w:p w14:paraId="360E786E" w14:textId="77777777" w:rsidR="00A45553" w:rsidRPr="00F516A7" w:rsidRDefault="00A45553" w:rsidP="00A45553">
      <w:pPr>
        <w:spacing w:line="580" w:lineRule="exact"/>
        <w:ind w:firstLineChars="200" w:firstLine="560"/>
        <w:rPr>
          <w:rFonts w:ascii="宋体" w:eastAsia="宋体" w:hAnsi="宋体" w:cs="宋体"/>
          <w:sz w:val="28"/>
          <w:szCs w:val="28"/>
        </w:rPr>
      </w:pPr>
      <w:r w:rsidRPr="00F516A7">
        <w:rPr>
          <w:rFonts w:ascii="宋体" w:eastAsia="宋体" w:hAnsi="宋体" w:cs="宋体" w:hint="eastAsia"/>
          <w:sz w:val="28"/>
          <w:szCs w:val="28"/>
        </w:rPr>
        <w:t>（三）学生应选修不低于16学分的通识选修课</w:t>
      </w:r>
      <w:bookmarkEnd w:id="24"/>
      <w:r w:rsidRPr="00F516A7">
        <w:rPr>
          <w:rFonts w:ascii="宋体" w:eastAsia="宋体" w:hAnsi="宋体" w:cs="宋体" w:hint="eastAsia"/>
          <w:sz w:val="28"/>
          <w:szCs w:val="28"/>
        </w:rPr>
        <w:t>。</w:t>
      </w:r>
    </w:p>
    <w:p w14:paraId="2E3821C3" w14:textId="0A0BE097" w:rsidR="00A45553" w:rsidRPr="00F516A7" w:rsidRDefault="00AE0E25" w:rsidP="00A45553">
      <w:pPr>
        <w:spacing w:line="520" w:lineRule="exact"/>
        <w:ind w:firstLineChars="200" w:firstLine="560"/>
        <w:rPr>
          <w:rFonts w:ascii="宋体" w:eastAsia="宋体" w:hAnsi="Calibri" w:cs="Times New Roman"/>
          <w:b/>
          <w:bCs/>
          <w:sz w:val="28"/>
          <w:szCs w:val="28"/>
        </w:rPr>
      </w:pPr>
      <w:bookmarkStart w:id="25" w:name="_Hlk11165977"/>
      <w:r>
        <w:rPr>
          <w:rFonts w:ascii="宋体" w:eastAsia="宋体" w:hAnsi="宋体" w:cs="宋体" w:hint="eastAsia"/>
          <w:sz w:val="28"/>
          <w:szCs w:val="28"/>
        </w:rPr>
        <w:t>（四）</w:t>
      </w:r>
      <w:r w:rsidR="00A45553" w:rsidRPr="00AF4BFC">
        <w:rPr>
          <w:rFonts w:ascii="宋体" w:eastAsia="宋体" w:hAnsi="Calibri" w:cs="Times New Roman" w:hint="eastAsia"/>
          <w:bCs/>
          <w:sz w:val="28"/>
          <w:szCs w:val="28"/>
        </w:rPr>
        <w:t>通识教育课程</w:t>
      </w:r>
      <w:r w:rsidR="00CA1E0A" w:rsidRPr="00AF4BFC">
        <w:rPr>
          <w:rFonts w:ascii="宋体" w:eastAsia="宋体" w:hAnsi="Calibri" w:cs="Times New Roman" w:hint="eastAsia"/>
          <w:bCs/>
          <w:sz w:val="28"/>
          <w:szCs w:val="28"/>
        </w:rPr>
        <w:t>开</w:t>
      </w:r>
      <w:r w:rsidR="00A45553" w:rsidRPr="00AF4BFC">
        <w:rPr>
          <w:rFonts w:ascii="宋体" w:eastAsia="宋体" w:hAnsi="Calibri" w:cs="Times New Roman" w:hint="eastAsia"/>
          <w:bCs/>
          <w:sz w:val="28"/>
          <w:szCs w:val="28"/>
        </w:rPr>
        <w:t>设</w:t>
      </w:r>
      <w:r w:rsidR="00CA1E0A">
        <w:rPr>
          <w:rFonts w:ascii="宋体" w:eastAsia="宋体" w:hAnsi="Calibri" w:cs="Times New Roman" w:hint="eastAsia"/>
          <w:bCs/>
          <w:sz w:val="28"/>
          <w:szCs w:val="28"/>
        </w:rPr>
        <w:t>计划</w:t>
      </w:r>
      <w:r w:rsidR="00CA1E0A">
        <w:rPr>
          <w:rFonts w:ascii="宋体" w:eastAsia="宋体" w:hAnsi="Calibri" w:cs="Times New Roman"/>
          <w:bCs/>
          <w:sz w:val="28"/>
          <w:szCs w:val="28"/>
        </w:rPr>
        <w:t>表</w:t>
      </w:r>
    </w:p>
    <w:tbl>
      <w:tblPr>
        <w:tblW w:w="10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6"/>
        <w:gridCol w:w="992"/>
        <w:gridCol w:w="2034"/>
        <w:gridCol w:w="360"/>
        <w:gridCol w:w="540"/>
        <w:gridCol w:w="540"/>
        <w:gridCol w:w="540"/>
        <w:gridCol w:w="593"/>
        <w:gridCol w:w="567"/>
        <w:gridCol w:w="567"/>
        <w:gridCol w:w="567"/>
        <w:gridCol w:w="567"/>
        <w:gridCol w:w="567"/>
        <w:gridCol w:w="567"/>
        <w:gridCol w:w="567"/>
      </w:tblGrid>
      <w:tr w:rsidR="00F516A7" w:rsidRPr="00F516A7" w14:paraId="7B1CE77E" w14:textId="77777777" w:rsidTr="00AF4BFC">
        <w:trPr>
          <w:trHeight w:hRule="exact" w:val="627"/>
          <w:jc w:val="center"/>
        </w:trPr>
        <w:tc>
          <w:tcPr>
            <w:tcW w:w="1226" w:type="dxa"/>
            <w:vMerge w:val="restart"/>
            <w:vAlign w:val="center"/>
          </w:tcPr>
          <w:p w14:paraId="3A74074A" w14:textId="77777777" w:rsidR="00A45553" w:rsidRPr="00F516A7" w:rsidRDefault="00A45553"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课程类别</w:t>
            </w:r>
          </w:p>
        </w:tc>
        <w:tc>
          <w:tcPr>
            <w:tcW w:w="992" w:type="dxa"/>
            <w:vMerge w:val="restart"/>
            <w:vAlign w:val="center"/>
          </w:tcPr>
          <w:p w14:paraId="1048665F" w14:textId="77777777" w:rsidR="00A45553" w:rsidRPr="00F516A7" w:rsidRDefault="00A45553"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课程代号</w:t>
            </w:r>
          </w:p>
        </w:tc>
        <w:tc>
          <w:tcPr>
            <w:tcW w:w="2034" w:type="dxa"/>
            <w:vMerge w:val="restart"/>
            <w:vAlign w:val="center"/>
          </w:tcPr>
          <w:p w14:paraId="448BFEBD" w14:textId="77777777" w:rsidR="00A45553" w:rsidRPr="00F516A7" w:rsidRDefault="00A45553"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课程名称</w:t>
            </w:r>
          </w:p>
        </w:tc>
        <w:tc>
          <w:tcPr>
            <w:tcW w:w="360" w:type="dxa"/>
            <w:vMerge w:val="restart"/>
            <w:vAlign w:val="center"/>
          </w:tcPr>
          <w:p w14:paraId="49B8634A" w14:textId="77777777" w:rsidR="00A45553" w:rsidRPr="00F516A7" w:rsidRDefault="00A45553"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学</w:t>
            </w:r>
          </w:p>
          <w:p w14:paraId="41C5E46D" w14:textId="77777777" w:rsidR="00A45553" w:rsidRPr="00F516A7" w:rsidRDefault="00A45553" w:rsidP="007D64F8">
            <w:pPr>
              <w:spacing w:line="400" w:lineRule="exact"/>
              <w:jc w:val="center"/>
              <w:rPr>
                <w:rFonts w:ascii="宋体" w:eastAsia="宋体" w:hAnsi="宋体" w:cs="Times New Roman"/>
                <w:b/>
                <w:bCs/>
                <w:sz w:val="18"/>
                <w:szCs w:val="18"/>
              </w:rPr>
            </w:pPr>
          </w:p>
          <w:p w14:paraId="5FD8FB91" w14:textId="77777777" w:rsidR="00A45553" w:rsidRPr="00F516A7" w:rsidRDefault="00A45553"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分</w:t>
            </w:r>
          </w:p>
        </w:tc>
        <w:tc>
          <w:tcPr>
            <w:tcW w:w="1620" w:type="dxa"/>
            <w:gridSpan w:val="3"/>
            <w:vAlign w:val="center"/>
          </w:tcPr>
          <w:p w14:paraId="2237DEF1" w14:textId="77777777" w:rsidR="00A45553" w:rsidRPr="00F516A7" w:rsidRDefault="00A45553"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学</w:t>
            </w:r>
            <w:r w:rsidRPr="00F516A7">
              <w:rPr>
                <w:rFonts w:ascii="宋体" w:eastAsia="宋体" w:hAnsi="宋体" w:cs="Times New Roman"/>
                <w:b/>
                <w:bCs/>
                <w:sz w:val="18"/>
                <w:szCs w:val="18"/>
              </w:rPr>
              <w:t xml:space="preserve">  </w:t>
            </w:r>
            <w:r w:rsidRPr="00F516A7">
              <w:rPr>
                <w:rFonts w:ascii="宋体" w:eastAsia="宋体" w:hAnsi="宋体" w:cs="Times New Roman" w:hint="eastAsia"/>
                <w:b/>
                <w:bCs/>
                <w:sz w:val="18"/>
                <w:szCs w:val="18"/>
              </w:rPr>
              <w:t>时</w:t>
            </w:r>
          </w:p>
        </w:tc>
        <w:tc>
          <w:tcPr>
            <w:tcW w:w="4562" w:type="dxa"/>
            <w:gridSpan w:val="8"/>
            <w:vAlign w:val="center"/>
          </w:tcPr>
          <w:p w14:paraId="5470814A" w14:textId="77777777" w:rsidR="00A45553" w:rsidRPr="00F516A7" w:rsidRDefault="00A45553"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开设学期及周学时</w:t>
            </w:r>
          </w:p>
        </w:tc>
      </w:tr>
      <w:tr w:rsidR="00AF4BFC" w:rsidRPr="00F516A7" w14:paraId="1E56505E" w14:textId="77777777" w:rsidTr="00AF4BFC">
        <w:trPr>
          <w:trHeight w:val="2548"/>
          <w:jc w:val="center"/>
        </w:trPr>
        <w:tc>
          <w:tcPr>
            <w:tcW w:w="1226" w:type="dxa"/>
            <w:vMerge/>
          </w:tcPr>
          <w:p w14:paraId="1EE9D765" w14:textId="77777777" w:rsidR="00A45553" w:rsidRPr="00F516A7" w:rsidRDefault="00A45553" w:rsidP="007D64F8">
            <w:pPr>
              <w:spacing w:line="400" w:lineRule="exact"/>
              <w:rPr>
                <w:rFonts w:ascii="宋体" w:eastAsia="宋体" w:hAnsi="宋体" w:cs="Times New Roman"/>
                <w:b/>
                <w:bCs/>
                <w:sz w:val="18"/>
                <w:szCs w:val="18"/>
              </w:rPr>
            </w:pPr>
          </w:p>
        </w:tc>
        <w:tc>
          <w:tcPr>
            <w:tcW w:w="992" w:type="dxa"/>
            <w:vMerge/>
            <w:vAlign w:val="center"/>
          </w:tcPr>
          <w:p w14:paraId="0BF8F2AB" w14:textId="77777777" w:rsidR="00A45553" w:rsidRPr="00F516A7" w:rsidRDefault="00A45553" w:rsidP="007D64F8">
            <w:pPr>
              <w:spacing w:line="400" w:lineRule="exact"/>
              <w:rPr>
                <w:rFonts w:ascii="宋体" w:eastAsia="宋体" w:hAnsi="宋体" w:cs="Times New Roman"/>
                <w:b/>
                <w:bCs/>
                <w:sz w:val="18"/>
                <w:szCs w:val="18"/>
              </w:rPr>
            </w:pPr>
          </w:p>
        </w:tc>
        <w:tc>
          <w:tcPr>
            <w:tcW w:w="2034" w:type="dxa"/>
            <w:vMerge/>
            <w:vAlign w:val="center"/>
          </w:tcPr>
          <w:p w14:paraId="68824DB4" w14:textId="77777777" w:rsidR="00A45553" w:rsidRPr="00F516A7" w:rsidRDefault="00A45553" w:rsidP="007D64F8">
            <w:pPr>
              <w:spacing w:line="400" w:lineRule="exact"/>
              <w:rPr>
                <w:rFonts w:ascii="宋体" w:eastAsia="宋体" w:hAnsi="宋体" w:cs="Times New Roman"/>
                <w:b/>
                <w:bCs/>
                <w:sz w:val="18"/>
                <w:szCs w:val="18"/>
              </w:rPr>
            </w:pPr>
          </w:p>
        </w:tc>
        <w:tc>
          <w:tcPr>
            <w:tcW w:w="360" w:type="dxa"/>
            <w:vMerge/>
            <w:vAlign w:val="center"/>
          </w:tcPr>
          <w:p w14:paraId="69EBEC72" w14:textId="77777777" w:rsidR="00A45553" w:rsidRPr="00F516A7" w:rsidRDefault="00A45553" w:rsidP="007D64F8">
            <w:pPr>
              <w:spacing w:line="400" w:lineRule="exact"/>
              <w:rPr>
                <w:rFonts w:ascii="宋体" w:eastAsia="宋体" w:hAnsi="宋体" w:cs="Times New Roman"/>
                <w:b/>
                <w:bCs/>
                <w:sz w:val="18"/>
                <w:szCs w:val="18"/>
              </w:rPr>
            </w:pPr>
          </w:p>
        </w:tc>
        <w:tc>
          <w:tcPr>
            <w:tcW w:w="540" w:type="dxa"/>
            <w:vAlign w:val="center"/>
          </w:tcPr>
          <w:p w14:paraId="1ADACD7F"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共</w:t>
            </w:r>
          </w:p>
          <w:p w14:paraId="570A532F" w14:textId="6C5707DD" w:rsidR="00A45553" w:rsidRPr="00F516A7" w:rsidDel="008C22FB" w:rsidRDefault="00A45553" w:rsidP="007D64F8">
            <w:pPr>
              <w:tabs>
                <w:tab w:val="left" w:pos="180"/>
                <w:tab w:val="left" w:pos="360"/>
                <w:tab w:val="left" w:pos="540"/>
                <w:tab w:val="left" w:pos="840"/>
              </w:tabs>
              <w:spacing w:line="400" w:lineRule="exact"/>
              <w:jc w:val="center"/>
              <w:rPr>
                <w:del w:id="26" w:author="李 向农" w:date="2019-06-01T11:40:00Z"/>
                <w:rFonts w:ascii="宋体" w:eastAsia="宋体" w:hAnsi="宋体" w:cs="Times New Roman"/>
                <w:b/>
                <w:bCs/>
                <w:sz w:val="18"/>
                <w:szCs w:val="18"/>
              </w:rPr>
            </w:pPr>
          </w:p>
          <w:p w14:paraId="422607F1"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p>
          <w:p w14:paraId="480B8889"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计</w:t>
            </w:r>
          </w:p>
        </w:tc>
        <w:tc>
          <w:tcPr>
            <w:tcW w:w="540" w:type="dxa"/>
            <w:vAlign w:val="center"/>
          </w:tcPr>
          <w:p w14:paraId="7D81BD64"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讲</w:t>
            </w:r>
          </w:p>
          <w:p w14:paraId="754BAC6C" w14:textId="04F3AF2B" w:rsidR="00A45553" w:rsidRPr="00F516A7" w:rsidDel="008C22FB" w:rsidRDefault="00A45553" w:rsidP="007D64F8">
            <w:pPr>
              <w:tabs>
                <w:tab w:val="left" w:pos="180"/>
                <w:tab w:val="left" w:pos="360"/>
                <w:tab w:val="left" w:pos="540"/>
                <w:tab w:val="left" w:pos="840"/>
              </w:tabs>
              <w:spacing w:line="400" w:lineRule="exact"/>
              <w:jc w:val="center"/>
              <w:rPr>
                <w:del w:id="27" w:author="李 向农" w:date="2019-06-01T11:41:00Z"/>
                <w:rFonts w:ascii="宋体" w:eastAsia="宋体" w:hAnsi="宋体" w:cs="Times New Roman"/>
                <w:b/>
                <w:bCs/>
                <w:sz w:val="18"/>
                <w:szCs w:val="18"/>
              </w:rPr>
            </w:pPr>
          </w:p>
          <w:p w14:paraId="73229841"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p>
          <w:p w14:paraId="1137DA8B"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授</w:t>
            </w:r>
          </w:p>
        </w:tc>
        <w:tc>
          <w:tcPr>
            <w:tcW w:w="540" w:type="dxa"/>
            <w:vAlign w:val="center"/>
          </w:tcPr>
          <w:p w14:paraId="11A3FC27" w14:textId="77777777" w:rsidR="00FD1242"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实践</w:t>
            </w:r>
          </w:p>
          <w:p w14:paraId="4E87E766" w14:textId="77777777" w:rsidR="00FD1242" w:rsidRDefault="00FD1242"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Pr>
                <w:rFonts w:ascii="宋体" w:eastAsia="宋体" w:hAnsi="宋体" w:cs="Times New Roman" w:hint="eastAsia"/>
                <w:b/>
                <w:bCs/>
                <w:sz w:val="18"/>
                <w:szCs w:val="18"/>
              </w:rPr>
              <w:t>、</w:t>
            </w:r>
          </w:p>
          <w:p w14:paraId="26C7D3C0" w14:textId="2245101D"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实</w:t>
            </w:r>
          </w:p>
          <w:p w14:paraId="5B132AA4"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验</w:t>
            </w:r>
          </w:p>
        </w:tc>
        <w:tc>
          <w:tcPr>
            <w:tcW w:w="593" w:type="dxa"/>
            <w:vAlign w:val="center"/>
          </w:tcPr>
          <w:p w14:paraId="0957B0C5"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w:t>
            </w:r>
          </w:p>
          <w:p w14:paraId="04252B38"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一</w:t>
            </w:r>
          </w:p>
          <w:p w14:paraId="20F7B8EB"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学</w:t>
            </w:r>
          </w:p>
          <w:p w14:paraId="5A7DE457"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期</w:t>
            </w:r>
          </w:p>
          <w:p w14:paraId="2AADB6B2" w14:textId="1BB741CC" w:rsidR="00A45553" w:rsidRPr="00F516A7" w:rsidRDefault="00AF4BFC"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Pr>
                <w:rFonts w:ascii="宋体" w:eastAsia="宋体" w:hAnsi="宋体" w:cs="Times New Roman" w:hint="eastAsia"/>
                <w:b/>
                <w:bCs/>
                <w:sz w:val="18"/>
                <w:szCs w:val="18"/>
              </w:rPr>
              <w:t>14</w:t>
            </w:r>
            <w:r w:rsidR="00A45553" w:rsidRPr="00F516A7">
              <w:rPr>
                <w:rFonts w:ascii="宋体" w:eastAsia="宋体" w:hAnsi="宋体" w:cs="Times New Roman" w:hint="eastAsia"/>
                <w:b/>
                <w:bCs/>
                <w:sz w:val="18"/>
                <w:szCs w:val="18"/>
              </w:rPr>
              <w:t>周</w:t>
            </w:r>
          </w:p>
        </w:tc>
        <w:tc>
          <w:tcPr>
            <w:tcW w:w="567" w:type="dxa"/>
            <w:vAlign w:val="center"/>
          </w:tcPr>
          <w:p w14:paraId="6546A361"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w:t>
            </w:r>
          </w:p>
          <w:p w14:paraId="61F69C79"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二</w:t>
            </w:r>
          </w:p>
          <w:p w14:paraId="4CDDBECC"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学</w:t>
            </w:r>
          </w:p>
          <w:p w14:paraId="71ED8713"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期</w:t>
            </w:r>
          </w:p>
          <w:p w14:paraId="4063E47B"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18</w:t>
            </w:r>
          </w:p>
          <w:p w14:paraId="534110D5"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周</w:t>
            </w:r>
          </w:p>
        </w:tc>
        <w:tc>
          <w:tcPr>
            <w:tcW w:w="567" w:type="dxa"/>
            <w:vAlign w:val="center"/>
          </w:tcPr>
          <w:p w14:paraId="022FA688"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第三学期18周</w:t>
            </w:r>
          </w:p>
        </w:tc>
        <w:tc>
          <w:tcPr>
            <w:tcW w:w="567" w:type="dxa"/>
            <w:vAlign w:val="center"/>
          </w:tcPr>
          <w:p w14:paraId="79145923"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w:t>
            </w:r>
          </w:p>
          <w:p w14:paraId="1CAC9A97"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四</w:t>
            </w:r>
          </w:p>
          <w:p w14:paraId="24B35B9D"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学</w:t>
            </w:r>
          </w:p>
          <w:p w14:paraId="0FCE57D3"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期</w:t>
            </w:r>
          </w:p>
          <w:p w14:paraId="7A0BFF8F"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18</w:t>
            </w:r>
          </w:p>
          <w:p w14:paraId="3957FCD9"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周</w:t>
            </w:r>
          </w:p>
        </w:tc>
        <w:tc>
          <w:tcPr>
            <w:tcW w:w="567" w:type="dxa"/>
            <w:vAlign w:val="center"/>
          </w:tcPr>
          <w:p w14:paraId="7F8BD9E2"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第五学期18周</w:t>
            </w:r>
          </w:p>
        </w:tc>
        <w:tc>
          <w:tcPr>
            <w:tcW w:w="567" w:type="dxa"/>
            <w:vAlign w:val="center"/>
          </w:tcPr>
          <w:p w14:paraId="3332B720"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w:t>
            </w:r>
          </w:p>
          <w:p w14:paraId="3BA82290"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六</w:t>
            </w:r>
          </w:p>
          <w:p w14:paraId="3C42C348"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学</w:t>
            </w:r>
          </w:p>
          <w:p w14:paraId="684A7A3E"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期</w:t>
            </w:r>
          </w:p>
          <w:p w14:paraId="0C409B9B"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18</w:t>
            </w:r>
          </w:p>
          <w:p w14:paraId="259E3F2F"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周</w:t>
            </w:r>
          </w:p>
        </w:tc>
        <w:tc>
          <w:tcPr>
            <w:tcW w:w="567" w:type="dxa"/>
            <w:vAlign w:val="center"/>
          </w:tcPr>
          <w:p w14:paraId="42EAB88E"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第七学期18周</w:t>
            </w:r>
          </w:p>
        </w:tc>
        <w:tc>
          <w:tcPr>
            <w:tcW w:w="567" w:type="dxa"/>
            <w:vAlign w:val="center"/>
          </w:tcPr>
          <w:p w14:paraId="41B6E831"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w:t>
            </w:r>
          </w:p>
          <w:p w14:paraId="20F67A04"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八</w:t>
            </w:r>
          </w:p>
          <w:p w14:paraId="2AB3B99B"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学</w:t>
            </w:r>
          </w:p>
          <w:p w14:paraId="4BE43418"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期</w:t>
            </w:r>
          </w:p>
          <w:p w14:paraId="0CAF4CD2" w14:textId="763440EA"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1</w:t>
            </w:r>
            <w:r w:rsidR="00AF4BFC">
              <w:rPr>
                <w:rFonts w:ascii="宋体" w:eastAsia="宋体" w:hAnsi="宋体" w:cs="Times New Roman" w:hint="eastAsia"/>
                <w:b/>
                <w:bCs/>
                <w:sz w:val="18"/>
                <w:szCs w:val="18"/>
              </w:rPr>
              <w:t>2</w:t>
            </w:r>
          </w:p>
          <w:p w14:paraId="3C22CE6F" w14:textId="77777777" w:rsidR="00A45553" w:rsidRPr="00F516A7" w:rsidRDefault="00A45553" w:rsidP="007D64F8">
            <w:pPr>
              <w:tabs>
                <w:tab w:val="left" w:pos="180"/>
                <w:tab w:val="left" w:pos="360"/>
                <w:tab w:val="left" w:pos="540"/>
                <w:tab w:val="left" w:pos="840"/>
              </w:tabs>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周</w:t>
            </w:r>
          </w:p>
        </w:tc>
      </w:tr>
      <w:tr w:rsidR="00B462AF" w:rsidRPr="00F516A7" w14:paraId="4EE8420F" w14:textId="77777777" w:rsidTr="00AF4BFC">
        <w:trPr>
          <w:trHeight w:hRule="exact" w:val="454"/>
          <w:jc w:val="center"/>
        </w:trPr>
        <w:tc>
          <w:tcPr>
            <w:tcW w:w="1226" w:type="dxa"/>
            <w:vMerge w:val="restart"/>
            <w:vAlign w:val="center"/>
          </w:tcPr>
          <w:p w14:paraId="7055EA08" w14:textId="77777777" w:rsidR="00B462AF" w:rsidRPr="00F516A7" w:rsidRDefault="00B462AF" w:rsidP="00B462AF">
            <w:pPr>
              <w:spacing w:line="300" w:lineRule="exact"/>
              <w:jc w:val="center"/>
              <w:rPr>
                <w:rFonts w:ascii="宋体" w:eastAsia="宋体" w:hAnsi="宋体" w:cs="宋体"/>
                <w:b/>
                <w:bCs/>
                <w:szCs w:val="21"/>
              </w:rPr>
            </w:pPr>
            <w:r w:rsidRPr="00F516A7">
              <w:rPr>
                <w:rFonts w:ascii="宋体" w:eastAsia="宋体" w:hAnsi="宋体" w:cs="宋体" w:hint="eastAsia"/>
                <w:b/>
                <w:bCs/>
                <w:szCs w:val="21"/>
              </w:rPr>
              <w:t>公共必修</w:t>
            </w:r>
          </w:p>
        </w:tc>
        <w:tc>
          <w:tcPr>
            <w:tcW w:w="992" w:type="dxa"/>
            <w:vAlign w:val="center"/>
          </w:tcPr>
          <w:p w14:paraId="2B00247A" w14:textId="5396EA36" w:rsidR="00B462AF" w:rsidRPr="00F516A7" w:rsidRDefault="00B462AF" w:rsidP="00B462AF">
            <w:pPr>
              <w:spacing w:line="30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3100009</w:t>
            </w:r>
          </w:p>
        </w:tc>
        <w:tc>
          <w:tcPr>
            <w:tcW w:w="2034" w:type="dxa"/>
            <w:vAlign w:val="center"/>
          </w:tcPr>
          <w:p w14:paraId="3F8421A1" w14:textId="2FCE0088" w:rsidR="00B462AF" w:rsidRPr="00F516A7" w:rsidRDefault="00B462AF" w:rsidP="00B462AF">
            <w:pPr>
              <w:spacing w:line="30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形势与政策</w:t>
            </w:r>
          </w:p>
        </w:tc>
        <w:tc>
          <w:tcPr>
            <w:tcW w:w="360" w:type="dxa"/>
            <w:vAlign w:val="center"/>
          </w:tcPr>
          <w:p w14:paraId="4B0AF800" w14:textId="0080F5E7" w:rsidR="00B462AF" w:rsidRPr="00F516A7" w:rsidRDefault="00B462AF" w:rsidP="00B462AF">
            <w:pPr>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2</w:t>
            </w:r>
          </w:p>
        </w:tc>
        <w:tc>
          <w:tcPr>
            <w:tcW w:w="540" w:type="dxa"/>
            <w:vAlign w:val="center"/>
          </w:tcPr>
          <w:p w14:paraId="7ED90205" w14:textId="677392DA" w:rsidR="00B462AF" w:rsidRPr="00F516A7" w:rsidRDefault="00B462AF" w:rsidP="00B462AF">
            <w:pPr>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64</w:t>
            </w:r>
          </w:p>
        </w:tc>
        <w:tc>
          <w:tcPr>
            <w:tcW w:w="540" w:type="dxa"/>
            <w:vAlign w:val="center"/>
          </w:tcPr>
          <w:p w14:paraId="662F7AD7" w14:textId="3B102D93" w:rsidR="00B462AF" w:rsidRPr="00F516A7" w:rsidRDefault="00B462AF" w:rsidP="00B462AF">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64</w:t>
            </w:r>
          </w:p>
        </w:tc>
        <w:tc>
          <w:tcPr>
            <w:tcW w:w="540" w:type="dxa"/>
            <w:vAlign w:val="center"/>
          </w:tcPr>
          <w:p w14:paraId="46888237" w14:textId="07003A9D" w:rsidR="00B462AF" w:rsidRPr="00F516A7" w:rsidRDefault="00B462AF" w:rsidP="00B462AF">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0</w:t>
            </w:r>
          </w:p>
        </w:tc>
        <w:tc>
          <w:tcPr>
            <w:tcW w:w="593" w:type="dxa"/>
            <w:vAlign w:val="center"/>
          </w:tcPr>
          <w:p w14:paraId="7DF85856" w14:textId="49A57B16" w:rsidR="00B462AF" w:rsidRPr="00F516A7" w:rsidRDefault="00B462AF" w:rsidP="00B462AF">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w:t>
            </w:r>
          </w:p>
        </w:tc>
        <w:tc>
          <w:tcPr>
            <w:tcW w:w="567" w:type="dxa"/>
            <w:vAlign w:val="center"/>
          </w:tcPr>
          <w:p w14:paraId="3B61CBB6" w14:textId="1A97F1CB" w:rsidR="00B462AF" w:rsidRPr="00F516A7" w:rsidRDefault="00B462AF" w:rsidP="00B462AF">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w:t>
            </w:r>
          </w:p>
        </w:tc>
        <w:tc>
          <w:tcPr>
            <w:tcW w:w="567" w:type="dxa"/>
            <w:vAlign w:val="center"/>
          </w:tcPr>
          <w:p w14:paraId="31D0D152" w14:textId="3F5EC3B0" w:rsidR="00B462AF" w:rsidRPr="00AF4BFC" w:rsidRDefault="00B462AF" w:rsidP="00B462AF">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w:t>
            </w:r>
          </w:p>
        </w:tc>
        <w:tc>
          <w:tcPr>
            <w:tcW w:w="567" w:type="dxa"/>
            <w:vAlign w:val="center"/>
          </w:tcPr>
          <w:p w14:paraId="32FB0637" w14:textId="7E194127" w:rsidR="00B462AF" w:rsidRPr="00AF4BFC" w:rsidRDefault="00B462AF" w:rsidP="00B462AF">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w:t>
            </w:r>
          </w:p>
        </w:tc>
        <w:tc>
          <w:tcPr>
            <w:tcW w:w="567" w:type="dxa"/>
            <w:vAlign w:val="center"/>
          </w:tcPr>
          <w:p w14:paraId="632A3422" w14:textId="628412E1" w:rsidR="00B462AF" w:rsidRPr="00AF4BFC" w:rsidRDefault="00B462AF" w:rsidP="00B462AF">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w:t>
            </w:r>
          </w:p>
        </w:tc>
        <w:tc>
          <w:tcPr>
            <w:tcW w:w="567" w:type="dxa"/>
            <w:vAlign w:val="center"/>
          </w:tcPr>
          <w:p w14:paraId="651EF97B" w14:textId="2E9562AC" w:rsidR="00B462AF" w:rsidRPr="00AF4BFC" w:rsidRDefault="00B462AF" w:rsidP="00B462AF">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w:t>
            </w:r>
          </w:p>
        </w:tc>
        <w:tc>
          <w:tcPr>
            <w:tcW w:w="567" w:type="dxa"/>
            <w:vAlign w:val="center"/>
          </w:tcPr>
          <w:p w14:paraId="7055CA8F" w14:textId="2A01C7D1" w:rsidR="00B462AF" w:rsidRPr="00AF4BFC" w:rsidRDefault="00B462AF" w:rsidP="00B462AF">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w:t>
            </w:r>
          </w:p>
        </w:tc>
        <w:tc>
          <w:tcPr>
            <w:tcW w:w="567" w:type="dxa"/>
            <w:vAlign w:val="center"/>
          </w:tcPr>
          <w:p w14:paraId="2648B8DA" w14:textId="482545B5" w:rsidR="00B462AF" w:rsidRPr="00AF4BFC" w:rsidRDefault="00B462AF" w:rsidP="00B462AF">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w:t>
            </w:r>
          </w:p>
        </w:tc>
      </w:tr>
      <w:tr w:rsidR="00B462AF" w:rsidRPr="00F516A7" w14:paraId="106290A4" w14:textId="77777777" w:rsidTr="00AF4BFC">
        <w:trPr>
          <w:trHeight w:hRule="exact" w:val="725"/>
          <w:jc w:val="center"/>
        </w:trPr>
        <w:tc>
          <w:tcPr>
            <w:tcW w:w="1226" w:type="dxa"/>
            <w:vMerge/>
            <w:vAlign w:val="center"/>
          </w:tcPr>
          <w:p w14:paraId="3F3B2280" w14:textId="77777777" w:rsidR="00B462AF" w:rsidRPr="00F516A7" w:rsidRDefault="00B462AF" w:rsidP="00B462AF">
            <w:pPr>
              <w:spacing w:line="300" w:lineRule="exact"/>
              <w:jc w:val="center"/>
              <w:rPr>
                <w:rFonts w:ascii="宋体" w:eastAsia="宋体" w:hAnsi="宋体" w:cs="宋体"/>
                <w:b/>
                <w:bCs/>
                <w:szCs w:val="21"/>
              </w:rPr>
            </w:pPr>
          </w:p>
        </w:tc>
        <w:tc>
          <w:tcPr>
            <w:tcW w:w="992" w:type="dxa"/>
            <w:vAlign w:val="center"/>
          </w:tcPr>
          <w:p w14:paraId="5AA7554D" w14:textId="0EE6D775" w:rsidR="00B462AF" w:rsidRPr="00F516A7" w:rsidRDefault="00B462AF" w:rsidP="00B462AF">
            <w:pPr>
              <w:spacing w:line="30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3100016</w:t>
            </w:r>
          </w:p>
        </w:tc>
        <w:tc>
          <w:tcPr>
            <w:tcW w:w="2034" w:type="dxa"/>
            <w:vAlign w:val="center"/>
          </w:tcPr>
          <w:p w14:paraId="7E1A0820" w14:textId="77777777" w:rsidR="00B462AF" w:rsidRPr="00DB0130" w:rsidRDefault="00B462AF" w:rsidP="00B462AF">
            <w:pPr>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思想道德修养</w:t>
            </w:r>
          </w:p>
          <w:p w14:paraId="34E80535" w14:textId="47B69FE5" w:rsidR="00B462AF" w:rsidRPr="00F516A7" w:rsidRDefault="00B462AF" w:rsidP="00B462AF">
            <w:pPr>
              <w:spacing w:line="30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与法律基础</w:t>
            </w:r>
          </w:p>
        </w:tc>
        <w:tc>
          <w:tcPr>
            <w:tcW w:w="360" w:type="dxa"/>
            <w:vAlign w:val="center"/>
          </w:tcPr>
          <w:p w14:paraId="441C9C05" w14:textId="41101B48" w:rsidR="00B462AF" w:rsidRPr="00F516A7" w:rsidRDefault="00B462AF" w:rsidP="00B462AF">
            <w:pPr>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3</w:t>
            </w:r>
          </w:p>
        </w:tc>
        <w:tc>
          <w:tcPr>
            <w:tcW w:w="540" w:type="dxa"/>
            <w:vAlign w:val="center"/>
          </w:tcPr>
          <w:p w14:paraId="189A3686" w14:textId="1383F2D4" w:rsidR="00B462AF" w:rsidRPr="00F516A7" w:rsidRDefault="00B462AF" w:rsidP="00B462AF">
            <w:pPr>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48</w:t>
            </w:r>
          </w:p>
        </w:tc>
        <w:tc>
          <w:tcPr>
            <w:tcW w:w="540" w:type="dxa"/>
            <w:vAlign w:val="center"/>
          </w:tcPr>
          <w:p w14:paraId="6F2A69D3" w14:textId="60C171C5" w:rsidR="00B462AF" w:rsidRPr="00F516A7" w:rsidRDefault="00B462AF" w:rsidP="00B462AF">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4</w:t>
            </w:r>
            <w:r w:rsidRPr="00DB0130">
              <w:rPr>
                <w:rFonts w:ascii="宋体" w:eastAsia="宋体" w:hAnsi="宋体" w:cs="Mongolian Baiti"/>
                <w:color w:val="000000" w:themeColor="text1"/>
                <w:sz w:val="18"/>
                <w:szCs w:val="18"/>
              </w:rPr>
              <w:t>0</w:t>
            </w:r>
          </w:p>
        </w:tc>
        <w:tc>
          <w:tcPr>
            <w:tcW w:w="540" w:type="dxa"/>
            <w:vAlign w:val="center"/>
          </w:tcPr>
          <w:p w14:paraId="492AB7DE" w14:textId="5AE9A374" w:rsidR="00B462AF" w:rsidRPr="00F516A7" w:rsidRDefault="00B462AF" w:rsidP="00B462AF">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8</w:t>
            </w:r>
          </w:p>
        </w:tc>
        <w:tc>
          <w:tcPr>
            <w:tcW w:w="593" w:type="dxa"/>
            <w:vAlign w:val="center"/>
          </w:tcPr>
          <w:p w14:paraId="06DC8F00" w14:textId="6DAC595F" w:rsidR="00B462AF" w:rsidRPr="00F516A7" w:rsidRDefault="00B462AF" w:rsidP="00B462AF">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4</w:t>
            </w:r>
          </w:p>
        </w:tc>
        <w:tc>
          <w:tcPr>
            <w:tcW w:w="567" w:type="dxa"/>
            <w:vAlign w:val="center"/>
          </w:tcPr>
          <w:p w14:paraId="5666B430" w14:textId="3CA351C4" w:rsidR="00B462AF" w:rsidRPr="00AF4BFC" w:rsidRDefault="00B462AF" w:rsidP="00B462AF">
            <w:pPr>
              <w:tabs>
                <w:tab w:val="left" w:pos="180"/>
                <w:tab w:val="left" w:pos="360"/>
                <w:tab w:val="left" w:pos="540"/>
                <w:tab w:val="left" w:pos="840"/>
              </w:tabs>
              <w:spacing w:line="240" w:lineRule="exact"/>
              <w:rPr>
                <w:rFonts w:ascii="宋体" w:eastAsia="宋体" w:hAnsi="宋体" w:cs="Mongolian Baiti"/>
                <w:sz w:val="15"/>
                <w:szCs w:val="15"/>
              </w:rPr>
            </w:pPr>
            <w:r w:rsidRPr="00DB0130">
              <w:rPr>
                <w:rFonts w:ascii="宋体" w:eastAsia="宋体" w:hAnsi="宋体" w:cs="Mongolian Baiti" w:hint="eastAsia"/>
                <w:color w:val="000000" w:themeColor="text1"/>
                <w:sz w:val="15"/>
                <w:szCs w:val="15"/>
              </w:rPr>
              <w:t>（4）</w:t>
            </w:r>
          </w:p>
        </w:tc>
        <w:tc>
          <w:tcPr>
            <w:tcW w:w="567" w:type="dxa"/>
            <w:vAlign w:val="center"/>
          </w:tcPr>
          <w:p w14:paraId="3D1B7053" w14:textId="77777777" w:rsidR="00B462AF" w:rsidRPr="00F516A7" w:rsidRDefault="00B462AF" w:rsidP="00B462AF">
            <w:pPr>
              <w:tabs>
                <w:tab w:val="left" w:pos="180"/>
                <w:tab w:val="left" w:pos="360"/>
                <w:tab w:val="left" w:pos="540"/>
                <w:tab w:val="left" w:pos="840"/>
              </w:tabs>
              <w:spacing w:line="240" w:lineRule="exact"/>
              <w:jc w:val="center"/>
              <w:rPr>
                <w:rFonts w:ascii="宋体" w:eastAsia="宋体" w:hAnsi="宋体" w:cs="宋体"/>
                <w:b/>
                <w:bCs/>
                <w:szCs w:val="21"/>
              </w:rPr>
            </w:pPr>
          </w:p>
        </w:tc>
        <w:tc>
          <w:tcPr>
            <w:tcW w:w="567" w:type="dxa"/>
            <w:vAlign w:val="center"/>
          </w:tcPr>
          <w:p w14:paraId="60B106A7" w14:textId="77777777" w:rsidR="00B462AF" w:rsidRPr="00F516A7" w:rsidRDefault="00B462AF" w:rsidP="00B462AF">
            <w:pPr>
              <w:tabs>
                <w:tab w:val="left" w:pos="180"/>
                <w:tab w:val="left" w:pos="360"/>
                <w:tab w:val="left" w:pos="540"/>
                <w:tab w:val="left" w:pos="840"/>
              </w:tabs>
              <w:spacing w:line="240" w:lineRule="exact"/>
              <w:jc w:val="center"/>
              <w:rPr>
                <w:rFonts w:ascii="宋体" w:eastAsia="宋体" w:hAnsi="宋体" w:cs="宋体"/>
                <w:b/>
                <w:bCs/>
                <w:szCs w:val="21"/>
              </w:rPr>
            </w:pPr>
          </w:p>
        </w:tc>
        <w:tc>
          <w:tcPr>
            <w:tcW w:w="567" w:type="dxa"/>
            <w:vAlign w:val="center"/>
          </w:tcPr>
          <w:p w14:paraId="02592118" w14:textId="77777777" w:rsidR="00B462AF" w:rsidRPr="00F516A7" w:rsidRDefault="00B462AF" w:rsidP="00B462AF">
            <w:pPr>
              <w:tabs>
                <w:tab w:val="left" w:pos="180"/>
                <w:tab w:val="left" w:pos="360"/>
                <w:tab w:val="left" w:pos="540"/>
                <w:tab w:val="left" w:pos="840"/>
              </w:tabs>
              <w:spacing w:line="240" w:lineRule="exact"/>
              <w:jc w:val="center"/>
              <w:rPr>
                <w:rFonts w:ascii="宋体" w:eastAsia="宋体" w:hAnsi="宋体" w:cs="宋体"/>
                <w:b/>
                <w:bCs/>
                <w:szCs w:val="21"/>
              </w:rPr>
            </w:pPr>
          </w:p>
        </w:tc>
        <w:tc>
          <w:tcPr>
            <w:tcW w:w="567" w:type="dxa"/>
            <w:vAlign w:val="center"/>
          </w:tcPr>
          <w:p w14:paraId="305742D4" w14:textId="77777777" w:rsidR="00B462AF" w:rsidRPr="00F516A7" w:rsidRDefault="00B462AF" w:rsidP="00B462AF">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1EAB7FD5" w14:textId="77777777" w:rsidR="00B462AF" w:rsidRPr="00F516A7" w:rsidRDefault="00B462AF" w:rsidP="00B462AF">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3453DD6E" w14:textId="77777777" w:rsidR="00B462AF" w:rsidRPr="00F516A7" w:rsidRDefault="00B462AF" w:rsidP="00B462AF">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272C8C6D" w14:textId="77777777" w:rsidTr="00AF4BFC">
        <w:trPr>
          <w:trHeight w:hRule="exact" w:val="602"/>
          <w:jc w:val="center"/>
        </w:trPr>
        <w:tc>
          <w:tcPr>
            <w:tcW w:w="1226" w:type="dxa"/>
            <w:vMerge/>
            <w:vAlign w:val="center"/>
          </w:tcPr>
          <w:p w14:paraId="3053A897"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p>
        </w:tc>
        <w:tc>
          <w:tcPr>
            <w:tcW w:w="992" w:type="dxa"/>
            <w:vAlign w:val="center"/>
          </w:tcPr>
          <w:p w14:paraId="14776780" w14:textId="5CEE19A4"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3100013</w:t>
            </w:r>
          </w:p>
        </w:tc>
        <w:tc>
          <w:tcPr>
            <w:tcW w:w="2034" w:type="dxa"/>
            <w:vAlign w:val="center"/>
          </w:tcPr>
          <w:p w14:paraId="6C4734AB" w14:textId="77777777" w:rsidR="00654516" w:rsidRPr="00DB0130" w:rsidRDefault="00654516" w:rsidP="00654516">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马克思主义</w:t>
            </w:r>
          </w:p>
          <w:p w14:paraId="421D6E52" w14:textId="02BC8800"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基本原理</w:t>
            </w:r>
          </w:p>
        </w:tc>
        <w:tc>
          <w:tcPr>
            <w:tcW w:w="360" w:type="dxa"/>
            <w:vAlign w:val="center"/>
          </w:tcPr>
          <w:p w14:paraId="7E1E1F78" w14:textId="1DF0FDB0" w:rsidR="00654516" w:rsidRPr="00F516A7" w:rsidRDefault="00654516" w:rsidP="00654516">
            <w:pPr>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3</w:t>
            </w:r>
          </w:p>
        </w:tc>
        <w:tc>
          <w:tcPr>
            <w:tcW w:w="540" w:type="dxa"/>
            <w:vAlign w:val="center"/>
          </w:tcPr>
          <w:p w14:paraId="64AA3D12" w14:textId="79956CD6" w:rsidR="00654516" w:rsidRPr="00F516A7" w:rsidRDefault="00654516" w:rsidP="00654516">
            <w:pPr>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48</w:t>
            </w:r>
          </w:p>
        </w:tc>
        <w:tc>
          <w:tcPr>
            <w:tcW w:w="540" w:type="dxa"/>
            <w:vAlign w:val="center"/>
          </w:tcPr>
          <w:p w14:paraId="71F5CCC1" w14:textId="025B5A53"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40</w:t>
            </w:r>
          </w:p>
        </w:tc>
        <w:tc>
          <w:tcPr>
            <w:tcW w:w="540" w:type="dxa"/>
            <w:vAlign w:val="center"/>
          </w:tcPr>
          <w:p w14:paraId="7DBCF38F" w14:textId="1D14F0A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8</w:t>
            </w:r>
          </w:p>
        </w:tc>
        <w:tc>
          <w:tcPr>
            <w:tcW w:w="593" w:type="dxa"/>
            <w:vAlign w:val="center"/>
          </w:tcPr>
          <w:p w14:paraId="54D8A112" w14:textId="515E1EBD"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15A80D94" w14:textId="1E7032EB" w:rsidR="00654516" w:rsidRPr="00F516A7" w:rsidRDefault="00654516" w:rsidP="00654516">
            <w:pPr>
              <w:tabs>
                <w:tab w:val="left" w:pos="180"/>
                <w:tab w:val="left" w:pos="360"/>
                <w:tab w:val="left" w:pos="540"/>
                <w:tab w:val="left" w:pos="840"/>
              </w:tabs>
              <w:spacing w:line="240" w:lineRule="exact"/>
              <w:rPr>
                <w:rFonts w:ascii="宋体" w:eastAsia="宋体" w:hAnsi="宋体" w:cs="Mongolian Baiti"/>
                <w:sz w:val="18"/>
                <w:szCs w:val="18"/>
              </w:rPr>
            </w:pPr>
          </w:p>
        </w:tc>
        <w:tc>
          <w:tcPr>
            <w:tcW w:w="567" w:type="dxa"/>
            <w:vAlign w:val="center"/>
          </w:tcPr>
          <w:p w14:paraId="6B1D98AA" w14:textId="16B21620"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宋体"/>
                <w:b/>
                <w:bCs/>
                <w:szCs w:val="21"/>
              </w:rPr>
            </w:pPr>
            <w:r w:rsidRPr="00DB0130">
              <w:rPr>
                <w:rFonts w:ascii="宋体" w:eastAsia="宋体" w:hAnsi="宋体" w:cs="Mongolian Baiti" w:hint="eastAsia"/>
                <w:color w:val="000000" w:themeColor="text1"/>
                <w:sz w:val="18"/>
                <w:szCs w:val="18"/>
              </w:rPr>
              <w:t>4</w:t>
            </w:r>
          </w:p>
        </w:tc>
        <w:tc>
          <w:tcPr>
            <w:tcW w:w="567" w:type="dxa"/>
            <w:vAlign w:val="center"/>
          </w:tcPr>
          <w:p w14:paraId="6976B0E9" w14:textId="49077888"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r w:rsidRPr="00DB0130">
              <w:rPr>
                <w:rFonts w:ascii="宋体" w:eastAsia="宋体" w:hAnsi="宋体" w:cs="Mongolian Baiti" w:hint="eastAsia"/>
                <w:color w:val="000000" w:themeColor="text1"/>
                <w:sz w:val="15"/>
                <w:szCs w:val="15"/>
              </w:rPr>
              <w:t>（4）</w:t>
            </w:r>
          </w:p>
        </w:tc>
        <w:tc>
          <w:tcPr>
            <w:tcW w:w="567" w:type="dxa"/>
            <w:vAlign w:val="center"/>
          </w:tcPr>
          <w:p w14:paraId="096DBDEE"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521BFA6C"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1662EC76"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6C161B91"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02A537B9" w14:textId="77777777" w:rsidTr="00AF4BFC">
        <w:trPr>
          <w:trHeight w:hRule="exact" w:val="613"/>
          <w:jc w:val="center"/>
        </w:trPr>
        <w:tc>
          <w:tcPr>
            <w:tcW w:w="1226" w:type="dxa"/>
            <w:vMerge/>
            <w:vAlign w:val="center"/>
          </w:tcPr>
          <w:p w14:paraId="73140A16"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p>
        </w:tc>
        <w:tc>
          <w:tcPr>
            <w:tcW w:w="992" w:type="dxa"/>
            <w:vAlign w:val="center"/>
          </w:tcPr>
          <w:p w14:paraId="62D3DBAF" w14:textId="36B2A6D3"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3100015</w:t>
            </w:r>
          </w:p>
        </w:tc>
        <w:tc>
          <w:tcPr>
            <w:tcW w:w="2034" w:type="dxa"/>
            <w:vAlign w:val="center"/>
          </w:tcPr>
          <w:p w14:paraId="749FC5C7" w14:textId="458A9A34"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中国近现代史纲要</w:t>
            </w:r>
          </w:p>
        </w:tc>
        <w:tc>
          <w:tcPr>
            <w:tcW w:w="360" w:type="dxa"/>
            <w:vAlign w:val="center"/>
          </w:tcPr>
          <w:p w14:paraId="30735124" w14:textId="5562D728" w:rsidR="00654516" w:rsidRPr="00F516A7" w:rsidRDefault="00654516" w:rsidP="00654516">
            <w:pPr>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3</w:t>
            </w:r>
          </w:p>
        </w:tc>
        <w:tc>
          <w:tcPr>
            <w:tcW w:w="540" w:type="dxa"/>
            <w:vAlign w:val="center"/>
          </w:tcPr>
          <w:p w14:paraId="52FC90A4" w14:textId="2AF74290" w:rsidR="00654516" w:rsidRPr="00F516A7" w:rsidRDefault="00654516" w:rsidP="00654516">
            <w:pPr>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48</w:t>
            </w:r>
          </w:p>
        </w:tc>
        <w:tc>
          <w:tcPr>
            <w:tcW w:w="540" w:type="dxa"/>
            <w:vAlign w:val="center"/>
          </w:tcPr>
          <w:p w14:paraId="3E45D71E" w14:textId="160251A8"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40</w:t>
            </w:r>
          </w:p>
        </w:tc>
        <w:tc>
          <w:tcPr>
            <w:tcW w:w="540" w:type="dxa"/>
            <w:vAlign w:val="center"/>
          </w:tcPr>
          <w:p w14:paraId="185A7730" w14:textId="0622AA7C"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8</w:t>
            </w:r>
          </w:p>
        </w:tc>
        <w:tc>
          <w:tcPr>
            <w:tcW w:w="593" w:type="dxa"/>
            <w:vAlign w:val="center"/>
          </w:tcPr>
          <w:p w14:paraId="619B2562" w14:textId="776938C3"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4</w:t>
            </w:r>
          </w:p>
        </w:tc>
        <w:tc>
          <w:tcPr>
            <w:tcW w:w="567" w:type="dxa"/>
            <w:vAlign w:val="center"/>
          </w:tcPr>
          <w:p w14:paraId="17F5FC3E" w14:textId="1AB38894"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5"/>
                <w:szCs w:val="15"/>
              </w:rPr>
              <w:t>（4）</w:t>
            </w:r>
          </w:p>
        </w:tc>
        <w:tc>
          <w:tcPr>
            <w:tcW w:w="567" w:type="dxa"/>
            <w:vAlign w:val="center"/>
          </w:tcPr>
          <w:p w14:paraId="52DA8F9E" w14:textId="4F3BB2BE"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25C489F9" w14:textId="7AD4C2A2" w:rsidR="00654516" w:rsidRPr="00AF4BFC" w:rsidRDefault="00654516" w:rsidP="00654516">
            <w:pPr>
              <w:tabs>
                <w:tab w:val="left" w:pos="180"/>
                <w:tab w:val="left" w:pos="360"/>
                <w:tab w:val="left" w:pos="540"/>
                <w:tab w:val="left" w:pos="840"/>
              </w:tabs>
              <w:spacing w:line="240" w:lineRule="exact"/>
              <w:rPr>
                <w:rFonts w:ascii="宋体" w:eastAsia="宋体" w:hAnsi="宋体" w:cs="Mongolian Baiti"/>
                <w:sz w:val="15"/>
                <w:szCs w:val="15"/>
              </w:rPr>
            </w:pPr>
          </w:p>
        </w:tc>
        <w:tc>
          <w:tcPr>
            <w:tcW w:w="567" w:type="dxa"/>
            <w:vAlign w:val="center"/>
          </w:tcPr>
          <w:p w14:paraId="7FEDECAC"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659D6CCE"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63641172"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10FE30DD"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345CA758" w14:textId="77777777" w:rsidTr="00AF4BFC">
        <w:trPr>
          <w:trHeight w:hRule="exact" w:val="932"/>
          <w:jc w:val="center"/>
        </w:trPr>
        <w:tc>
          <w:tcPr>
            <w:tcW w:w="1226" w:type="dxa"/>
            <w:vMerge/>
            <w:vAlign w:val="center"/>
          </w:tcPr>
          <w:p w14:paraId="175778D8"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p>
        </w:tc>
        <w:tc>
          <w:tcPr>
            <w:tcW w:w="992" w:type="dxa"/>
            <w:vAlign w:val="center"/>
          </w:tcPr>
          <w:p w14:paraId="11C3B8A3" w14:textId="0C8100FE"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3100014</w:t>
            </w:r>
          </w:p>
        </w:tc>
        <w:tc>
          <w:tcPr>
            <w:tcW w:w="2034" w:type="dxa"/>
            <w:vAlign w:val="center"/>
          </w:tcPr>
          <w:p w14:paraId="1C8EF83E" w14:textId="143A09E6"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毛泽东思想和中国特色社会主义理论体系概论</w:t>
            </w:r>
          </w:p>
        </w:tc>
        <w:tc>
          <w:tcPr>
            <w:tcW w:w="360" w:type="dxa"/>
            <w:vAlign w:val="center"/>
          </w:tcPr>
          <w:p w14:paraId="33D630C0" w14:textId="6E190572" w:rsidR="00654516" w:rsidRPr="00F516A7" w:rsidRDefault="00654516" w:rsidP="00654516">
            <w:pPr>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5</w:t>
            </w:r>
          </w:p>
        </w:tc>
        <w:tc>
          <w:tcPr>
            <w:tcW w:w="540" w:type="dxa"/>
            <w:vAlign w:val="center"/>
          </w:tcPr>
          <w:p w14:paraId="3B190181" w14:textId="346FA541" w:rsidR="00654516" w:rsidRPr="00F516A7" w:rsidRDefault="00E83699" w:rsidP="00654516">
            <w:pPr>
              <w:spacing w:line="240" w:lineRule="exact"/>
              <w:jc w:val="center"/>
              <w:rPr>
                <w:rFonts w:ascii="宋体" w:eastAsia="宋体" w:hAnsi="宋体" w:cs="Mongolian Baiti"/>
                <w:sz w:val="18"/>
                <w:szCs w:val="18"/>
              </w:rPr>
            </w:pPr>
            <w:r>
              <w:rPr>
                <w:rFonts w:ascii="宋体" w:eastAsia="宋体" w:hAnsi="宋体" w:cs="Mongolian Baiti" w:hint="eastAsia"/>
                <w:color w:val="000000" w:themeColor="text1"/>
                <w:sz w:val="18"/>
                <w:szCs w:val="18"/>
              </w:rPr>
              <w:t>90</w:t>
            </w:r>
          </w:p>
        </w:tc>
        <w:tc>
          <w:tcPr>
            <w:tcW w:w="540" w:type="dxa"/>
            <w:vAlign w:val="center"/>
          </w:tcPr>
          <w:p w14:paraId="495B7DD7" w14:textId="3454F43F"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72</w:t>
            </w:r>
          </w:p>
        </w:tc>
        <w:tc>
          <w:tcPr>
            <w:tcW w:w="540" w:type="dxa"/>
            <w:vAlign w:val="center"/>
          </w:tcPr>
          <w:p w14:paraId="55F781FD" w14:textId="3A238049" w:rsidR="00654516" w:rsidRPr="00F516A7" w:rsidRDefault="00E83699"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color w:val="000000" w:themeColor="text1"/>
                <w:sz w:val="18"/>
                <w:szCs w:val="18"/>
              </w:rPr>
              <w:t>1</w:t>
            </w:r>
            <w:r w:rsidR="00654516" w:rsidRPr="00DB0130">
              <w:rPr>
                <w:rFonts w:ascii="宋体" w:eastAsia="宋体" w:hAnsi="宋体" w:cs="Mongolian Baiti"/>
                <w:color w:val="000000" w:themeColor="text1"/>
                <w:sz w:val="18"/>
                <w:szCs w:val="18"/>
              </w:rPr>
              <w:t>8</w:t>
            </w:r>
          </w:p>
        </w:tc>
        <w:tc>
          <w:tcPr>
            <w:tcW w:w="593" w:type="dxa"/>
            <w:vAlign w:val="center"/>
          </w:tcPr>
          <w:p w14:paraId="13429B6F"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7D51A09A"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3F8B2563" w14:textId="744E0CB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4</w:t>
            </w:r>
          </w:p>
        </w:tc>
        <w:tc>
          <w:tcPr>
            <w:tcW w:w="567" w:type="dxa"/>
            <w:vAlign w:val="center"/>
          </w:tcPr>
          <w:p w14:paraId="5826211A" w14:textId="5A109534" w:rsidR="00654516" w:rsidRPr="00AF4BFC" w:rsidRDefault="00654516" w:rsidP="00654516">
            <w:pPr>
              <w:tabs>
                <w:tab w:val="left" w:pos="180"/>
                <w:tab w:val="left" w:pos="360"/>
                <w:tab w:val="left" w:pos="540"/>
                <w:tab w:val="left" w:pos="840"/>
              </w:tabs>
              <w:spacing w:line="240" w:lineRule="exact"/>
              <w:rPr>
                <w:rFonts w:ascii="宋体" w:eastAsia="宋体" w:hAnsi="宋体" w:cs="Mongolian Baiti"/>
                <w:sz w:val="15"/>
                <w:szCs w:val="15"/>
              </w:rPr>
            </w:pPr>
            <w:r w:rsidRPr="00DB0130">
              <w:rPr>
                <w:rFonts w:ascii="宋体" w:eastAsia="宋体" w:hAnsi="宋体" w:cs="Mongolian Baiti" w:hint="eastAsia"/>
                <w:color w:val="000000" w:themeColor="text1"/>
                <w:sz w:val="15"/>
                <w:szCs w:val="15"/>
              </w:rPr>
              <w:t>（4）</w:t>
            </w:r>
          </w:p>
        </w:tc>
        <w:tc>
          <w:tcPr>
            <w:tcW w:w="567" w:type="dxa"/>
            <w:vAlign w:val="center"/>
          </w:tcPr>
          <w:p w14:paraId="49D0CFFD"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6AC80C2D"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17881070"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59EB565A"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39B10F69" w14:textId="77777777" w:rsidTr="00AF4BFC">
        <w:trPr>
          <w:trHeight w:hRule="exact" w:val="454"/>
          <w:jc w:val="center"/>
        </w:trPr>
        <w:tc>
          <w:tcPr>
            <w:tcW w:w="1226" w:type="dxa"/>
            <w:vMerge/>
            <w:vAlign w:val="center"/>
          </w:tcPr>
          <w:p w14:paraId="618C9CFB"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Calibri" w:cs="Times New Roman"/>
                <w:b/>
                <w:bCs/>
                <w:szCs w:val="21"/>
              </w:rPr>
            </w:pPr>
          </w:p>
        </w:tc>
        <w:tc>
          <w:tcPr>
            <w:tcW w:w="992" w:type="dxa"/>
            <w:vAlign w:val="center"/>
          </w:tcPr>
          <w:p w14:paraId="6A6F23FF" w14:textId="23D813A8"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3100017</w:t>
            </w:r>
          </w:p>
        </w:tc>
        <w:tc>
          <w:tcPr>
            <w:tcW w:w="2034" w:type="dxa"/>
            <w:vAlign w:val="center"/>
          </w:tcPr>
          <w:p w14:paraId="44C4CD2C" w14:textId="722EF119"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DB0130">
              <w:rPr>
                <w:rFonts w:ascii="宋体" w:eastAsia="宋体" w:hAnsi="宋体" w:cs="Mongolian Baiti" w:hint="eastAsia"/>
                <w:color w:val="000000" w:themeColor="text1"/>
                <w:sz w:val="18"/>
                <w:szCs w:val="18"/>
              </w:rPr>
              <w:t>民族理论与民族政策</w:t>
            </w:r>
          </w:p>
        </w:tc>
        <w:tc>
          <w:tcPr>
            <w:tcW w:w="360" w:type="dxa"/>
            <w:vAlign w:val="center"/>
          </w:tcPr>
          <w:p w14:paraId="4CFFDB2A" w14:textId="08F0AE0C" w:rsidR="00654516" w:rsidRPr="00F516A7" w:rsidRDefault="00654516" w:rsidP="00654516">
            <w:pPr>
              <w:spacing w:line="240" w:lineRule="exact"/>
              <w:jc w:val="center"/>
              <w:rPr>
                <w:rFonts w:ascii="宋体" w:eastAsia="宋体" w:hAnsi="宋体" w:cs="Mongolian Baiti"/>
                <w:sz w:val="18"/>
                <w:szCs w:val="18"/>
              </w:rPr>
            </w:pPr>
            <w:r w:rsidRPr="00DB0130">
              <w:rPr>
                <w:rFonts w:ascii="宋体" w:eastAsia="宋体" w:hAnsi="宋体" w:cs="Mongolian Baiti"/>
                <w:color w:val="000000" w:themeColor="text1"/>
                <w:sz w:val="18"/>
                <w:szCs w:val="18"/>
              </w:rPr>
              <w:t>2</w:t>
            </w:r>
          </w:p>
        </w:tc>
        <w:tc>
          <w:tcPr>
            <w:tcW w:w="540" w:type="dxa"/>
            <w:vAlign w:val="center"/>
          </w:tcPr>
          <w:p w14:paraId="0E87AD5B" w14:textId="1F4EF22E" w:rsidR="00654516" w:rsidRPr="007042A5" w:rsidRDefault="00654516" w:rsidP="00654516">
            <w:pPr>
              <w:spacing w:line="240" w:lineRule="exact"/>
              <w:jc w:val="center"/>
              <w:rPr>
                <w:rFonts w:ascii="宋体" w:eastAsia="宋体" w:hAnsi="宋体" w:cs="Mongolian Baiti"/>
                <w:color w:val="FF0000"/>
                <w:sz w:val="18"/>
                <w:szCs w:val="18"/>
              </w:rPr>
            </w:pPr>
            <w:r w:rsidRPr="00DB0130">
              <w:rPr>
                <w:rFonts w:ascii="宋体" w:eastAsia="宋体" w:hAnsi="宋体" w:cs="Mongolian Baiti"/>
                <w:color w:val="000000" w:themeColor="text1"/>
                <w:sz w:val="18"/>
                <w:szCs w:val="18"/>
              </w:rPr>
              <w:t>32</w:t>
            </w:r>
          </w:p>
        </w:tc>
        <w:tc>
          <w:tcPr>
            <w:tcW w:w="540" w:type="dxa"/>
            <w:vAlign w:val="center"/>
          </w:tcPr>
          <w:p w14:paraId="06124066" w14:textId="4A3F255F" w:rsidR="00654516" w:rsidRPr="007042A5" w:rsidRDefault="00654516" w:rsidP="00654516">
            <w:pPr>
              <w:tabs>
                <w:tab w:val="left" w:pos="180"/>
                <w:tab w:val="left" w:pos="360"/>
                <w:tab w:val="left" w:pos="540"/>
                <w:tab w:val="left" w:pos="840"/>
              </w:tabs>
              <w:spacing w:line="240" w:lineRule="exact"/>
              <w:jc w:val="center"/>
              <w:rPr>
                <w:rFonts w:ascii="宋体" w:eastAsia="宋体" w:hAnsi="宋体" w:cs="Mongolian Baiti"/>
                <w:color w:val="FF0000"/>
                <w:sz w:val="18"/>
                <w:szCs w:val="18"/>
              </w:rPr>
            </w:pPr>
            <w:r w:rsidRPr="00DB0130">
              <w:rPr>
                <w:rFonts w:ascii="宋体" w:eastAsia="宋体" w:hAnsi="宋体" w:cs="Mongolian Baiti"/>
                <w:color w:val="000000" w:themeColor="text1"/>
                <w:sz w:val="18"/>
                <w:szCs w:val="18"/>
              </w:rPr>
              <w:t>24</w:t>
            </w:r>
          </w:p>
        </w:tc>
        <w:tc>
          <w:tcPr>
            <w:tcW w:w="540" w:type="dxa"/>
            <w:vAlign w:val="center"/>
          </w:tcPr>
          <w:p w14:paraId="053D2F59" w14:textId="7C514DED" w:rsidR="00654516" w:rsidRPr="007042A5" w:rsidRDefault="00654516" w:rsidP="00654516">
            <w:pPr>
              <w:tabs>
                <w:tab w:val="left" w:pos="180"/>
                <w:tab w:val="left" w:pos="360"/>
                <w:tab w:val="left" w:pos="540"/>
                <w:tab w:val="left" w:pos="840"/>
              </w:tabs>
              <w:spacing w:line="240" w:lineRule="exact"/>
              <w:jc w:val="center"/>
              <w:rPr>
                <w:rFonts w:ascii="宋体" w:eastAsia="宋体" w:hAnsi="宋体" w:cs="Mongolian Baiti"/>
                <w:color w:val="FF0000"/>
                <w:sz w:val="18"/>
                <w:szCs w:val="18"/>
              </w:rPr>
            </w:pPr>
            <w:r w:rsidRPr="00DB0130">
              <w:rPr>
                <w:rFonts w:ascii="宋体" w:eastAsia="宋体" w:hAnsi="宋体" w:cs="Mongolian Baiti"/>
                <w:color w:val="000000" w:themeColor="text1"/>
                <w:sz w:val="18"/>
                <w:szCs w:val="18"/>
              </w:rPr>
              <w:t>8</w:t>
            </w:r>
          </w:p>
        </w:tc>
        <w:tc>
          <w:tcPr>
            <w:tcW w:w="593" w:type="dxa"/>
            <w:vAlign w:val="center"/>
          </w:tcPr>
          <w:p w14:paraId="174E15D8" w14:textId="44664010" w:rsidR="00654516" w:rsidRPr="007042A5" w:rsidRDefault="00654516" w:rsidP="00654516">
            <w:pPr>
              <w:tabs>
                <w:tab w:val="left" w:pos="180"/>
                <w:tab w:val="left" w:pos="360"/>
                <w:tab w:val="left" w:pos="540"/>
                <w:tab w:val="left" w:pos="840"/>
              </w:tabs>
              <w:spacing w:line="240" w:lineRule="exact"/>
              <w:jc w:val="center"/>
              <w:rPr>
                <w:rFonts w:ascii="宋体" w:eastAsia="宋体" w:hAnsi="宋体" w:cs="Mongolian Baiti"/>
                <w:color w:val="FF0000"/>
                <w:sz w:val="18"/>
                <w:szCs w:val="18"/>
              </w:rPr>
            </w:pPr>
            <w:r w:rsidRPr="00DB0130">
              <w:rPr>
                <w:rFonts w:ascii="宋体" w:eastAsia="宋体" w:hAnsi="宋体" w:cs="Mongolian Baiti"/>
                <w:color w:val="000000" w:themeColor="text1"/>
                <w:sz w:val="18"/>
                <w:szCs w:val="18"/>
              </w:rPr>
              <w:t>2</w:t>
            </w:r>
          </w:p>
        </w:tc>
        <w:tc>
          <w:tcPr>
            <w:tcW w:w="567" w:type="dxa"/>
            <w:vAlign w:val="center"/>
          </w:tcPr>
          <w:p w14:paraId="29A8AEE6" w14:textId="264F874C" w:rsidR="00654516" w:rsidRPr="007042A5" w:rsidRDefault="00654516" w:rsidP="00654516">
            <w:pPr>
              <w:tabs>
                <w:tab w:val="left" w:pos="180"/>
                <w:tab w:val="left" w:pos="360"/>
                <w:tab w:val="left" w:pos="540"/>
                <w:tab w:val="left" w:pos="840"/>
              </w:tabs>
              <w:spacing w:line="240" w:lineRule="exact"/>
              <w:jc w:val="center"/>
              <w:rPr>
                <w:rFonts w:ascii="宋体" w:eastAsia="宋体" w:hAnsi="宋体" w:cs="Mongolian Baiti"/>
                <w:color w:val="FF0000"/>
                <w:sz w:val="15"/>
                <w:szCs w:val="15"/>
              </w:rPr>
            </w:pPr>
            <w:r w:rsidRPr="00DB0130">
              <w:rPr>
                <w:rFonts w:ascii="宋体" w:eastAsia="宋体" w:hAnsi="宋体" w:cs="Mongolian Baiti" w:hint="eastAsia"/>
                <w:color w:val="000000" w:themeColor="text1"/>
                <w:sz w:val="15"/>
                <w:szCs w:val="15"/>
              </w:rPr>
              <w:t>（2）</w:t>
            </w:r>
          </w:p>
        </w:tc>
        <w:tc>
          <w:tcPr>
            <w:tcW w:w="567" w:type="dxa"/>
            <w:vAlign w:val="center"/>
          </w:tcPr>
          <w:p w14:paraId="474A8692" w14:textId="77777777" w:rsidR="00654516" w:rsidRPr="007042A5" w:rsidRDefault="00654516" w:rsidP="00654516">
            <w:pPr>
              <w:tabs>
                <w:tab w:val="left" w:pos="180"/>
                <w:tab w:val="left" w:pos="360"/>
                <w:tab w:val="left" w:pos="540"/>
                <w:tab w:val="left" w:pos="840"/>
              </w:tabs>
              <w:spacing w:line="240" w:lineRule="exact"/>
              <w:jc w:val="center"/>
              <w:rPr>
                <w:rFonts w:ascii="宋体" w:eastAsia="宋体" w:hAnsi="宋体" w:cs="Mongolian Baiti"/>
                <w:color w:val="FF0000"/>
                <w:sz w:val="18"/>
                <w:szCs w:val="18"/>
              </w:rPr>
            </w:pPr>
          </w:p>
        </w:tc>
        <w:tc>
          <w:tcPr>
            <w:tcW w:w="567" w:type="dxa"/>
            <w:vAlign w:val="center"/>
          </w:tcPr>
          <w:p w14:paraId="111960CA"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15A2DF61"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24605658"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1EDD3A19"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280A998A"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7F55FC04" w14:textId="77777777" w:rsidTr="00AF4BFC">
        <w:trPr>
          <w:trHeight w:hRule="exact" w:val="658"/>
          <w:jc w:val="center"/>
        </w:trPr>
        <w:tc>
          <w:tcPr>
            <w:tcW w:w="1226" w:type="dxa"/>
            <w:vMerge/>
            <w:vAlign w:val="center"/>
          </w:tcPr>
          <w:p w14:paraId="58A90589"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p>
        </w:tc>
        <w:tc>
          <w:tcPr>
            <w:tcW w:w="992" w:type="dxa"/>
            <w:vAlign w:val="center"/>
          </w:tcPr>
          <w:p w14:paraId="6746432A"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F516A7">
              <w:rPr>
                <w:rFonts w:ascii="宋体" w:eastAsia="宋体" w:hAnsi="宋体" w:cs="Mongolian Baiti" w:hint="eastAsia"/>
                <w:sz w:val="18"/>
                <w:szCs w:val="18"/>
              </w:rPr>
              <w:t>3300001</w:t>
            </w:r>
          </w:p>
        </w:tc>
        <w:tc>
          <w:tcPr>
            <w:tcW w:w="2034" w:type="dxa"/>
            <w:vAlign w:val="center"/>
          </w:tcPr>
          <w:p w14:paraId="0D8B9FC4"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F516A7">
              <w:rPr>
                <w:rFonts w:ascii="宋体" w:eastAsia="宋体" w:hAnsi="宋体" w:cs="Mongolian Baiti" w:hint="eastAsia"/>
                <w:sz w:val="18"/>
                <w:szCs w:val="18"/>
              </w:rPr>
              <w:t>军事理论</w:t>
            </w:r>
          </w:p>
        </w:tc>
        <w:tc>
          <w:tcPr>
            <w:tcW w:w="360" w:type="dxa"/>
            <w:vAlign w:val="center"/>
          </w:tcPr>
          <w:p w14:paraId="407CDF32" w14:textId="588EB078" w:rsidR="00654516" w:rsidRPr="00F516A7" w:rsidRDefault="00654516" w:rsidP="00654516">
            <w:pPr>
              <w:spacing w:line="240" w:lineRule="exact"/>
              <w:jc w:val="center"/>
              <w:rPr>
                <w:rFonts w:ascii="宋体" w:eastAsia="宋体" w:hAnsi="宋体" w:cs="Mongolian Baiti"/>
                <w:sz w:val="18"/>
                <w:szCs w:val="18"/>
              </w:rPr>
            </w:pPr>
            <w:r>
              <w:rPr>
                <w:rFonts w:ascii="宋体" w:eastAsia="宋体" w:hAnsi="宋体" w:cs="Mongolian Baiti" w:hint="eastAsia"/>
                <w:sz w:val="18"/>
                <w:szCs w:val="18"/>
              </w:rPr>
              <w:t>2</w:t>
            </w:r>
          </w:p>
        </w:tc>
        <w:tc>
          <w:tcPr>
            <w:tcW w:w="540" w:type="dxa"/>
            <w:vAlign w:val="center"/>
          </w:tcPr>
          <w:p w14:paraId="118B5576" w14:textId="3CE55DAF" w:rsidR="00654516" w:rsidRPr="00F516A7" w:rsidRDefault="00654516" w:rsidP="00654516">
            <w:pPr>
              <w:spacing w:line="240" w:lineRule="exact"/>
              <w:jc w:val="center"/>
              <w:rPr>
                <w:rFonts w:ascii="宋体" w:eastAsia="宋体" w:hAnsi="宋体" w:cs="Mongolian Baiti"/>
                <w:sz w:val="18"/>
                <w:szCs w:val="18"/>
              </w:rPr>
            </w:pPr>
            <w:r>
              <w:rPr>
                <w:rFonts w:ascii="宋体" w:eastAsia="宋体" w:hAnsi="宋体" w:cs="Mongolian Baiti" w:hint="eastAsia"/>
                <w:sz w:val="18"/>
                <w:szCs w:val="18"/>
              </w:rPr>
              <w:t>36</w:t>
            </w:r>
          </w:p>
        </w:tc>
        <w:tc>
          <w:tcPr>
            <w:tcW w:w="540" w:type="dxa"/>
            <w:vAlign w:val="center"/>
          </w:tcPr>
          <w:p w14:paraId="295A509B" w14:textId="0F474DA3"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24</w:t>
            </w:r>
          </w:p>
        </w:tc>
        <w:tc>
          <w:tcPr>
            <w:tcW w:w="540" w:type="dxa"/>
            <w:vAlign w:val="center"/>
          </w:tcPr>
          <w:p w14:paraId="08D321C1" w14:textId="12DBEE96"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12</w:t>
            </w:r>
          </w:p>
        </w:tc>
        <w:tc>
          <w:tcPr>
            <w:tcW w:w="593" w:type="dxa"/>
            <w:vAlign w:val="center"/>
          </w:tcPr>
          <w:p w14:paraId="26C29B9E" w14:textId="1A5C9A28"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2</w:t>
            </w:r>
          </w:p>
        </w:tc>
        <w:tc>
          <w:tcPr>
            <w:tcW w:w="567" w:type="dxa"/>
            <w:vAlign w:val="center"/>
          </w:tcPr>
          <w:p w14:paraId="12D8C036"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205299DB"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1BE52FEA"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426BF72E"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42F66B04"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027440FD"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40EDD6CB"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04722437" w14:textId="77777777" w:rsidTr="00AF4BFC">
        <w:trPr>
          <w:trHeight w:hRule="exact" w:val="658"/>
          <w:jc w:val="center"/>
        </w:trPr>
        <w:tc>
          <w:tcPr>
            <w:tcW w:w="1226" w:type="dxa"/>
            <w:vMerge/>
            <w:vAlign w:val="center"/>
          </w:tcPr>
          <w:p w14:paraId="20B2273B"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p>
        </w:tc>
        <w:tc>
          <w:tcPr>
            <w:tcW w:w="992" w:type="dxa"/>
            <w:vAlign w:val="center"/>
          </w:tcPr>
          <w:p w14:paraId="6D97CCFC"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F516A7">
              <w:rPr>
                <w:rFonts w:ascii="宋体" w:eastAsia="宋体" w:hAnsi="宋体" w:cs="Mongolian Baiti" w:hint="eastAsia"/>
                <w:sz w:val="18"/>
                <w:szCs w:val="18"/>
              </w:rPr>
              <w:t>300****</w:t>
            </w:r>
          </w:p>
        </w:tc>
        <w:tc>
          <w:tcPr>
            <w:tcW w:w="2034" w:type="dxa"/>
            <w:vAlign w:val="center"/>
          </w:tcPr>
          <w:p w14:paraId="739FD57B"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F516A7">
              <w:rPr>
                <w:rFonts w:ascii="宋体" w:eastAsia="宋体" w:hAnsi="宋体" w:cs="Mongolian Baiti" w:hint="eastAsia"/>
                <w:sz w:val="18"/>
                <w:szCs w:val="18"/>
              </w:rPr>
              <w:t xml:space="preserve">外 </w:t>
            </w:r>
            <w:r w:rsidRPr="00F516A7">
              <w:rPr>
                <w:rFonts w:ascii="宋体" w:eastAsia="宋体" w:hAnsi="宋体" w:cs="Mongolian Baiti"/>
                <w:sz w:val="18"/>
                <w:szCs w:val="18"/>
              </w:rPr>
              <w:t xml:space="preserve"> </w:t>
            </w:r>
            <w:r w:rsidRPr="00F516A7">
              <w:rPr>
                <w:rFonts w:ascii="宋体" w:eastAsia="宋体" w:hAnsi="宋体" w:cs="Mongolian Baiti" w:hint="eastAsia"/>
                <w:sz w:val="18"/>
                <w:szCs w:val="18"/>
              </w:rPr>
              <w:t>语</w:t>
            </w:r>
          </w:p>
        </w:tc>
        <w:tc>
          <w:tcPr>
            <w:tcW w:w="360" w:type="dxa"/>
            <w:vAlign w:val="center"/>
          </w:tcPr>
          <w:p w14:paraId="55CDCC4A" w14:textId="77777777" w:rsidR="00654516" w:rsidRPr="00F516A7" w:rsidRDefault="00654516" w:rsidP="00654516">
            <w:pPr>
              <w:spacing w:line="240" w:lineRule="exact"/>
              <w:jc w:val="center"/>
              <w:rPr>
                <w:rFonts w:ascii="宋体" w:eastAsia="宋体" w:hAnsi="宋体" w:cs="Mongolian Baiti"/>
                <w:sz w:val="18"/>
                <w:szCs w:val="18"/>
              </w:rPr>
            </w:pPr>
            <w:r w:rsidRPr="00F516A7">
              <w:rPr>
                <w:rFonts w:ascii="宋体" w:eastAsia="宋体" w:hAnsi="宋体" w:cs="Mongolian Baiti"/>
                <w:sz w:val="18"/>
                <w:szCs w:val="18"/>
              </w:rPr>
              <w:t>8</w:t>
            </w:r>
          </w:p>
        </w:tc>
        <w:tc>
          <w:tcPr>
            <w:tcW w:w="540" w:type="dxa"/>
            <w:vAlign w:val="center"/>
          </w:tcPr>
          <w:p w14:paraId="53230F6B" w14:textId="3CC328F2" w:rsidR="00654516" w:rsidRPr="00F516A7" w:rsidRDefault="00654516" w:rsidP="00654516">
            <w:pPr>
              <w:spacing w:line="240" w:lineRule="exact"/>
              <w:jc w:val="center"/>
              <w:rPr>
                <w:rFonts w:ascii="宋体" w:eastAsia="宋体" w:hAnsi="宋体" w:cs="Mongolian Baiti"/>
                <w:sz w:val="18"/>
                <w:szCs w:val="18"/>
              </w:rPr>
            </w:pPr>
            <w:r>
              <w:rPr>
                <w:rFonts w:ascii="宋体" w:eastAsia="宋体" w:hAnsi="宋体" w:cs="Mongolian Baiti" w:hint="eastAsia"/>
                <w:sz w:val="18"/>
                <w:szCs w:val="18"/>
              </w:rPr>
              <w:t>160</w:t>
            </w:r>
          </w:p>
        </w:tc>
        <w:tc>
          <w:tcPr>
            <w:tcW w:w="540" w:type="dxa"/>
            <w:vAlign w:val="center"/>
          </w:tcPr>
          <w:p w14:paraId="0313623A" w14:textId="2D74FD12"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129</w:t>
            </w:r>
          </w:p>
        </w:tc>
        <w:tc>
          <w:tcPr>
            <w:tcW w:w="540" w:type="dxa"/>
            <w:vAlign w:val="center"/>
          </w:tcPr>
          <w:p w14:paraId="19AC0332" w14:textId="0EE92118"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31</w:t>
            </w:r>
          </w:p>
        </w:tc>
        <w:tc>
          <w:tcPr>
            <w:tcW w:w="593" w:type="dxa"/>
            <w:vAlign w:val="center"/>
          </w:tcPr>
          <w:p w14:paraId="77034A83"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F516A7">
              <w:rPr>
                <w:rFonts w:ascii="宋体" w:eastAsia="宋体" w:hAnsi="宋体" w:cs="Mongolian Baiti"/>
                <w:sz w:val="18"/>
                <w:szCs w:val="18"/>
              </w:rPr>
              <w:t>3</w:t>
            </w:r>
          </w:p>
        </w:tc>
        <w:tc>
          <w:tcPr>
            <w:tcW w:w="567" w:type="dxa"/>
            <w:vAlign w:val="center"/>
          </w:tcPr>
          <w:p w14:paraId="544E8105"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F516A7">
              <w:rPr>
                <w:rFonts w:ascii="宋体" w:eastAsia="宋体" w:hAnsi="宋体" w:cs="Mongolian Baiti"/>
                <w:sz w:val="18"/>
                <w:szCs w:val="18"/>
              </w:rPr>
              <w:t>3</w:t>
            </w:r>
          </w:p>
        </w:tc>
        <w:tc>
          <w:tcPr>
            <w:tcW w:w="567" w:type="dxa"/>
            <w:vAlign w:val="center"/>
          </w:tcPr>
          <w:p w14:paraId="62B8795A"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F516A7">
              <w:rPr>
                <w:rFonts w:ascii="宋体" w:eastAsia="宋体" w:hAnsi="宋体" w:cs="Mongolian Baiti"/>
                <w:sz w:val="18"/>
                <w:szCs w:val="18"/>
              </w:rPr>
              <w:t>3</w:t>
            </w:r>
          </w:p>
        </w:tc>
        <w:tc>
          <w:tcPr>
            <w:tcW w:w="567" w:type="dxa"/>
            <w:vAlign w:val="center"/>
          </w:tcPr>
          <w:p w14:paraId="5A14580C"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F516A7">
              <w:rPr>
                <w:rFonts w:ascii="宋体" w:eastAsia="宋体" w:hAnsi="宋体" w:cs="Mongolian Baiti"/>
                <w:sz w:val="18"/>
                <w:szCs w:val="18"/>
              </w:rPr>
              <w:t>3</w:t>
            </w:r>
          </w:p>
        </w:tc>
        <w:tc>
          <w:tcPr>
            <w:tcW w:w="567" w:type="dxa"/>
            <w:vAlign w:val="center"/>
          </w:tcPr>
          <w:p w14:paraId="5982A2D8"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03AE142F"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48490F23"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35D6972B"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3EE4E37C" w14:textId="77777777" w:rsidTr="00AF4BFC">
        <w:trPr>
          <w:trHeight w:hRule="exact" w:val="658"/>
          <w:jc w:val="center"/>
        </w:trPr>
        <w:tc>
          <w:tcPr>
            <w:tcW w:w="1226" w:type="dxa"/>
            <w:vMerge/>
            <w:vAlign w:val="center"/>
          </w:tcPr>
          <w:p w14:paraId="0543AF36"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p>
        </w:tc>
        <w:tc>
          <w:tcPr>
            <w:tcW w:w="992" w:type="dxa"/>
            <w:vAlign w:val="center"/>
          </w:tcPr>
          <w:p w14:paraId="66C02862"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F516A7">
              <w:rPr>
                <w:rFonts w:ascii="宋体" w:eastAsia="宋体" w:hAnsi="宋体" w:cs="Mongolian Baiti" w:hint="eastAsia"/>
                <w:sz w:val="18"/>
                <w:szCs w:val="18"/>
              </w:rPr>
              <w:t>1900011</w:t>
            </w:r>
          </w:p>
          <w:p w14:paraId="10A568A9"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p>
        </w:tc>
        <w:tc>
          <w:tcPr>
            <w:tcW w:w="2034" w:type="dxa"/>
            <w:vAlign w:val="center"/>
          </w:tcPr>
          <w:p w14:paraId="34ACDE28" w14:textId="33EAD0A5"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Pr>
                <w:rFonts w:ascii="宋体" w:eastAsia="宋体" w:hAnsi="宋体" w:cs="Mongolian Baiti" w:hint="eastAsia"/>
                <w:sz w:val="18"/>
                <w:szCs w:val="18"/>
              </w:rPr>
              <w:t>大学计算机（一）</w:t>
            </w:r>
          </w:p>
        </w:tc>
        <w:tc>
          <w:tcPr>
            <w:tcW w:w="360" w:type="dxa"/>
            <w:vAlign w:val="center"/>
          </w:tcPr>
          <w:p w14:paraId="66D3784D" w14:textId="52531DC9" w:rsidR="00654516" w:rsidRPr="00F516A7" w:rsidRDefault="00654516" w:rsidP="00654516">
            <w:pPr>
              <w:spacing w:line="240" w:lineRule="exact"/>
              <w:jc w:val="center"/>
              <w:rPr>
                <w:rFonts w:ascii="宋体" w:eastAsia="宋体" w:hAnsi="宋体" w:cs="Mongolian Baiti"/>
                <w:sz w:val="18"/>
                <w:szCs w:val="18"/>
              </w:rPr>
            </w:pPr>
            <w:r>
              <w:rPr>
                <w:rFonts w:ascii="宋体" w:eastAsia="宋体" w:hAnsi="宋体" w:cs="Mongolian Baiti" w:hint="eastAsia"/>
                <w:sz w:val="18"/>
                <w:szCs w:val="18"/>
              </w:rPr>
              <w:t>2</w:t>
            </w:r>
          </w:p>
        </w:tc>
        <w:tc>
          <w:tcPr>
            <w:tcW w:w="540" w:type="dxa"/>
            <w:vAlign w:val="center"/>
          </w:tcPr>
          <w:p w14:paraId="59BAFEA8" w14:textId="7EBD35A6" w:rsidR="00654516" w:rsidRDefault="00654516" w:rsidP="00654516">
            <w:pPr>
              <w:spacing w:line="240" w:lineRule="exact"/>
              <w:jc w:val="center"/>
              <w:rPr>
                <w:rFonts w:ascii="宋体" w:eastAsia="宋体" w:hAnsi="宋体" w:cs="Mongolian Baiti"/>
                <w:sz w:val="18"/>
                <w:szCs w:val="18"/>
              </w:rPr>
            </w:pPr>
            <w:r>
              <w:rPr>
                <w:rFonts w:ascii="宋体" w:eastAsia="宋体" w:hAnsi="宋体" w:cs="Mongolian Baiti" w:hint="eastAsia"/>
                <w:sz w:val="18"/>
                <w:szCs w:val="18"/>
              </w:rPr>
              <w:t>32</w:t>
            </w:r>
          </w:p>
        </w:tc>
        <w:tc>
          <w:tcPr>
            <w:tcW w:w="540" w:type="dxa"/>
            <w:vAlign w:val="center"/>
          </w:tcPr>
          <w:p w14:paraId="75C86751" w14:textId="5456AF75" w:rsidR="00654516"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26</w:t>
            </w:r>
          </w:p>
        </w:tc>
        <w:tc>
          <w:tcPr>
            <w:tcW w:w="540" w:type="dxa"/>
            <w:vAlign w:val="center"/>
          </w:tcPr>
          <w:p w14:paraId="24308B09" w14:textId="5A3DAA4F" w:rsidR="00654516"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6</w:t>
            </w:r>
          </w:p>
        </w:tc>
        <w:tc>
          <w:tcPr>
            <w:tcW w:w="593" w:type="dxa"/>
            <w:vAlign w:val="center"/>
          </w:tcPr>
          <w:p w14:paraId="75528E71" w14:textId="0ABB9190"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2</w:t>
            </w:r>
          </w:p>
        </w:tc>
        <w:tc>
          <w:tcPr>
            <w:tcW w:w="567" w:type="dxa"/>
            <w:vAlign w:val="center"/>
          </w:tcPr>
          <w:p w14:paraId="7B2F6B66"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65382D0D"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37253573"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29803B92"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377A0BC2"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6021E266"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0EF7437E"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676577D8" w14:textId="77777777" w:rsidTr="00AF4BFC">
        <w:trPr>
          <w:trHeight w:hRule="exact" w:val="658"/>
          <w:jc w:val="center"/>
        </w:trPr>
        <w:tc>
          <w:tcPr>
            <w:tcW w:w="1226" w:type="dxa"/>
            <w:vMerge/>
            <w:vAlign w:val="center"/>
          </w:tcPr>
          <w:p w14:paraId="00D4EE97"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p>
        </w:tc>
        <w:tc>
          <w:tcPr>
            <w:tcW w:w="992" w:type="dxa"/>
            <w:vAlign w:val="center"/>
          </w:tcPr>
          <w:p w14:paraId="03D1CBC2" w14:textId="1C946BC4"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F516A7">
              <w:rPr>
                <w:rFonts w:ascii="宋体" w:eastAsia="宋体" w:hAnsi="宋体" w:cs="Mongolian Baiti" w:hint="eastAsia"/>
                <w:sz w:val="18"/>
                <w:szCs w:val="18"/>
              </w:rPr>
              <w:t>1900021</w:t>
            </w:r>
          </w:p>
        </w:tc>
        <w:tc>
          <w:tcPr>
            <w:tcW w:w="2034" w:type="dxa"/>
            <w:vAlign w:val="center"/>
          </w:tcPr>
          <w:p w14:paraId="22828E19" w14:textId="3E193E74"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Pr>
                <w:rFonts w:ascii="宋体" w:eastAsia="宋体" w:hAnsi="宋体" w:cs="Mongolian Baiti" w:hint="eastAsia"/>
                <w:sz w:val="18"/>
                <w:szCs w:val="18"/>
              </w:rPr>
              <w:t>大学计算机（二）</w:t>
            </w:r>
          </w:p>
        </w:tc>
        <w:tc>
          <w:tcPr>
            <w:tcW w:w="360" w:type="dxa"/>
            <w:vAlign w:val="center"/>
          </w:tcPr>
          <w:p w14:paraId="05921209" w14:textId="6721C10E" w:rsidR="00654516" w:rsidRPr="00F516A7" w:rsidRDefault="00654516" w:rsidP="00654516">
            <w:pPr>
              <w:spacing w:line="240" w:lineRule="exact"/>
              <w:jc w:val="center"/>
              <w:rPr>
                <w:rFonts w:ascii="宋体" w:eastAsia="宋体" w:hAnsi="宋体" w:cs="Mongolian Baiti"/>
                <w:sz w:val="18"/>
                <w:szCs w:val="18"/>
              </w:rPr>
            </w:pPr>
            <w:r>
              <w:rPr>
                <w:rFonts w:ascii="宋体" w:eastAsia="宋体" w:hAnsi="宋体" w:cs="Mongolian Baiti" w:hint="eastAsia"/>
                <w:sz w:val="18"/>
                <w:szCs w:val="18"/>
              </w:rPr>
              <w:t>2</w:t>
            </w:r>
          </w:p>
        </w:tc>
        <w:tc>
          <w:tcPr>
            <w:tcW w:w="540" w:type="dxa"/>
            <w:vAlign w:val="center"/>
          </w:tcPr>
          <w:p w14:paraId="4FCA9941" w14:textId="0EA9C4B1" w:rsidR="00654516" w:rsidRDefault="00654516" w:rsidP="00654516">
            <w:pPr>
              <w:spacing w:line="240" w:lineRule="exact"/>
              <w:jc w:val="center"/>
              <w:rPr>
                <w:rFonts w:ascii="宋体" w:eastAsia="宋体" w:hAnsi="宋体" w:cs="Mongolian Baiti"/>
                <w:sz w:val="18"/>
                <w:szCs w:val="18"/>
              </w:rPr>
            </w:pPr>
            <w:r>
              <w:rPr>
                <w:rFonts w:ascii="宋体" w:eastAsia="宋体" w:hAnsi="宋体" w:cs="Mongolian Baiti" w:hint="eastAsia"/>
                <w:sz w:val="18"/>
                <w:szCs w:val="18"/>
              </w:rPr>
              <w:t>36</w:t>
            </w:r>
          </w:p>
        </w:tc>
        <w:tc>
          <w:tcPr>
            <w:tcW w:w="540" w:type="dxa"/>
            <w:vAlign w:val="center"/>
          </w:tcPr>
          <w:p w14:paraId="2A663ABA" w14:textId="5FF91BCD" w:rsidR="00654516"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32</w:t>
            </w:r>
          </w:p>
        </w:tc>
        <w:tc>
          <w:tcPr>
            <w:tcW w:w="540" w:type="dxa"/>
            <w:vAlign w:val="center"/>
          </w:tcPr>
          <w:p w14:paraId="2EE7C724" w14:textId="72AC6222" w:rsidR="00654516"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4</w:t>
            </w:r>
          </w:p>
        </w:tc>
        <w:tc>
          <w:tcPr>
            <w:tcW w:w="593" w:type="dxa"/>
            <w:vAlign w:val="center"/>
          </w:tcPr>
          <w:p w14:paraId="0CCF7431"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0DA9338D" w14:textId="58CBF443"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2</w:t>
            </w:r>
          </w:p>
        </w:tc>
        <w:tc>
          <w:tcPr>
            <w:tcW w:w="567" w:type="dxa"/>
            <w:vAlign w:val="center"/>
          </w:tcPr>
          <w:p w14:paraId="2F2B6118"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2E38AA64"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4EED7B8B"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07A96CB3"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09BBC368"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03441EFD"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748AD963" w14:textId="77777777" w:rsidTr="00AF4BFC">
        <w:trPr>
          <w:trHeight w:hRule="exact" w:val="658"/>
          <w:jc w:val="center"/>
        </w:trPr>
        <w:tc>
          <w:tcPr>
            <w:tcW w:w="1226" w:type="dxa"/>
            <w:vMerge/>
            <w:vAlign w:val="center"/>
          </w:tcPr>
          <w:p w14:paraId="3EA2C84C"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p>
        </w:tc>
        <w:tc>
          <w:tcPr>
            <w:tcW w:w="992" w:type="dxa"/>
            <w:vAlign w:val="center"/>
          </w:tcPr>
          <w:p w14:paraId="05EAD4AB"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p>
        </w:tc>
        <w:tc>
          <w:tcPr>
            <w:tcW w:w="2034" w:type="dxa"/>
            <w:tcBorders>
              <w:top w:val="single" w:sz="4" w:space="0" w:color="auto"/>
              <w:left w:val="single" w:sz="4" w:space="0" w:color="auto"/>
              <w:bottom w:val="single" w:sz="4" w:space="0" w:color="auto"/>
              <w:right w:val="single" w:sz="4" w:space="0" w:color="auto"/>
            </w:tcBorders>
            <w:vAlign w:val="center"/>
          </w:tcPr>
          <w:p w14:paraId="1CED5B6C" w14:textId="1EE0AA1A"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F516A7">
              <w:rPr>
                <w:rFonts w:ascii="宋体" w:eastAsia="宋体" w:hAnsi="宋体" w:cs="Mongolian Baiti" w:hint="eastAsia"/>
                <w:sz w:val="18"/>
                <w:szCs w:val="18"/>
              </w:rPr>
              <w:t>高等数学（</w:t>
            </w:r>
            <w:proofErr w:type="gramStart"/>
            <w:r w:rsidRPr="00F516A7">
              <w:rPr>
                <w:rFonts w:ascii="宋体" w:eastAsia="宋体" w:hAnsi="宋体" w:cs="Mongolian Baiti" w:hint="eastAsia"/>
                <w:sz w:val="18"/>
                <w:szCs w:val="18"/>
              </w:rPr>
              <w:t>一</w:t>
            </w:r>
            <w:proofErr w:type="gramEnd"/>
            <w:r w:rsidRPr="00F516A7">
              <w:rPr>
                <w:rFonts w:ascii="宋体" w:eastAsia="宋体" w:hAnsi="宋体" w:cs="Mongolian Baiti" w:hint="eastAsia"/>
                <w:sz w:val="18"/>
                <w:szCs w:val="18"/>
              </w:rPr>
              <w:t>）（二）</w:t>
            </w:r>
          </w:p>
        </w:tc>
        <w:tc>
          <w:tcPr>
            <w:tcW w:w="360" w:type="dxa"/>
            <w:vAlign w:val="center"/>
          </w:tcPr>
          <w:p w14:paraId="58D8F3A8" w14:textId="77777777" w:rsidR="00654516" w:rsidRPr="00F516A7" w:rsidRDefault="00654516" w:rsidP="00654516">
            <w:pPr>
              <w:spacing w:line="240" w:lineRule="exact"/>
              <w:jc w:val="center"/>
              <w:rPr>
                <w:rFonts w:ascii="宋体" w:eastAsia="宋体" w:hAnsi="宋体" w:cs="Mongolian Baiti"/>
                <w:sz w:val="18"/>
                <w:szCs w:val="18"/>
              </w:rPr>
            </w:pPr>
          </w:p>
        </w:tc>
        <w:tc>
          <w:tcPr>
            <w:tcW w:w="540" w:type="dxa"/>
            <w:vAlign w:val="center"/>
          </w:tcPr>
          <w:p w14:paraId="1608616E" w14:textId="77777777" w:rsidR="00654516" w:rsidRPr="00F516A7" w:rsidRDefault="00654516" w:rsidP="00654516">
            <w:pPr>
              <w:spacing w:line="240" w:lineRule="exact"/>
              <w:jc w:val="center"/>
              <w:rPr>
                <w:rFonts w:ascii="宋体" w:eastAsia="宋体" w:hAnsi="宋体" w:cs="Mongolian Baiti"/>
                <w:sz w:val="18"/>
                <w:szCs w:val="18"/>
              </w:rPr>
            </w:pPr>
          </w:p>
        </w:tc>
        <w:tc>
          <w:tcPr>
            <w:tcW w:w="540" w:type="dxa"/>
            <w:vAlign w:val="center"/>
          </w:tcPr>
          <w:p w14:paraId="5A8E73EE"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40" w:type="dxa"/>
            <w:vAlign w:val="center"/>
          </w:tcPr>
          <w:p w14:paraId="2602496E"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93" w:type="dxa"/>
            <w:vAlign w:val="center"/>
          </w:tcPr>
          <w:p w14:paraId="40C7BDE1"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49CC2E10"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39100709"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36EABB56"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6621AEA0"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35352EE8"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54553AA5"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64B7A6E7"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25158E31" w14:textId="77777777" w:rsidTr="00AF4BFC">
        <w:trPr>
          <w:trHeight w:hRule="exact" w:val="658"/>
          <w:jc w:val="center"/>
        </w:trPr>
        <w:tc>
          <w:tcPr>
            <w:tcW w:w="1226" w:type="dxa"/>
            <w:vMerge/>
            <w:vAlign w:val="center"/>
          </w:tcPr>
          <w:p w14:paraId="0DC29345"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p>
        </w:tc>
        <w:tc>
          <w:tcPr>
            <w:tcW w:w="992" w:type="dxa"/>
            <w:vAlign w:val="center"/>
          </w:tcPr>
          <w:p w14:paraId="7C986B8B"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p>
        </w:tc>
        <w:tc>
          <w:tcPr>
            <w:tcW w:w="2034" w:type="dxa"/>
            <w:tcBorders>
              <w:top w:val="single" w:sz="4" w:space="0" w:color="auto"/>
              <w:left w:val="single" w:sz="4" w:space="0" w:color="auto"/>
              <w:bottom w:val="single" w:sz="4" w:space="0" w:color="auto"/>
              <w:right w:val="single" w:sz="4" w:space="0" w:color="auto"/>
            </w:tcBorders>
            <w:vAlign w:val="center"/>
          </w:tcPr>
          <w:p w14:paraId="7E62BD83" w14:textId="5A249098"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F516A7">
              <w:rPr>
                <w:rFonts w:ascii="宋体" w:eastAsia="宋体" w:hAnsi="宋体" w:cs="Mongolian Baiti" w:hint="eastAsia"/>
                <w:sz w:val="18"/>
                <w:szCs w:val="18"/>
              </w:rPr>
              <w:t>大学物理（</w:t>
            </w:r>
            <w:proofErr w:type="gramStart"/>
            <w:r w:rsidRPr="00F516A7">
              <w:rPr>
                <w:rFonts w:ascii="宋体" w:eastAsia="宋体" w:hAnsi="宋体" w:cs="Mongolian Baiti" w:hint="eastAsia"/>
                <w:sz w:val="18"/>
                <w:szCs w:val="18"/>
              </w:rPr>
              <w:t>一</w:t>
            </w:r>
            <w:proofErr w:type="gramEnd"/>
            <w:r w:rsidRPr="00F516A7">
              <w:rPr>
                <w:rFonts w:ascii="宋体" w:eastAsia="宋体" w:hAnsi="宋体" w:cs="Mongolian Baiti" w:hint="eastAsia"/>
                <w:sz w:val="18"/>
                <w:szCs w:val="18"/>
              </w:rPr>
              <w:t>）（二）</w:t>
            </w:r>
          </w:p>
        </w:tc>
        <w:tc>
          <w:tcPr>
            <w:tcW w:w="360" w:type="dxa"/>
            <w:vAlign w:val="center"/>
          </w:tcPr>
          <w:p w14:paraId="2D0D3AE9" w14:textId="77777777" w:rsidR="00654516" w:rsidRPr="00F516A7" w:rsidRDefault="00654516" w:rsidP="00654516">
            <w:pPr>
              <w:spacing w:line="240" w:lineRule="exact"/>
              <w:jc w:val="center"/>
              <w:rPr>
                <w:rFonts w:ascii="宋体" w:eastAsia="宋体" w:hAnsi="宋体" w:cs="Mongolian Baiti"/>
                <w:sz w:val="18"/>
                <w:szCs w:val="18"/>
              </w:rPr>
            </w:pPr>
          </w:p>
        </w:tc>
        <w:tc>
          <w:tcPr>
            <w:tcW w:w="540" w:type="dxa"/>
            <w:vAlign w:val="center"/>
          </w:tcPr>
          <w:p w14:paraId="6F99BAE8" w14:textId="77777777" w:rsidR="00654516" w:rsidRPr="00F516A7" w:rsidRDefault="00654516" w:rsidP="00654516">
            <w:pPr>
              <w:spacing w:line="240" w:lineRule="exact"/>
              <w:jc w:val="center"/>
              <w:rPr>
                <w:rFonts w:ascii="宋体" w:eastAsia="宋体" w:hAnsi="宋体" w:cs="Mongolian Baiti"/>
                <w:sz w:val="18"/>
                <w:szCs w:val="18"/>
              </w:rPr>
            </w:pPr>
          </w:p>
        </w:tc>
        <w:tc>
          <w:tcPr>
            <w:tcW w:w="540" w:type="dxa"/>
            <w:vAlign w:val="center"/>
          </w:tcPr>
          <w:p w14:paraId="77A4544F"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40" w:type="dxa"/>
            <w:vAlign w:val="center"/>
          </w:tcPr>
          <w:p w14:paraId="7643489E"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93" w:type="dxa"/>
            <w:vAlign w:val="center"/>
          </w:tcPr>
          <w:p w14:paraId="0E45C139"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251269DF"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4E745266"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5F89EA58"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48F02343"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3F858D64"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018E1D2F"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44023E1C"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47BCB716" w14:textId="77777777" w:rsidTr="00AF4BFC">
        <w:trPr>
          <w:trHeight w:hRule="exact" w:val="658"/>
          <w:jc w:val="center"/>
        </w:trPr>
        <w:tc>
          <w:tcPr>
            <w:tcW w:w="1226" w:type="dxa"/>
            <w:vMerge/>
            <w:vAlign w:val="center"/>
          </w:tcPr>
          <w:p w14:paraId="46FCC0D2"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p>
        </w:tc>
        <w:tc>
          <w:tcPr>
            <w:tcW w:w="992" w:type="dxa"/>
            <w:vAlign w:val="center"/>
          </w:tcPr>
          <w:p w14:paraId="697E1C04" w14:textId="23FB1332" w:rsidR="00654516" w:rsidRPr="00F516A7" w:rsidRDefault="004141FF"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Pr>
                <w:rFonts w:ascii="宋体" w:eastAsia="宋体" w:hAnsi="宋体" w:cs="Mongolian Baiti" w:hint="eastAsia"/>
                <w:sz w:val="18"/>
                <w:szCs w:val="18"/>
              </w:rPr>
              <w:t>3300006</w:t>
            </w:r>
          </w:p>
        </w:tc>
        <w:tc>
          <w:tcPr>
            <w:tcW w:w="2034" w:type="dxa"/>
            <w:vAlign w:val="center"/>
          </w:tcPr>
          <w:p w14:paraId="2605BC97"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F516A7">
              <w:rPr>
                <w:rFonts w:ascii="宋体" w:eastAsia="宋体" w:hAnsi="宋体" w:cs="Mongolian Baiti" w:hint="eastAsia"/>
                <w:sz w:val="18"/>
                <w:szCs w:val="18"/>
              </w:rPr>
              <w:t>心理健康教育</w:t>
            </w:r>
          </w:p>
        </w:tc>
        <w:tc>
          <w:tcPr>
            <w:tcW w:w="360" w:type="dxa"/>
            <w:vAlign w:val="center"/>
          </w:tcPr>
          <w:p w14:paraId="4520BF5A" w14:textId="77777777" w:rsidR="00654516" w:rsidRPr="00F516A7" w:rsidRDefault="00654516" w:rsidP="00654516">
            <w:pPr>
              <w:spacing w:line="240" w:lineRule="exact"/>
              <w:jc w:val="center"/>
              <w:rPr>
                <w:rFonts w:ascii="宋体" w:eastAsia="宋体" w:hAnsi="宋体" w:cs="Mongolian Baiti"/>
                <w:sz w:val="18"/>
                <w:szCs w:val="18"/>
              </w:rPr>
            </w:pPr>
            <w:r w:rsidRPr="00F516A7">
              <w:rPr>
                <w:rFonts w:ascii="宋体" w:eastAsia="宋体" w:hAnsi="宋体" w:cs="Mongolian Baiti" w:hint="eastAsia"/>
                <w:sz w:val="18"/>
                <w:szCs w:val="18"/>
              </w:rPr>
              <w:t>2</w:t>
            </w:r>
          </w:p>
        </w:tc>
        <w:tc>
          <w:tcPr>
            <w:tcW w:w="540" w:type="dxa"/>
            <w:vAlign w:val="center"/>
          </w:tcPr>
          <w:p w14:paraId="1459B903" w14:textId="4030527E" w:rsidR="00654516" w:rsidRPr="00F516A7" w:rsidRDefault="00654516" w:rsidP="00654516">
            <w:pPr>
              <w:spacing w:line="240" w:lineRule="exact"/>
              <w:jc w:val="center"/>
              <w:rPr>
                <w:rFonts w:ascii="宋体" w:eastAsia="宋体" w:hAnsi="宋体" w:cs="Mongolian Baiti"/>
                <w:sz w:val="18"/>
                <w:szCs w:val="18"/>
              </w:rPr>
            </w:pPr>
            <w:r w:rsidRPr="00F516A7">
              <w:rPr>
                <w:rFonts w:ascii="宋体" w:eastAsia="宋体" w:hAnsi="宋体" w:cs="Mongolian Baiti" w:hint="eastAsia"/>
                <w:sz w:val="18"/>
                <w:szCs w:val="18"/>
              </w:rPr>
              <w:t>32</w:t>
            </w:r>
          </w:p>
        </w:tc>
        <w:tc>
          <w:tcPr>
            <w:tcW w:w="540" w:type="dxa"/>
            <w:vAlign w:val="center"/>
          </w:tcPr>
          <w:p w14:paraId="511B6F59" w14:textId="68BD0E2D"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F516A7">
              <w:rPr>
                <w:rFonts w:ascii="宋体" w:eastAsia="宋体" w:hAnsi="宋体" w:cs="Mongolian Baiti" w:hint="eastAsia"/>
                <w:sz w:val="18"/>
                <w:szCs w:val="18"/>
              </w:rPr>
              <w:t>16</w:t>
            </w:r>
          </w:p>
        </w:tc>
        <w:tc>
          <w:tcPr>
            <w:tcW w:w="540" w:type="dxa"/>
            <w:vAlign w:val="center"/>
          </w:tcPr>
          <w:p w14:paraId="248B7935" w14:textId="1D26267D"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F516A7">
              <w:rPr>
                <w:rFonts w:ascii="宋体" w:eastAsia="宋体" w:hAnsi="宋体" w:cs="Mongolian Baiti" w:hint="eastAsia"/>
                <w:sz w:val="18"/>
                <w:szCs w:val="18"/>
              </w:rPr>
              <w:t>16</w:t>
            </w:r>
          </w:p>
        </w:tc>
        <w:tc>
          <w:tcPr>
            <w:tcW w:w="593" w:type="dxa"/>
            <w:vAlign w:val="center"/>
          </w:tcPr>
          <w:p w14:paraId="15B5B1DC"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767502F6"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01FF807F"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41F1359E"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5DA2D20E"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4A6143E5"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107675BF"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2B8FD3CA"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2E3B26FF" w14:textId="77777777" w:rsidTr="00AF4BFC">
        <w:trPr>
          <w:trHeight w:hRule="exact" w:val="658"/>
          <w:jc w:val="center"/>
        </w:trPr>
        <w:tc>
          <w:tcPr>
            <w:tcW w:w="1226" w:type="dxa"/>
            <w:vMerge/>
            <w:vAlign w:val="center"/>
          </w:tcPr>
          <w:p w14:paraId="2DC8A481"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p>
        </w:tc>
        <w:tc>
          <w:tcPr>
            <w:tcW w:w="992" w:type="dxa"/>
            <w:vAlign w:val="center"/>
          </w:tcPr>
          <w:p w14:paraId="055BB6B8"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p>
        </w:tc>
        <w:tc>
          <w:tcPr>
            <w:tcW w:w="2034" w:type="dxa"/>
            <w:vAlign w:val="center"/>
          </w:tcPr>
          <w:p w14:paraId="2A7D59C2" w14:textId="43B0C3EF"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Pr>
                <w:rFonts w:ascii="宋体" w:eastAsia="宋体" w:hAnsi="宋体" w:cs="Mongolian Baiti" w:hint="eastAsia"/>
                <w:sz w:val="18"/>
                <w:szCs w:val="18"/>
              </w:rPr>
              <w:t>大学</w:t>
            </w:r>
            <w:r w:rsidRPr="00F516A7">
              <w:rPr>
                <w:rFonts w:ascii="宋体" w:eastAsia="宋体" w:hAnsi="宋体" w:cs="Mongolian Baiti" w:hint="eastAsia"/>
                <w:sz w:val="18"/>
                <w:szCs w:val="18"/>
              </w:rPr>
              <w:t>体育</w:t>
            </w:r>
          </w:p>
        </w:tc>
        <w:tc>
          <w:tcPr>
            <w:tcW w:w="360" w:type="dxa"/>
            <w:vAlign w:val="center"/>
          </w:tcPr>
          <w:p w14:paraId="25E921B3" w14:textId="77777777" w:rsidR="00654516" w:rsidRPr="00F516A7" w:rsidRDefault="00654516" w:rsidP="00654516">
            <w:pPr>
              <w:spacing w:line="240" w:lineRule="exact"/>
              <w:jc w:val="center"/>
              <w:rPr>
                <w:rFonts w:ascii="宋体" w:eastAsia="宋体" w:hAnsi="宋体" w:cs="Mongolian Baiti"/>
                <w:sz w:val="18"/>
                <w:szCs w:val="18"/>
              </w:rPr>
            </w:pPr>
            <w:r w:rsidRPr="00F516A7">
              <w:rPr>
                <w:rFonts w:ascii="宋体" w:eastAsia="宋体" w:hAnsi="宋体" w:cs="Mongolian Baiti"/>
                <w:sz w:val="18"/>
                <w:szCs w:val="18"/>
              </w:rPr>
              <w:t>2</w:t>
            </w:r>
          </w:p>
        </w:tc>
        <w:tc>
          <w:tcPr>
            <w:tcW w:w="540" w:type="dxa"/>
            <w:vAlign w:val="center"/>
          </w:tcPr>
          <w:p w14:paraId="7BBE88AB" w14:textId="77777777" w:rsidR="00654516" w:rsidRPr="00F516A7" w:rsidRDefault="00654516" w:rsidP="00654516">
            <w:pPr>
              <w:spacing w:line="240" w:lineRule="exact"/>
              <w:jc w:val="center"/>
              <w:rPr>
                <w:rFonts w:ascii="宋体" w:eastAsia="宋体" w:hAnsi="宋体" w:cs="Mongolian Baiti"/>
                <w:sz w:val="18"/>
                <w:szCs w:val="18"/>
              </w:rPr>
            </w:pPr>
          </w:p>
        </w:tc>
        <w:tc>
          <w:tcPr>
            <w:tcW w:w="540" w:type="dxa"/>
            <w:vAlign w:val="center"/>
          </w:tcPr>
          <w:p w14:paraId="578E149C"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40" w:type="dxa"/>
            <w:vAlign w:val="center"/>
          </w:tcPr>
          <w:p w14:paraId="00B994B2"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93" w:type="dxa"/>
            <w:vAlign w:val="center"/>
          </w:tcPr>
          <w:p w14:paraId="6A8A12FB"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4E07085E"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7ED8D3A3"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5F3C1E15"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205AEDDD"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5B63EFC8"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23F2A3D9"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2E848DA8"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52703506" w14:textId="77777777" w:rsidTr="00AF4BFC">
        <w:trPr>
          <w:trHeight w:hRule="exact" w:val="658"/>
          <w:jc w:val="center"/>
        </w:trPr>
        <w:tc>
          <w:tcPr>
            <w:tcW w:w="1226" w:type="dxa"/>
            <w:vMerge/>
            <w:vAlign w:val="center"/>
          </w:tcPr>
          <w:p w14:paraId="2E53CA9F"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p>
        </w:tc>
        <w:tc>
          <w:tcPr>
            <w:tcW w:w="992" w:type="dxa"/>
            <w:vAlign w:val="center"/>
          </w:tcPr>
          <w:p w14:paraId="5F910243"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sidRPr="00F516A7">
              <w:rPr>
                <w:rFonts w:ascii="宋体" w:eastAsia="宋体" w:hAnsi="宋体" w:cs="Mongolian Baiti" w:hint="eastAsia"/>
                <w:sz w:val="18"/>
                <w:szCs w:val="18"/>
              </w:rPr>
              <w:t>3300003</w:t>
            </w:r>
          </w:p>
        </w:tc>
        <w:tc>
          <w:tcPr>
            <w:tcW w:w="2034" w:type="dxa"/>
            <w:vAlign w:val="center"/>
          </w:tcPr>
          <w:p w14:paraId="5910AFA3" w14:textId="549FC31E" w:rsidR="00654516" w:rsidRPr="000A7973" w:rsidRDefault="00654516" w:rsidP="00654516">
            <w:pPr>
              <w:tabs>
                <w:tab w:val="left" w:pos="180"/>
                <w:tab w:val="left" w:pos="360"/>
                <w:tab w:val="left" w:pos="540"/>
                <w:tab w:val="left" w:pos="840"/>
              </w:tabs>
              <w:spacing w:line="300" w:lineRule="exact"/>
              <w:jc w:val="center"/>
              <w:rPr>
                <w:rFonts w:ascii="宋体" w:eastAsia="宋体" w:hAnsi="宋体" w:cs="Mongolian Baiti"/>
                <w:color w:val="FF0000"/>
                <w:sz w:val="18"/>
                <w:szCs w:val="18"/>
              </w:rPr>
            </w:pPr>
            <w:r w:rsidRPr="000A7973">
              <w:rPr>
                <w:rFonts w:ascii="宋体" w:eastAsia="宋体" w:hAnsi="宋体" w:cs="Mongolian Baiti" w:hint="eastAsia"/>
                <w:color w:val="FF0000"/>
                <w:sz w:val="18"/>
                <w:szCs w:val="18"/>
              </w:rPr>
              <w:t>大学生就业指导</w:t>
            </w:r>
          </w:p>
        </w:tc>
        <w:tc>
          <w:tcPr>
            <w:tcW w:w="360" w:type="dxa"/>
            <w:vAlign w:val="center"/>
          </w:tcPr>
          <w:p w14:paraId="702EDE3F" w14:textId="77777777" w:rsidR="00654516" w:rsidRPr="00F516A7" w:rsidRDefault="00654516" w:rsidP="00654516">
            <w:pPr>
              <w:spacing w:line="240" w:lineRule="exact"/>
              <w:jc w:val="center"/>
              <w:rPr>
                <w:rFonts w:ascii="宋体" w:eastAsia="宋体" w:hAnsi="宋体" w:cs="Mongolian Baiti"/>
                <w:sz w:val="18"/>
                <w:szCs w:val="18"/>
              </w:rPr>
            </w:pPr>
            <w:r w:rsidRPr="00F516A7">
              <w:rPr>
                <w:rFonts w:ascii="宋体" w:eastAsia="宋体" w:hAnsi="宋体" w:cs="Mongolian Baiti" w:hint="eastAsia"/>
                <w:sz w:val="18"/>
                <w:szCs w:val="18"/>
              </w:rPr>
              <w:t>1</w:t>
            </w:r>
          </w:p>
        </w:tc>
        <w:tc>
          <w:tcPr>
            <w:tcW w:w="540" w:type="dxa"/>
            <w:vAlign w:val="center"/>
          </w:tcPr>
          <w:p w14:paraId="51111584" w14:textId="5CBC7EDF" w:rsidR="00654516" w:rsidRPr="00F516A7" w:rsidRDefault="00FD0BAB" w:rsidP="00654516">
            <w:pPr>
              <w:spacing w:line="240" w:lineRule="exact"/>
              <w:jc w:val="center"/>
              <w:rPr>
                <w:rFonts w:ascii="宋体" w:eastAsia="宋体" w:hAnsi="宋体" w:cs="Mongolian Baiti"/>
                <w:sz w:val="18"/>
                <w:szCs w:val="18"/>
              </w:rPr>
            </w:pPr>
            <w:r>
              <w:rPr>
                <w:rFonts w:ascii="宋体" w:eastAsia="宋体" w:hAnsi="宋体" w:cs="Mongolian Baiti" w:hint="eastAsia"/>
                <w:sz w:val="18"/>
                <w:szCs w:val="18"/>
              </w:rPr>
              <w:t>20</w:t>
            </w:r>
          </w:p>
        </w:tc>
        <w:tc>
          <w:tcPr>
            <w:tcW w:w="540" w:type="dxa"/>
            <w:vAlign w:val="center"/>
          </w:tcPr>
          <w:p w14:paraId="177341E5" w14:textId="7E90DD8F" w:rsidR="00654516" w:rsidRPr="00F516A7" w:rsidRDefault="00FD0BAB"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14</w:t>
            </w:r>
          </w:p>
        </w:tc>
        <w:tc>
          <w:tcPr>
            <w:tcW w:w="540" w:type="dxa"/>
            <w:vAlign w:val="center"/>
          </w:tcPr>
          <w:p w14:paraId="3BB3B8F8"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sidRPr="00F516A7">
              <w:rPr>
                <w:rFonts w:ascii="宋体" w:eastAsia="宋体" w:hAnsi="宋体" w:cs="Mongolian Baiti" w:hint="eastAsia"/>
                <w:sz w:val="18"/>
                <w:szCs w:val="18"/>
              </w:rPr>
              <w:t>6</w:t>
            </w:r>
          </w:p>
        </w:tc>
        <w:tc>
          <w:tcPr>
            <w:tcW w:w="593" w:type="dxa"/>
            <w:vAlign w:val="center"/>
          </w:tcPr>
          <w:p w14:paraId="78CBE692"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41595F22"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1CA36B01"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444CBC10"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4ED77C37"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r w:rsidRPr="00F516A7">
              <w:rPr>
                <w:rFonts w:ascii="宋体" w:eastAsia="宋体" w:hAnsi="宋体" w:cs="Mongolian Baiti" w:hint="eastAsia"/>
                <w:sz w:val="18"/>
                <w:szCs w:val="18"/>
              </w:rPr>
              <w:t>2</w:t>
            </w:r>
          </w:p>
        </w:tc>
        <w:tc>
          <w:tcPr>
            <w:tcW w:w="567" w:type="dxa"/>
            <w:vAlign w:val="center"/>
          </w:tcPr>
          <w:p w14:paraId="3BC531FB"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171B4885"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0CB9E418"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06F455A5" w14:textId="77777777" w:rsidTr="00AF4BFC">
        <w:trPr>
          <w:trHeight w:hRule="exact" w:val="658"/>
          <w:jc w:val="center"/>
        </w:trPr>
        <w:tc>
          <w:tcPr>
            <w:tcW w:w="1226" w:type="dxa"/>
            <w:vMerge/>
            <w:vAlign w:val="center"/>
          </w:tcPr>
          <w:p w14:paraId="35AF0BE2"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p>
        </w:tc>
        <w:tc>
          <w:tcPr>
            <w:tcW w:w="992" w:type="dxa"/>
            <w:vAlign w:val="center"/>
          </w:tcPr>
          <w:p w14:paraId="1767BBBD" w14:textId="49FAAAAC" w:rsidR="00654516" w:rsidRPr="00F516A7" w:rsidRDefault="00FD0BAB" w:rsidP="00654516">
            <w:pPr>
              <w:tabs>
                <w:tab w:val="left" w:pos="180"/>
                <w:tab w:val="left" w:pos="360"/>
                <w:tab w:val="left" w:pos="540"/>
                <w:tab w:val="left" w:pos="840"/>
              </w:tabs>
              <w:spacing w:line="300" w:lineRule="exact"/>
              <w:jc w:val="center"/>
              <w:rPr>
                <w:rFonts w:ascii="宋体" w:eastAsia="宋体" w:hAnsi="宋体" w:cs="Mongolian Baiti"/>
                <w:sz w:val="18"/>
                <w:szCs w:val="18"/>
              </w:rPr>
            </w:pPr>
            <w:r>
              <w:rPr>
                <w:rFonts w:ascii="宋体" w:eastAsia="宋体" w:hAnsi="宋体" w:cs="Mongolian Baiti" w:hint="eastAsia"/>
                <w:sz w:val="18"/>
                <w:szCs w:val="18"/>
              </w:rPr>
              <w:t>3300005</w:t>
            </w:r>
          </w:p>
        </w:tc>
        <w:tc>
          <w:tcPr>
            <w:tcW w:w="2034" w:type="dxa"/>
            <w:vAlign w:val="center"/>
          </w:tcPr>
          <w:p w14:paraId="019A04F3" w14:textId="77777777" w:rsidR="00654516" w:rsidRPr="000A7973" w:rsidRDefault="00654516" w:rsidP="00654516">
            <w:pPr>
              <w:tabs>
                <w:tab w:val="left" w:pos="180"/>
                <w:tab w:val="left" w:pos="360"/>
                <w:tab w:val="left" w:pos="540"/>
                <w:tab w:val="left" w:pos="840"/>
              </w:tabs>
              <w:spacing w:line="300" w:lineRule="exact"/>
              <w:jc w:val="center"/>
              <w:rPr>
                <w:rFonts w:ascii="宋体" w:eastAsia="宋体" w:hAnsi="宋体" w:cs="Mongolian Baiti"/>
                <w:color w:val="FF0000"/>
                <w:sz w:val="18"/>
                <w:szCs w:val="18"/>
              </w:rPr>
            </w:pPr>
            <w:r w:rsidRPr="000A7973">
              <w:rPr>
                <w:rFonts w:ascii="宋体" w:eastAsia="宋体" w:hAnsi="宋体" w:cs="Mongolian Baiti" w:hint="eastAsia"/>
                <w:color w:val="FF0000"/>
                <w:sz w:val="18"/>
                <w:szCs w:val="18"/>
              </w:rPr>
              <w:t>大学生创新创业指导</w:t>
            </w:r>
          </w:p>
        </w:tc>
        <w:tc>
          <w:tcPr>
            <w:tcW w:w="360" w:type="dxa"/>
            <w:vAlign w:val="center"/>
          </w:tcPr>
          <w:p w14:paraId="0CBC961A" w14:textId="77777777" w:rsidR="00654516" w:rsidRPr="00F516A7" w:rsidRDefault="00654516" w:rsidP="00654516">
            <w:pPr>
              <w:spacing w:line="240" w:lineRule="exact"/>
              <w:jc w:val="center"/>
              <w:rPr>
                <w:rFonts w:ascii="宋体" w:eastAsia="宋体" w:hAnsi="宋体" w:cs="Mongolian Baiti"/>
                <w:sz w:val="18"/>
                <w:szCs w:val="18"/>
              </w:rPr>
            </w:pPr>
            <w:r w:rsidRPr="00F516A7">
              <w:rPr>
                <w:rFonts w:ascii="宋体" w:eastAsia="宋体" w:hAnsi="宋体" w:cs="Mongolian Baiti" w:hint="eastAsia"/>
                <w:sz w:val="18"/>
                <w:szCs w:val="18"/>
              </w:rPr>
              <w:t>1</w:t>
            </w:r>
          </w:p>
        </w:tc>
        <w:tc>
          <w:tcPr>
            <w:tcW w:w="540" w:type="dxa"/>
            <w:vAlign w:val="center"/>
          </w:tcPr>
          <w:p w14:paraId="39D72349" w14:textId="6C063E24" w:rsidR="00654516" w:rsidRPr="00F516A7" w:rsidRDefault="00FD0BAB" w:rsidP="00654516">
            <w:pPr>
              <w:spacing w:line="240" w:lineRule="exact"/>
              <w:jc w:val="center"/>
              <w:rPr>
                <w:rFonts w:ascii="宋体" w:eastAsia="宋体" w:hAnsi="宋体" w:cs="Mongolian Baiti"/>
                <w:sz w:val="18"/>
                <w:szCs w:val="18"/>
              </w:rPr>
            </w:pPr>
            <w:r>
              <w:rPr>
                <w:rFonts w:ascii="宋体" w:eastAsia="宋体" w:hAnsi="宋体" w:cs="Mongolian Baiti" w:hint="eastAsia"/>
                <w:sz w:val="18"/>
                <w:szCs w:val="18"/>
              </w:rPr>
              <w:t>20</w:t>
            </w:r>
          </w:p>
        </w:tc>
        <w:tc>
          <w:tcPr>
            <w:tcW w:w="540" w:type="dxa"/>
            <w:vAlign w:val="center"/>
          </w:tcPr>
          <w:p w14:paraId="0D718393" w14:textId="496A5DEE" w:rsidR="00654516" w:rsidRPr="00F516A7" w:rsidRDefault="00FD0BAB"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14</w:t>
            </w:r>
          </w:p>
        </w:tc>
        <w:tc>
          <w:tcPr>
            <w:tcW w:w="540" w:type="dxa"/>
            <w:vAlign w:val="center"/>
          </w:tcPr>
          <w:p w14:paraId="56D14451" w14:textId="10A25B77" w:rsidR="00654516" w:rsidRPr="00F516A7" w:rsidRDefault="00FD0BAB" w:rsidP="00654516">
            <w:pPr>
              <w:tabs>
                <w:tab w:val="left" w:pos="180"/>
                <w:tab w:val="left" w:pos="360"/>
                <w:tab w:val="left" w:pos="540"/>
                <w:tab w:val="left" w:pos="840"/>
              </w:tabs>
              <w:spacing w:line="240" w:lineRule="exact"/>
              <w:jc w:val="center"/>
              <w:rPr>
                <w:rFonts w:ascii="宋体" w:eastAsia="宋体" w:hAnsi="宋体" w:cs="Mongolian Baiti"/>
                <w:sz w:val="18"/>
                <w:szCs w:val="18"/>
              </w:rPr>
            </w:pPr>
            <w:r>
              <w:rPr>
                <w:rFonts w:ascii="宋体" w:eastAsia="宋体" w:hAnsi="宋体" w:cs="Mongolian Baiti" w:hint="eastAsia"/>
                <w:sz w:val="18"/>
                <w:szCs w:val="18"/>
              </w:rPr>
              <w:t>6</w:t>
            </w:r>
          </w:p>
        </w:tc>
        <w:tc>
          <w:tcPr>
            <w:tcW w:w="593" w:type="dxa"/>
            <w:vAlign w:val="center"/>
          </w:tcPr>
          <w:p w14:paraId="3536ADD2"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0DB71554"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宋体" w:cs="Mongolian Baiti"/>
                <w:sz w:val="18"/>
                <w:szCs w:val="18"/>
              </w:rPr>
            </w:pPr>
          </w:p>
        </w:tc>
        <w:tc>
          <w:tcPr>
            <w:tcW w:w="567" w:type="dxa"/>
            <w:vAlign w:val="center"/>
          </w:tcPr>
          <w:p w14:paraId="43B9E84B"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4E11689A"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0CE6B03E" w14:textId="3F9B9C34" w:rsidR="00654516" w:rsidRPr="00F516A7" w:rsidRDefault="00FD0BAB" w:rsidP="00654516">
            <w:pPr>
              <w:tabs>
                <w:tab w:val="left" w:pos="180"/>
                <w:tab w:val="left" w:pos="360"/>
                <w:tab w:val="left" w:pos="540"/>
                <w:tab w:val="left" w:pos="840"/>
              </w:tabs>
              <w:spacing w:line="240" w:lineRule="exact"/>
              <w:jc w:val="center"/>
              <w:rPr>
                <w:rFonts w:ascii="宋体" w:eastAsia="宋体" w:hAnsi="宋体" w:cs="宋体"/>
                <w:b/>
                <w:bCs/>
                <w:szCs w:val="21"/>
              </w:rPr>
            </w:pPr>
            <w:r w:rsidRPr="005E08FB">
              <w:rPr>
                <w:rFonts w:ascii="宋体" w:eastAsia="宋体" w:hAnsi="宋体" w:cs="Mongolian Baiti" w:hint="eastAsia"/>
                <w:sz w:val="18"/>
                <w:szCs w:val="18"/>
              </w:rPr>
              <w:t>2</w:t>
            </w:r>
          </w:p>
        </w:tc>
        <w:tc>
          <w:tcPr>
            <w:tcW w:w="567" w:type="dxa"/>
            <w:vAlign w:val="center"/>
          </w:tcPr>
          <w:p w14:paraId="0903FB44"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u w:val="single"/>
              </w:rPr>
            </w:pPr>
          </w:p>
        </w:tc>
        <w:tc>
          <w:tcPr>
            <w:tcW w:w="567" w:type="dxa"/>
            <w:vAlign w:val="center"/>
          </w:tcPr>
          <w:p w14:paraId="78CB10C7"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c>
          <w:tcPr>
            <w:tcW w:w="567" w:type="dxa"/>
            <w:vAlign w:val="center"/>
          </w:tcPr>
          <w:p w14:paraId="214FA186" w14:textId="77777777" w:rsidR="00654516" w:rsidRPr="00F516A7" w:rsidRDefault="00654516" w:rsidP="00654516">
            <w:pPr>
              <w:tabs>
                <w:tab w:val="left" w:pos="180"/>
                <w:tab w:val="left" w:pos="360"/>
                <w:tab w:val="left" w:pos="540"/>
                <w:tab w:val="left" w:pos="840"/>
              </w:tabs>
              <w:spacing w:line="240" w:lineRule="exact"/>
              <w:jc w:val="center"/>
              <w:rPr>
                <w:rFonts w:ascii="宋体" w:eastAsia="宋体" w:hAnsi="Calibri" w:cs="Times New Roman"/>
                <w:b/>
                <w:bCs/>
                <w:szCs w:val="21"/>
              </w:rPr>
            </w:pPr>
          </w:p>
        </w:tc>
      </w:tr>
      <w:tr w:rsidR="00654516" w:rsidRPr="00F516A7" w14:paraId="115ADA75" w14:textId="77777777" w:rsidTr="00AF4BFC">
        <w:trPr>
          <w:trHeight w:hRule="exact" w:val="406"/>
          <w:jc w:val="center"/>
        </w:trPr>
        <w:tc>
          <w:tcPr>
            <w:tcW w:w="1226" w:type="dxa"/>
            <w:vAlign w:val="center"/>
          </w:tcPr>
          <w:p w14:paraId="668644C0" w14:textId="77777777" w:rsidR="00654516" w:rsidRPr="00F516A7" w:rsidRDefault="00654516" w:rsidP="00654516">
            <w:pPr>
              <w:tabs>
                <w:tab w:val="left" w:pos="180"/>
                <w:tab w:val="left" w:pos="360"/>
                <w:tab w:val="left" w:pos="540"/>
                <w:tab w:val="left" w:pos="840"/>
              </w:tabs>
              <w:spacing w:line="300" w:lineRule="exact"/>
              <w:jc w:val="center"/>
              <w:rPr>
                <w:rFonts w:ascii="宋体" w:eastAsia="宋体" w:hAnsi="宋体" w:cs="宋体"/>
                <w:b/>
                <w:bCs/>
                <w:szCs w:val="21"/>
              </w:rPr>
            </w:pPr>
            <w:r w:rsidRPr="00F516A7">
              <w:rPr>
                <w:rFonts w:ascii="宋体" w:eastAsia="宋体" w:hAnsi="宋体" w:cs="宋体" w:hint="eastAsia"/>
                <w:b/>
                <w:bCs/>
                <w:szCs w:val="21"/>
              </w:rPr>
              <w:t>通识选修</w:t>
            </w:r>
          </w:p>
        </w:tc>
        <w:tc>
          <w:tcPr>
            <w:tcW w:w="992" w:type="dxa"/>
            <w:vAlign w:val="center"/>
          </w:tcPr>
          <w:p w14:paraId="4808613A" w14:textId="77777777" w:rsidR="00654516" w:rsidRPr="00F516A7" w:rsidRDefault="00654516" w:rsidP="00654516">
            <w:pPr>
              <w:spacing w:line="300" w:lineRule="exact"/>
              <w:jc w:val="center"/>
              <w:rPr>
                <w:rFonts w:ascii="宋体" w:eastAsia="宋体" w:hAnsi="宋体" w:cs="Mongolian Baiti"/>
                <w:sz w:val="18"/>
                <w:szCs w:val="18"/>
              </w:rPr>
            </w:pPr>
          </w:p>
        </w:tc>
        <w:tc>
          <w:tcPr>
            <w:tcW w:w="2034" w:type="dxa"/>
            <w:vAlign w:val="center"/>
          </w:tcPr>
          <w:p w14:paraId="0486C1FE" w14:textId="31CBDABE" w:rsidR="00654516" w:rsidRPr="00F516A7" w:rsidRDefault="00654516" w:rsidP="00654516">
            <w:pPr>
              <w:spacing w:line="300" w:lineRule="exact"/>
              <w:jc w:val="center"/>
              <w:rPr>
                <w:rFonts w:ascii="宋体" w:eastAsia="宋体" w:hAnsi="宋体" w:cs="Mongolian Baiti"/>
                <w:sz w:val="18"/>
                <w:szCs w:val="18"/>
              </w:rPr>
            </w:pPr>
            <w:r w:rsidRPr="00F516A7">
              <w:rPr>
                <w:rFonts w:ascii="宋体" w:eastAsia="宋体" w:hAnsi="宋体" w:cs="Mongolian Baiti" w:hint="eastAsia"/>
                <w:sz w:val="18"/>
                <w:szCs w:val="18"/>
              </w:rPr>
              <w:t>十大模块</w:t>
            </w:r>
            <w:r>
              <w:rPr>
                <w:rFonts w:ascii="宋体" w:eastAsia="宋体" w:hAnsi="宋体" w:cs="Mongolian Baiti" w:hint="eastAsia"/>
                <w:sz w:val="18"/>
                <w:szCs w:val="18"/>
              </w:rPr>
              <w:t>课程</w:t>
            </w:r>
          </w:p>
        </w:tc>
        <w:tc>
          <w:tcPr>
            <w:tcW w:w="6542" w:type="dxa"/>
            <w:gridSpan w:val="12"/>
            <w:vAlign w:val="center"/>
          </w:tcPr>
          <w:p w14:paraId="40CCF189" w14:textId="77777777" w:rsidR="00654516" w:rsidRPr="00F516A7" w:rsidRDefault="00654516" w:rsidP="00654516">
            <w:pPr>
              <w:spacing w:line="240" w:lineRule="exact"/>
              <w:jc w:val="left"/>
              <w:rPr>
                <w:rFonts w:ascii="宋体" w:eastAsia="宋体" w:hAnsi="宋体" w:cs="Mongolian Baiti"/>
                <w:sz w:val="18"/>
                <w:szCs w:val="18"/>
              </w:rPr>
            </w:pPr>
            <w:r w:rsidRPr="00F516A7">
              <w:rPr>
                <w:rFonts w:ascii="宋体" w:eastAsia="宋体" w:hAnsi="宋体" w:cs="Mongolian Baiti" w:hint="eastAsia"/>
                <w:sz w:val="18"/>
                <w:szCs w:val="18"/>
              </w:rPr>
              <w:t>学生需至少选修16学分</w:t>
            </w:r>
          </w:p>
        </w:tc>
      </w:tr>
      <w:bookmarkEnd w:id="25"/>
    </w:tbl>
    <w:p w14:paraId="657B6B21" w14:textId="5093C680" w:rsidR="00A45553" w:rsidRPr="00F516A7" w:rsidRDefault="00A45553" w:rsidP="00A45553">
      <w:pPr>
        <w:widowControl/>
        <w:spacing w:before="100" w:beforeAutospacing="1" w:after="100" w:afterAutospacing="1" w:line="408" w:lineRule="atLeast"/>
        <w:rPr>
          <w:rFonts w:ascii="仿宋_GB2312" w:eastAsia="仿宋_GB2312" w:hAnsi="宋体" w:cs="Mongolian Baiti"/>
          <w:b/>
          <w:sz w:val="32"/>
          <w:szCs w:val="32"/>
        </w:rPr>
      </w:pPr>
    </w:p>
    <w:p w14:paraId="5032EDF2" w14:textId="4CDF47C3" w:rsidR="007D64F8" w:rsidRPr="00F516A7" w:rsidRDefault="007D64F8" w:rsidP="00A45553">
      <w:pPr>
        <w:widowControl/>
        <w:spacing w:before="100" w:beforeAutospacing="1" w:after="100" w:afterAutospacing="1" w:line="408" w:lineRule="atLeast"/>
        <w:rPr>
          <w:rFonts w:ascii="仿宋_GB2312" w:eastAsia="仿宋_GB2312" w:hAnsi="宋体" w:cs="Mongolian Baiti"/>
          <w:b/>
          <w:sz w:val="32"/>
          <w:szCs w:val="32"/>
        </w:rPr>
      </w:pPr>
    </w:p>
    <w:p w14:paraId="5E20E6D8" w14:textId="2F44CF4D" w:rsidR="007D64F8" w:rsidRPr="00F516A7" w:rsidRDefault="007D64F8" w:rsidP="00A45553">
      <w:pPr>
        <w:widowControl/>
        <w:spacing w:before="100" w:beforeAutospacing="1" w:after="100" w:afterAutospacing="1" w:line="408" w:lineRule="atLeast"/>
        <w:rPr>
          <w:rFonts w:ascii="仿宋_GB2312" w:eastAsia="仿宋_GB2312" w:hAnsi="宋体" w:cs="Mongolian Baiti"/>
          <w:b/>
          <w:sz w:val="32"/>
          <w:szCs w:val="32"/>
        </w:rPr>
      </w:pPr>
    </w:p>
    <w:p w14:paraId="1DAB9D03" w14:textId="77777777" w:rsidR="007D64F8" w:rsidRPr="00F516A7" w:rsidRDefault="007D64F8" w:rsidP="007D64F8">
      <w:pPr>
        <w:pageBreakBefore/>
        <w:adjustRightInd w:val="0"/>
        <w:snapToGrid w:val="0"/>
        <w:rPr>
          <w:rFonts w:ascii="仿宋_GB2312" w:eastAsia="仿宋_GB2312" w:hAnsi="宋体" w:cs="Mongolian Baiti"/>
          <w:b/>
          <w:sz w:val="32"/>
          <w:szCs w:val="32"/>
        </w:rPr>
      </w:pPr>
      <w:r w:rsidRPr="00F516A7">
        <w:rPr>
          <w:rFonts w:ascii="仿宋_GB2312" w:eastAsia="仿宋_GB2312" w:hAnsi="宋体" w:cs="Mongolian Baiti" w:hint="eastAsia"/>
          <w:b/>
          <w:sz w:val="32"/>
          <w:szCs w:val="32"/>
        </w:rPr>
        <w:lastRenderedPageBreak/>
        <w:t>附件3</w:t>
      </w:r>
    </w:p>
    <w:p w14:paraId="5BB34F09" w14:textId="5C8AAAD0" w:rsidR="007D64F8" w:rsidRPr="00F516A7" w:rsidRDefault="007D64F8" w:rsidP="007D64F8">
      <w:pPr>
        <w:spacing w:afterLines="100" w:after="312" w:line="560" w:lineRule="exact"/>
        <w:jc w:val="center"/>
        <w:rPr>
          <w:rFonts w:ascii="方正小标宋简体" w:eastAsia="方正小标宋简体" w:hAnsi="宋体" w:cs="宋体"/>
          <w:sz w:val="32"/>
          <w:szCs w:val="32"/>
        </w:rPr>
      </w:pPr>
      <w:bookmarkStart w:id="28" w:name="_Hlk11144122"/>
      <w:r w:rsidRPr="00F516A7">
        <w:rPr>
          <w:rFonts w:ascii="方正小标宋简体" w:eastAsia="方正小标宋简体" w:hAnsi="宋体" w:cs="宋体" w:hint="eastAsia"/>
          <w:sz w:val="32"/>
          <w:szCs w:val="32"/>
        </w:rPr>
        <w:t>内蒙古师范大学</w:t>
      </w:r>
      <w:r w:rsidR="00F73F12">
        <w:rPr>
          <w:rFonts w:ascii="方正小标宋简体" w:eastAsia="方正小标宋简体" w:hAnsi="宋体" w:cs="宋体" w:hint="eastAsia"/>
          <w:sz w:val="32"/>
          <w:szCs w:val="32"/>
        </w:rPr>
        <w:t>非师范</w:t>
      </w:r>
      <w:r w:rsidR="00A779E0">
        <w:rPr>
          <w:rFonts w:ascii="方正小标宋简体" w:eastAsia="方正小标宋简体" w:hAnsi="宋体" w:cs="宋体" w:hint="eastAsia"/>
          <w:sz w:val="32"/>
          <w:szCs w:val="32"/>
        </w:rPr>
        <w:t>类</w:t>
      </w:r>
      <w:r w:rsidR="00424752">
        <w:rPr>
          <w:rFonts w:ascii="方正小标宋简体" w:eastAsia="方正小标宋简体" w:hAnsi="宋体" w:cs="宋体" w:hint="eastAsia"/>
          <w:sz w:val="32"/>
          <w:szCs w:val="32"/>
        </w:rPr>
        <w:t>专业</w:t>
      </w:r>
      <w:r w:rsidR="002E5051">
        <w:rPr>
          <w:rFonts w:ascii="方正小标宋简体" w:eastAsia="方正小标宋简体" w:hAnsi="宋体" w:cs="宋体" w:hint="eastAsia"/>
          <w:sz w:val="32"/>
          <w:szCs w:val="32"/>
        </w:rPr>
        <w:t>本科</w:t>
      </w:r>
      <w:r w:rsidR="00424752">
        <w:rPr>
          <w:rFonts w:ascii="方正小标宋简体" w:eastAsia="方正小标宋简体" w:hAnsi="宋体" w:cs="宋体" w:hint="eastAsia"/>
          <w:sz w:val="32"/>
          <w:szCs w:val="32"/>
        </w:rPr>
        <w:t>生</w:t>
      </w:r>
      <w:r w:rsidRPr="00F516A7">
        <w:rPr>
          <w:rFonts w:ascii="方正小标宋简体" w:eastAsia="方正小标宋简体" w:hAnsi="宋体" w:cs="宋体" w:hint="eastAsia"/>
          <w:sz w:val="32"/>
          <w:szCs w:val="32"/>
        </w:rPr>
        <w:t>培养方案模板</w:t>
      </w:r>
    </w:p>
    <w:bookmarkEnd w:id="28"/>
    <w:p w14:paraId="08EBE909" w14:textId="65E34E1E" w:rsidR="007D64F8" w:rsidRPr="00F516A7" w:rsidRDefault="007D64F8" w:rsidP="007D64F8">
      <w:pPr>
        <w:autoSpaceDE w:val="0"/>
        <w:autoSpaceDN w:val="0"/>
        <w:adjustRightInd w:val="0"/>
        <w:jc w:val="center"/>
        <w:rPr>
          <w:rFonts w:ascii="仿宋" w:eastAsia="仿宋" w:hAnsi="仿宋" w:cs="Times New Roman"/>
          <w:b/>
          <w:sz w:val="36"/>
          <w:szCs w:val="36"/>
        </w:rPr>
      </w:pPr>
      <w:r w:rsidRPr="00F516A7">
        <w:rPr>
          <w:rFonts w:ascii="仿宋" w:eastAsia="仿宋" w:hAnsi="仿宋" w:cs="Times New Roman" w:hint="eastAsia"/>
          <w:b/>
          <w:sz w:val="36"/>
          <w:szCs w:val="36"/>
        </w:rPr>
        <w:t>***专业</w:t>
      </w:r>
      <w:r w:rsidR="006B10F8">
        <w:rPr>
          <w:rFonts w:ascii="仿宋" w:eastAsia="仿宋" w:hAnsi="仿宋" w:cs="Times New Roman" w:hint="eastAsia"/>
          <w:b/>
          <w:sz w:val="36"/>
          <w:szCs w:val="36"/>
        </w:rPr>
        <w:t>本科生</w:t>
      </w:r>
      <w:r w:rsidRPr="00F516A7">
        <w:rPr>
          <w:rFonts w:ascii="仿宋" w:eastAsia="仿宋" w:hAnsi="仿宋" w:cs="Times New Roman" w:hint="eastAsia"/>
          <w:b/>
          <w:sz w:val="36"/>
          <w:szCs w:val="36"/>
        </w:rPr>
        <w:t>培养方案（字体仿宋 小二加粗）</w:t>
      </w:r>
    </w:p>
    <w:p w14:paraId="5D57ACCC" w14:textId="77777777" w:rsidR="007D64F8" w:rsidRPr="00F516A7" w:rsidRDefault="007D64F8" w:rsidP="007D64F8">
      <w:pPr>
        <w:autoSpaceDE w:val="0"/>
        <w:autoSpaceDN w:val="0"/>
        <w:adjustRightInd w:val="0"/>
        <w:jc w:val="center"/>
        <w:rPr>
          <w:rFonts w:ascii="仿宋" w:eastAsia="仿宋" w:hAnsi="仿宋" w:cs="Times New Roman"/>
          <w:b/>
          <w:sz w:val="30"/>
          <w:szCs w:val="30"/>
        </w:rPr>
      </w:pPr>
      <w:r w:rsidRPr="00F516A7">
        <w:rPr>
          <w:rFonts w:ascii="仿宋" w:eastAsia="仿宋" w:hAnsi="仿宋" w:cs="Times New Roman" w:hint="eastAsia"/>
          <w:b/>
          <w:sz w:val="30"/>
          <w:szCs w:val="30"/>
        </w:rPr>
        <w:t>（专业代码）（</w:t>
      </w:r>
      <w:proofErr w:type="gramStart"/>
      <w:r w:rsidRPr="00F516A7">
        <w:rPr>
          <w:rFonts w:ascii="仿宋" w:eastAsia="仿宋" w:hAnsi="仿宋" w:cs="Times New Roman" w:hint="eastAsia"/>
          <w:b/>
          <w:sz w:val="30"/>
          <w:szCs w:val="30"/>
        </w:rPr>
        <w:t>仿宋小</w:t>
      </w:r>
      <w:proofErr w:type="gramEnd"/>
      <w:r w:rsidRPr="00F516A7">
        <w:rPr>
          <w:rFonts w:ascii="仿宋" w:eastAsia="仿宋" w:hAnsi="仿宋" w:cs="Times New Roman" w:hint="eastAsia"/>
          <w:b/>
          <w:sz w:val="30"/>
          <w:szCs w:val="30"/>
        </w:rPr>
        <w:t>三加粗）</w:t>
      </w:r>
    </w:p>
    <w:p w14:paraId="078D0699" w14:textId="7C045024" w:rsidR="007D64F8" w:rsidRPr="00C63A7B" w:rsidRDefault="007D64F8" w:rsidP="00C63A7B">
      <w:pPr>
        <w:pStyle w:val="a7"/>
        <w:numPr>
          <w:ilvl w:val="0"/>
          <w:numId w:val="9"/>
        </w:numPr>
        <w:autoSpaceDE w:val="0"/>
        <w:autoSpaceDN w:val="0"/>
        <w:adjustRightInd w:val="0"/>
        <w:ind w:firstLineChars="0"/>
        <w:rPr>
          <w:rFonts w:ascii="方正黑体简体" w:eastAsia="宋体" w:hAnsi="方正黑体简体" w:cs="Times New Roman"/>
          <w:b/>
          <w:bCs/>
        </w:rPr>
      </w:pPr>
      <w:r w:rsidRPr="00C63A7B">
        <w:rPr>
          <w:rFonts w:ascii="方正黑体简体" w:eastAsia="宋体" w:hAnsi="方正黑体简体" w:cs="Times New Roman" w:hint="eastAsia"/>
          <w:b/>
          <w:bCs/>
        </w:rPr>
        <w:t>专业简介（宋体</w:t>
      </w:r>
      <w:r w:rsidRPr="00C63A7B">
        <w:rPr>
          <w:rFonts w:ascii="方正黑体简体" w:eastAsia="宋体" w:hAnsi="方正黑体简体" w:cs="Times New Roman" w:hint="eastAsia"/>
          <w:b/>
          <w:bCs/>
        </w:rPr>
        <w:t xml:space="preserve"> </w:t>
      </w:r>
      <w:r w:rsidRPr="00C63A7B">
        <w:rPr>
          <w:rFonts w:ascii="方正黑体简体" w:eastAsia="宋体" w:hAnsi="方正黑体简体" w:cs="Times New Roman" w:hint="eastAsia"/>
          <w:b/>
          <w:bCs/>
        </w:rPr>
        <w:t>五号加粗）</w:t>
      </w:r>
    </w:p>
    <w:p w14:paraId="1523085B" w14:textId="4259E953" w:rsidR="00C63A7B" w:rsidRPr="00C63A7B" w:rsidRDefault="00C63A7B" w:rsidP="00C63A7B">
      <w:pPr>
        <w:autoSpaceDE w:val="0"/>
        <w:autoSpaceDN w:val="0"/>
        <w:adjustRightInd w:val="0"/>
        <w:ind w:firstLineChars="200" w:firstLine="420"/>
        <w:rPr>
          <w:rFonts w:ascii="黑体" w:eastAsia="黑体" w:hAnsi="黑体"/>
          <w:b/>
          <w:bCs/>
          <w:color w:val="000000" w:themeColor="text1"/>
        </w:rPr>
      </w:pPr>
      <w:r w:rsidRPr="00C63A7B">
        <w:rPr>
          <w:rFonts w:ascii="黑体" w:eastAsia="黑体" w:hAnsi="黑体" w:hint="eastAsia"/>
          <w:bCs/>
          <w:color w:val="000000" w:themeColor="text1"/>
        </w:rPr>
        <w:t>应包含专业历史沿革、学科支撑、专业基本信息（师资、毕业生等）、专业特色及取得的荣誉等内容，字数不超过500字。</w:t>
      </w:r>
    </w:p>
    <w:p w14:paraId="4842D20E" w14:textId="77777777" w:rsidR="007D64F8" w:rsidRPr="00F516A7" w:rsidRDefault="007D64F8" w:rsidP="007D64F8">
      <w:pPr>
        <w:spacing w:beforeLines="100" w:before="312" w:afterLines="50" w:after="156" w:line="400" w:lineRule="exact"/>
        <w:rPr>
          <w:rFonts w:ascii="方正黑体简体" w:eastAsia="宋体" w:hAnsi="方正黑体简体" w:cs="Times New Roman"/>
        </w:rPr>
      </w:pPr>
      <w:r w:rsidRPr="00F516A7">
        <w:rPr>
          <w:rFonts w:ascii="方正黑体简体" w:eastAsia="宋体" w:hAnsi="方正黑体简体" w:cs="Times New Roman" w:hint="eastAsia"/>
          <w:b/>
          <w:bCs/>
        </w:rPr>
        <w:t>二、培养目标</w:t>
      </w:r>
      <w:r w:rsidRPr="00F516A7">
        <w:rPr>
          <w:rFonts w:ascii="方正黑体简体" w:eastAsia="宋体" w:hAnsi="方正黑体简体" w:cs="Times New Roman" w:hint="eastAsia"/>
        </w:rPr>
        <w:t>（指标点分解）（宋体五号）</w:t>
      </w:r>
    </w:p>
    <w:p w14:paraId="46813EF3" w14:textId="77777777" w:rsidR="007D64F8" w:rsidRPr="00F516A7" w:rsidRDefault="007D64F8" w:rsidP="007D64F8">
      <w:pPr>
        <w:spacing w:line="400" w:lineRule="exact"/>
        <w:ind w:firstLineChars="200" w:firstLine="422"/>
        <w:rPr>
          <w:rFonts w:ascii="方正黑体简体" w:eastAsia="宋体" w:hAnsi="方正黑体简体" w:cs="Times New Roman"/>
          <w:bCs/>
        </w:rPr>
      </w:pPr>
      <w:r w:rsidRPr="00F516A7">
        <w:rPr>
          <w:rFonts w:ascii="方正黑体简体" w:eastAsia="宋体" w:hAnsi="方正黑体简体" w:cs="Times New Roman" w:hint="eastAsia"/>
          <w:b/>
          <w:bCs/>
        </w:rPr>
        <w:t>（一）培养目标：</w:t>
      </w:r>
      <w:r w:rsidRPr="00F516A7">
        <w:rPr>
          <w:rFonts w:ascii="方正黑体简体" w:eastAsia="宋体" w:hAnsi="方正黑体简体" w:cs="Times New Roman" w:hint="eastAsia"/>
          <w:bCs/>
        </w:rPr>
        <w:t>总的表述</w:t>
      </w:r>
    </w:p>
    <w:p w14:paraId="6758BE47" w14:textId="77777777" w:rsidR="007D64F8" w:rsidRPr="00F516A7" w:rsidRDefault="007D64F8" w:rsidP="007D64F8">
      <w:pPr>
        <w:spacing w:line="400" w:lineRule="exact"/>
        <w:ind w:firstLineChars="200" w:firstLine="422"/>
        <w:rPr>
          <w:rFonts w:ascii="方正黑体简体" w:eastAsia="宋体" w:hAnsi="方正黑体简体" w:cs="Times New Roman"/>
          <w:bCs/>
        </w:rPr>
      </w:pPr>
      <w:r w:rsidRPr="00F516A7">
        <w:rPr>
          <w:rFonts w:ascii="方正黑体简体" w:eastAsia="宋体" w:hAnsi="方正黑体简体" w:cs="Times New Roman" w:hint="eastAsia"/>
          <w:b/>
          <w:bCs/>
        </w:rPr>
        <w:t>（二）目标内涵：</w:t>
      </w:r>
      <w:r w:rsidRPr="00F516A7">
        <w:rPr>
          <w:rFonts w:ascii="方正黑体简体" w:eastAsia="宋体" w:hAnsi="方正黑体简体" w:cs="Times New Roman" w:hint="eastAsia"/>
          <w:bCs/>
        </w:rPr>
        <w:t>培养目标分项表述</w:t>
      </w:r>
    </w:p>
    <w:p w14:paraId="52888701" w14:textId="77777777" w:rsidR="007D64F8" w:rsidRPr="00F516A7" w:rsidRDefault="007D64F8" w:rsidP="007D64F8">
      <w:pPr>
        <w:spacing w:line="400" w:lineRule="exact"/>
        <w:ind w:firstLineChars="200" w:firstLine="420"/>
        <w:rPr>
          <w:rFonts w:ascii="方正黑体简体" w:eastAsia="宋体" w:hAnsi="方正黑体简体" w:cs="Times New Roman"/>
        </w:rPr>
      </w:pPr>
      <w:r w:rsidRPr="00F516A7">
        <w:rPr>
          <w:rFonts w:ascii="方正黑体简体" w:eastAsia="宋体" w:hAnsi="方正黑体简体" w:cs="Times New Roman" w:hint="eastAsia"/>
        </w:rPr>
        <w:t>（具体可参照各专业教学指导委员会最新要求、《普通高等学校本科专业类教学质量国家标准》或专业认证与评估相关要求）。</w:t>
      </w:r>
    </w:p>
    <w:p w14:paraId="5AB009B4" w14:textId="77777777" w:rsidR="007D64F8" w:rsidRPr="00F516A7" w:rsidRDefault="007D64F8" w:rsidP="007D64F8">
      <w:pPr>
        <w:spacing w:line="400" w:lineRule="exact"/>
        <w:rPr>
          <w:rFonts w:ascii="方正黑体简体" w:eastAsia="宋体" w:hAnsi="方正黑体简体" w:cs="Times New Roman"/>
        </w:rPr>
      </w:pPr>
      <w:r w:rsidRPr="00F516A7">
        <w:rPr>
          <w:rFonts w:ascii="方正黑体简体" w:eastAsia="宋体" w:hAnsi="方正黑体简体" w:cs="Times New Roman" w:hint="eastAsia"/>
          <w:b/>
          <w:bCs/>
        </w:rPr>
        <w:t>三、毕业要求</w:t>
      </w:r>
    </w:p>
    <w:p w14:paraId="2E711E26" w14:textId="77777777" w:rsidR="007D64F8" w:rsidRPr="00F516A7" w:rsidRDefault="007D64F8" w:rsidP="007D64F8">
      <w:pPr>
        <w:jc w:val="left"/>
        <w:rPr>
          <w:rFonts w:ascii="方正黑体简体" w:eastAsia="宋体" w:hAnsi="方正黑体简体" w:cs="Times New Roman"/>
          <w:b/>
          <w:bCs/>
        </w:rPr>
      </w:pPr>
      <w:r w:rsidRPr="00F516A7">
        <w:rPr>
          <w:rFonts w:ascii="方正黑体简体" w:eastAsia="宋体" w:hAnsi="方正黑体简体" w:cs="Times New Roman" w:hint="eastAsia"/>
          <w:b/>
          <w:bCs/>
        </w:rPr>
        <w:t>（一）专业毕业要求：通过专业学习，毕业生应获得以下几个方面的知识、能力和素质。</w:t>
      </w:r>
    </w:p>
    <w:p w14:paraId="449E76E4" w14:textId="77777777" w:rsidR="007D64F8" w:rsidRPr="00F516A7" w:rsidRDefault="007D64F8" w:rsidP="007D64F8">
      <w:pPr>
        <w:spacing w:line="400" w:lineRule="exact"/>
        <w:rPr>
          <w:rFonts w:ascii="方正黑体简体" w:eastAsia="宋体" w:hAnsi="方正黑体简体" w:cs="Times New Roman"/>
        </w:rPr>
      </w:pPr>
      <w:r w:rsidRPr="00F516A7">
        <w:rPr>
          <w:rFonts w:ascii="方正黑体简体" w:eastAsia="宋体" w:hAnsi="方正黑体简体" w:cs="Times New Roman" w:hint="eastAsia"/>
        </w:rPr>
        <w:t>1.****</w:t>
      </w:r>
      <w:r w:rsidRPr="00F516A7">
        <w:rPr>
          <w:rFonts w:ascii="方正黑体简体" w:eastAsia="宋体" w:hAnsi="方正黑体简体" w:cs="Times New Roman" w:hint="eastAsia"/>
        </w:rPr>
        <w:t>。</w:t>
      </w:r>
    </w:p>
    <w:p w14:paraId="0E43CF90" w14:textId="77777777" w:rsidR="007D64F8" w:rsidRPr="00F516A7" w:rsidRDefault="007D64F8" w:rsidP="007D64F8">
      <w:pPr>
        <w:spacing w:line="400" w:lineRule="exact"/>
        <w:rPr>
          <w:rFonts w:ascii="方正黑体简体" w:eastAsia="宋体" w:hAnsi="方正黑体简体" w:cs="Times New Roman"/>
        </w:rPr>
      </w:pPr>
      <w:r w:rsidRPr="00F516A7">
        <w:rPr>
          <w:rFonts w:ascii="方正黑体简体" w:eastAsia="宋体" w:hAnsi="方正黑体简体" w:cs="Times New Roman" w:hint="eastAsia"/>
        </w:rPr>
        <w:t>2.</w:t>
      </w:r>
      <w:bookmarkStart w:id="29" w:name="_Hlk533601526"/>
      <w:r w:rsidRPr="00F516A7">
        <w:rPr>
          <w:rFonts w:ascii="方正黑体简体" w:eastAsia="宋体" w:hAnsi="方正黑体简体" w:cs="Times New Roman" w:hint="eastAsia"/>
        </w:rPr>
        <w:t>****</w:t>
      </w:r>
      <w:r w:rsidRPr="00F516A7">
        <w:rPr>
          <w:rFonts w:ascii="方正黑体简体" w:eastAsia="宋体" w:hAnsi="方正黑体简体" w:cs="Times New Roman" w:hint="eastAsia"/>
        </w:rPr>
        <w:t>。</w:t>
      </w:r>
      <w:bookmarkEnd w:id="29"/>
    </w:p>
    <w:p w14:paraId="5A7E8CC5" w14:textId="77777777" w:rsidR="007D64F8" w:rsidRPr="00F516A7" w:rsidRDefault="007D64F8" w:rsidP="007D64F8">
      <w:pPr>
        <w:spacing w:line="400" w:lineRule="exact"/>
        <w:rPr>
          <w:rFonts w:ascii="方正黑体简体" w:eastAsia="宋体" w:hAnsi="方正黑体简体" w:cs="Times New Roman"/>
        </w:rPr>
      </w:pPr>
      <w:r w:rsidRPr="00F516A7">
        <w:rPr>
          <w:rFonts w:ascii="方正黑体简体" w:eastAsia="宋体" w:hAnsi="方正黑体简体" w:cs="Times New Roman" w:hint="eastAsia"/>
        </w:rPr>
        <w:t>3.****</w:t>
      </w:r>
      <w:r w:rsidRPr="00F516A7">
        <w:rPr>
          <w:rFonts w:ascii="方正黑体简体" w:eastAsia="宋体" w:hAnsi="方正黑体简体" w:cs="Times New Roman" w:hint="eastAsia"/>
        </w:rPr>
        <w:t>。</w:t>
      </w:r>
    </w:p>
    <w:p w14:paraId="43EB4A04" w14:textId="77777777" w:rsidR="007D64F8" w:rsidRPr="00F516A7" w:rsidRDefault="007D64F8" w:rsidP="007D64F8">
      <w:pPr>
        <w:spacing w:line="400" w:lineRule="exact"/>
        <w:rPr>
          <w:rFonts w:ascii="方正黑体简体" w:eastAsia="宋体" w:hAnsi="方正黑体简体" w:cs="Times New Roman"/>
        </w:rPr>
      </w:pPr>
      <w:r w:rsidRPr="00F516A7">
        <w:rPr>
          <w:rFonts w:ascii="方正黑体简体" w:eastAsia="宋体" w:hAnsi="方正黑体简体" w:cs="Times New Roman"/>
        </w:rPr>
        <w:t>……</w:t>
      </w:r>
    </w:p>
    <w:p w14:paraId="34835D3C" w14:textId="11125C54" w:rsidR="007D64F8" w:rsidRPr="00F516A7" w:rsidRDefault="007D64F8" w:rsidP="007D64F8">
      <w:pPr>
        <w:spacing w:line="400" w:lineRule="exact"/>
        <w:rPr>
          <w:rFonts w:ascii="方正黑体简体" w:eastAsia="宋体" w:hAnsi="方正黑体简体" w:cs="Times New Roman"/>
          <w:b/>
          <w:bCs/>
        </w:rPr>
      </w:pPr>
      <w:r w:rsidRPr="00F516A7">
        <w:rPr>
          <w:rFonts w:ascii="方正黑体简体" w:eastAsia="宋体" w:hAnsi="方正黑体简体" w:cs="Times New Roman" w:hint="eastAsia"/>
          <w:b/>
          <w:bCs/>
        </w:rPr>
        <w:t>（二）专业毕业要求对培养目标支撑的矩阵图</w:t>
      </w:r>
      <w:r w:rsidR="00BF0CB1">
        <w:rPr>
          <w:rFonts w:ascii="方正黑体简体" w:eastAsia="宋体" w:hAnsi="方正黑体简体" w:cs="Times New Roman" w:hint="eastAsia"/>
          <w:b/>
          <w:bCs/>
        </w:rPr>
        <w:t>（</w:t>
      </w:r>
      <w:bookmarkStart w:id="30" w:name="_Hlk11938112"/>
      <w:r w:rsidR="00BF0CB1">
        <w:rPr>
          <w:rFonts w:ascii="方正黑体简体" w:eastAsia="宋体" w:hAnsi="方正黑体简体" w:cs="Times New Roman" w:hint="eastAsia"/>
          <w:b/>
          <w:bCs/>
        </w:rPr>
        <w:t>用</w:t>
      </w:r>
      <w:r w:rsidR="00BF0CB1">
        <w:rPr>
          <w:rFonts w:ascii="宋体" w:eastAsia="宋体" w:hAnsi="宋体" w:cs="Times New Roman" w:hint="eastAsia"/>
          <w:b/>
          <w:bCs/>
        </w:rPr>
        <w:t>√</w:t>
      </w:r>
      <w:r w:rsidR="00BF0CB1">
        <w:rPr>
          <w:rFonts w:ascii="方正黑体简体" w:eastAsia="宋体" w:hAnsi="方正黑体简体" w:cs="Times New Roman" w:hint="eastAsia"/>
          <w:b/>
          <w:bCs/>
        </w:rPr>
        <w:t>在表中相应位置标注</w:t>
      </w:r>
      <w:bookmarkEnd w:id="30"/>
      <w:r w:rsidR="00BF0CB1">
        <w:rPr>
          <w:rFonts w:ascii="方正黑体简体" w:eastAsia="宋体" w:hAnsi="方正黑体简体" w:cs="Times New Roman" w:hint="eastAsia"/>
          <w:b/>
          <w:bCs/>
        </w:rPr>
        <w:t>）</w:t>
      </w:r>
    </w:p>
    <w:tbl>
      <w:tblPr>
        <w:tblpPr w:leftFromText="180" w:rightFromText="180" w:vertAnchor="text" w:horzAnchor="margin" w:tblpY="319"/>
        <w:tblOverlap w:val="never"/>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1418"/>
        <w:gridCol w:w="1277"/>
        <w:gridCol w:w="1277"/>
        <w:gridCol w:w="1276"/>
        <w:gridCol w:w="1277"/>
      </w:tblGrid>
      <w:tr w:rsidR="00F516A7" w:rsidRPr="00F516A7" w14:paraId="6D05EB7B" w14:textId="77777777" w:rsidTr="007D64F8">
        <w:trPr>
          <w:trHeight w:val="284"/>
        </w:trPr>
        <w:tc>
          <w:tcPr>
            <w:tcW w:w="1845" w:type="dxa"/>
            <w:tcBorders>
              <w:top w:val="single" w:sz="4" w:space="0" w:color="auto"/>
              <w:left w:val="single" w:sz="4" w:space="0" w:color="auto"/>
              <w:bottom w:val="single" w:sz="4" w:space="0" w:color="auto"/>
              <w:right w:val="single" w:sz="4" w:space="0" w:color="auto"/>
            </w:tcBorders>
          </w:tcPr>
          <w:p w14:paraId="2E9CA236" w14:textId="77777777" w:rsidR="007D64F8" w:rsidRPr="00F516A7" w:rsidRDefault="007D64F8" w:rsidP="007D64F8">
            <w:pPr>
              <w:spacing w:line="400" w:lineRule="exact"/>
              <w:rPr>
                <w:rFonts w:ascii="方正黑体简体" w:eastAsia="宋体" w:hAnsi="方正黑体简体" w:cs="Times New Roman"/>
                <w:bCs/>
              </w:rPr>
            </w:pPr>
          </w:p>
        </w:tc>
        <w:tc>
          <w:tcPr>
            <w:tcW w:w="1418" w:type="dxa"/>
            <w:tcBorders>
              <w:top w:val="single" w:sz="4" w:space="0" w:color="auto"/>
              <w:left w:val="single" w:sz="4" w:space="0" w:color="auto"/>
              <w:bottom w:val="single" w:sz="4" w:space="0" w:color="auto"/>
              <w:right w:val="single" w:sz="4" w:space="0" w:color="auto"/>
            </w:tcBorders>
            <w:hideMark/>
          </w:tcPr>
          <w:p w14:paraId="4A07BC2C" w14:textId="77777777" w:rsidR="007D64F8" w:rsidRPr="00F516A7" w:rsidRDefault="007D64F8" w:rsidP="007D64F8">
            <w:pPr>
              <w:spacing w:line="400" w:lineRule="exact"/>
              <w:rPr>
                <w:rFonts w:ascii="方正黑体简体" w:eastAsia="宋体" w:hAnsi="方正黑体简体" w:cs="Times New Roman"/>
                <w:bCs/>
              </w:rPr>
            </w:pPr>
            <w:r w:rsidRPr="00F516A7">
              <w:rPr>
                <w:rFonts w:ascii="方正黑体简体" w:eastAsia="宋体" w:hAnsi="方正黑体简体" w:cs="Times New Roman" w:hint="eastAsia"/>
                <w:bCs/>
              </w:rPr>
              <w:t>培养目标</w:t>
            </w:r>
            <w:r w:rsidRPr="00F516A7">
              <w:rPr>
                <w:rFonts w:ascii="方正黑体简体" w:eastAsia="宋体" w:hAnsi="方正黑体简体" w:cs="Times New Roman" w:hint="eastAsia"/>
                <w:bCs/>
              </w:rPr>
              <w:t>1</w:t>
            </w:r>
          </w:p>
        </w:tc>
        <w:tc>
          <w:tcPr>
            <w:tcW w:w="1277" w:type="dxa"/>
            <w:tcBorders>
              <w:top w:val="single" w:sz="4" w:space="0" w:color="auto"/>
              <w:left w:val="single" w:sz="4" w:space="0" w:color="auto"/>
              <w:bottom w:val="single" w:sz="4" w:space="0" w:color="auto"/>
              <w:right w:val="single" w:sz="4" w:space="0" w:color="auto"/>
            </w:tcBorders>
            <w:hideMark/>
          </w:tcPr>
          <w:p w14:paraId="25CAB38F" w14:textId="77777777" w:rsidR="007D64F8" w:rsidRPr="00F516A7" w:rsidRDefault="007D64F8" w:rsidP="007D64F8">
            <w:pPr>
              <w:spacing w:line="400" w:lineRule="exact"/>
              <w:rPr>
                <w:rFonts w:ascii="方正黑体简体" w:eastAsia="宋体" w:hAnsi="方正黑体简体" w:cs="Times New Roman"/>
                <w:bCs/>
              </w:rPr>
            </w:pPr>
            <w:r w:rsidRPr="00F516A7">
              <w:rPr>
                <w:rFonts w:ascii="方正黑体简体" w:eastAsia="宋体" w:hAnsi="方正黑体简体" w:cs="Times New Roman" w:hint="eastAsia"/>
                <w:bCs/>
              </w:rPr>
              <w:t>培养目标</w:t>
            </w:r>
            <w:r w:rsidRPr="00F516A7">
              <w:rPr>
                <w:rFonts w:ascii="方正黑体简体" w:eastAsia="宋体" w:hAnsi="方正黑体简体" w:cs="Times New Roman" w:hint="eastAsia"/>
                <w:bCs/>
              </w:rPr>
              <w:t>2</w:t>
            </w:r>
          </w:p>
        </w:tc>
        <w:tc>
          <w:tcPr>
            <w:tcW w:w="1277" w:type="dxa"/>
            <w:tcBorders>
              <w:top w:val="single" w:sz="4" w:space="0" w:color="auto"/>
              <w:left w:val="single" w:sz="4" w:space="0" w:color="auto"/>
              <w:bottom w:val="single" w:sz="4" w:space="0" w:color="auto"/>
              <w:right w:val="single" w:sz="4" w:space="0" w:color="auto"/>
            </w:tcBorders>
            <w:hideMark/>
          </w:tcPr>
          <w:p w14:paraId="6C574B0A" w14:textId="77777777" w:rsidR="007D64F8" w:rsidRPr="00F516A7" w:rsidRDefault="007D64F8" w:rsidP="007D64F8">
            <w:pPr>
              <w:spacing w:line="400" w:lineRule="exact"/>
              <w:rPr>
                <w:rFonts w:ascii="方正黑体简体" w:eastAsia="宋体" w:hAnsi="方正黑体简体" w:cs="Times New Roman"/>
                <w:bCs/>
              </w:rPr>
            </w:pPr>
            <w:r w:rsidRPr="00F516A7">
              <w:rPr>
                <w:rFonts w:ascii="方正黑体简体" w:eastAsia="宋体" w:hAnsi="方正黑体简体" w:cs="Times New Roman" w:hint="eastAsia"/>
                <w:bCs/>
              </w:rPr>
              <w:t>培养目标</w:t>
            </w:r>
            <w:r w:rsidRPr="00F516A7">
              <w:rPr>
                <w:rFonts w:ascii="方正黑体简体" w:eastAsia="宋体" w:hAnsi="方正黑体简体" w:cs="Times New Roman" w:hint="eastAsia"/>
                <w:bCs/>
              </w:rPr>
              <w:t>3</w:t>
            </w:r>
          </w:p>
        </w:tc>
        <w:tc>
          <w:tcPr>
            <w:tcW w:w="1276" w:type="dxa"/>
            <w:tcBorders>
              <w:top w:val="single" w:sz="4" w:space="0" w:color="auto"/>
              <w:left w:val="single" w:sz="4" w:space="0" w:color="auto"/>
              <w:bottom w:val="single" w:sz="4" w:space="0" w:color="auto"/>
              <w:right w:val="single" w:sz="4" w:space="0" w:color="auto"/>
            </w:tcBorders>
            <w:hideMark/>
          </w:tcPr>
          <w:p w14:paraId="6BE6B385" w14:textId="77777777" w:rsidR="007D64F8" w:rsidRPr="00F516A7" w:rsidRDefault="007D64F8" w:rsidP="007D64F8">
            <w:pPr>
              <w:spacing w:line="400" w:lineRule="exact"/>
              <w:rPr>
                <w:rFonts w:ascii="方正黑体简体" w:eastAsia="宋体" w:hAnsi="方正黑体简体" w:cs="Times New Roman"/>
                <w:bCs/>
              </w:rPr>
            </w:pPr>
            <w:r w:rsidRPr="00F516A7">
              <w:rPr>
                <w:rFonts w:ascii="方正黑体简体" w:eastAsia="宋体" w:hAnsi="方正黑体简体" w:cs="Times New Roman" w:hint="eastAsia"/>
                <w:bCs/>
              </w:rPr>
              <w:t>培养目标</w:t>
            </w:r>
            <w:r w:rsidRPr="00F516A7">
              <w:rPr>
                <w:rFonts w:ascii="方正黑体简体" w:eastAsia="宋体" w:hAnsi="方正黑体简体" w:cs="Times New Roman" w:hint="eastAsia"/>
                <w:bCs/>
              </w:rPr>
              <w:t>4</w:t>
            </w:r>
          </w:p>
        </w:tc>
        <w:tc>
          <w:tcPr>
            <w:tcW w:w="1277" w:type="dxa"/>
            <w:tcBorders>
              <w:top w:val="single" w:sz="4" w:space="0" w:color="auto"/>
              <w:left w:val="single" w:sz="4" w:space="0" w:color="auto"/>
              <w:bottom w:val="single" w:sz="4" w:space="0" w:color="auto"/>
              <w:right w:val="single" w:sz="4" w:space="0" w:color="auto"/>
            </w:tcBorders>
            <w:hideMark/>
          </w:tcPr>
          <w:p w14:paraId="0C81DCF2" w14:textId="77777777" w:rsidR="007D64F8" w:rsidRPr="00F516A7" w:rsidRDefault="007D64F8" w:rsidP="007D64F8">
            <w:pPr>
              <w:spacing w:line="400" w:lineRule="exact"/>
              <w:rPr>
                <w:rFonts w:ascii="方正黑体简体" w:eastAsia="宋体" w:hAnsi="方正黑体简体" w:cs="Times New Roman"/>
                <w:bCs/>
              </w:rPr>
            </w:pPr>
            <w:r w:rsidRPr="00F516A7">
              <w:rPr>
                <w:rFonts w:ascii="方正黑体简体" w:eastAsia="宋体" w:hAnsi="方正黑体简体" w:cs="Times New Roman" w:hint="eastAsia"/>
                <w:bCs/>
              </w:rPr>
              <w:t>......</w:t>
            </w:r>
          </w:p>
        </w:tc>
      </w:tr>
      <w:tr w:rsidR="00F516A7" w:rsidRPr="00F516A7" w14:paraId="0E012A1F" w14:textId="77777777" w:rsidTr="007D64F8">
        <w:trPr>
          <w:trHeight w:val="284"/>
        </w:trPr>
        <w:tc>
          <w:tcPr>
            <w:tcW w:w="1845" w:type="dxa"/>
            <w:tcBorders>
              <w:top w:val="single" w:sz="4" w:space="0" w:color="auto"/>
              <w:left w:val="single" w:sz="4" w:space="0" w:color="auto"/>
              <w:bottom w:val="single" w:sz="4" w:space="0" w:color="auto"/>
              <w:right w:val="single" w:sz="4" w:space="0" w:color="auto"/>
            </w:tcBorders>
            <w:hideMark/>
          </w:tcPr>
          <w:p w14:paraId="1727B709" w14:textId="77777777" w:rsidR="007D64F8" w:rsidRPr="00F516A7" w:rsidRDefault="007D64F8" w:rsidP="007D64F8">
            <w:pPr>
              <w:spacing w:line="400" w:lineRule="exact"/>
              <w:rPr>
                <w:rFonts w:ascii="方正黑体简体" w:eastAsia="宋体" w:hAnsi="方正黑体简体" w:cs="Times New Roman"/>
                <w:bCs/>
              </w:rPr>
            </w:pPr>
            <w:r w:rsidRPr="00F516A7">
              <w:rPr>
                <w:rFonts w:ascii="方正黑体简体" w:eastAsia="宋体" w:hAnsi="方正黑体简体" w:cs="Times New Roman" w:hint="eastAsia"/>
                <w:bCs/>
              </w:rPr>
              <w:t>专业毕业要求</w:t>
            </w:r>
            <w:r w:rsidRPr="00F516A7">
              <w:rPr>
                <w:rFonts w:ascii="方正黑体简体" w:eastAsia="宋体" w:hAnsi="方正黑体简体" w:cs="Times New Roman" w:hint="eastAsia"/>
                <w:bCs/>
              </w:rPr>
              <w:t>1</w:t>
            </w:r>
          </w:p>
        </w:tc>
        <w:tc>
          <w:tcPr>
            <w:tcW w:w="1418" w:type="dxa"/>
            <w:tcBorders>
              <w:top w:val="single" w:sz="4" w:space="0" w:color="auto"/>
              <w:left w:val="single" w:sz="4" w:space="0" w:color="auto"/>
              <w:bottom w:val="single" w:sz="4" w:space="0" w:color="auto"/>
              <w:right w:val="single" w:sz="4" w:space="0" w:color="auto"/>
            </w:tcBorders>
            <w:vAlign w:val="center"/>
          </w:tcPr>
          <w:p w14:paraId="69A596BB"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10946232"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2787DEF9" w14:textId="77777777" w:rsidR="007D64F8" w:rsidRPr="00F516A7" w:rsidRDefault="007D64F8" w:rsidP="007D64F8">
            <w:pPr>
              <w:spacing w:line="400" w:lineRule="exact"/>
              <w:rPr>
                <w:rFonts w:ascii="方正黑体简体" w:eastAsia="宋体" w:hAnsi="方正黑体简体" w:cs="Times New Roman"/>
                <w:bCs/>
              </w:rPr>
            </w:pPr>
          </w:p>
        </w:tc>
        <w:tc>
          <w:tcPr>
            <w:tcW w:w="1276" w:type="dxa"/>
            <w:tcBorders>
              <w:top w:val="single" w:sz="4" w:space="0" w:color="auto"/>
              <w:left w:val="single" w:sz="4" w:space="0" w:color="auto"/>
              <w:bottom w:val="single" w:sz="4" w:space="0" w:color="auto"/>
              <w:right w:val="single" w:sz="4" w:space="0" w:color="auto"/>
            </w:tcBorders>
            <w:vAlign w:val="center"/>
          </w:tcPr>
          <w:p w14:paraId="2281C2E3"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671E3C6E" w14:textId="77777777" w:rsidR="007D64F8" w:rsidRPr="00F516A7" w:rsidRDefault="007D64F8" w:rsidP="007D64F8">
            <w:pPr>
              <w:spacing w:line="400" w:lineRule="exact"/>
              <w:rPr>
                <w:rFonts w:ascii="方正黑体简体" w:eastAsia="宋体" w:hAnsi="方正黑体简体" w:cs="Times New Roman"/>
                <w:bCs/>
              </w:rPr>
            </w:pPr>
          </w:p>
        </w:tc>
      </w:tr>
      <w:tr w:rsidR="00F516A7" w:rsidRPr="00F516A7" w14:paraId="20C230B0" w14:textId="77777777" w:rsidTr="007D64F8">
        <w:trPr>
          <w:trHeight w:val="284"/>
        </w:trPr>
        <w:tc>
          <w:tcPr>
            <w:tcW w:w="1845" w:type="dxa"/>
            <w:tcBorders>
              <w:top w:val="single" w:sz="4" w:space="0" w:color="auto"/>
              <w:left w:val="single" w:sz="4" w:space="0" w:color="auto"/>
              <w:bottom w:val="single" w:sz="4" w:space="0" w:color="auto"/>
              <w:right w:val="single" w:sz="4" w:space="0" w:color="auto"/>
            </w:tcBorders>
            <w:hideMark/>
          </w:tcPr>
          <w:p w14:paraId="5DB998CA" w14:textId="77777777" w:rsidR="007D64F8" w:rsidRPr="00F516A7" w:rsidRDefault="007D64F8" w:rsidP="007D64F8">
            <w:pPr>
              <w:spacing w:line="400" w:lineRule="exact"/>
              <w:rPr>
                <w:rFonts w:ascii="方正黑体简体" w:eastAsia="宋体" w:hAnsi="方正黑体简体" w:cs="Times New Roman"/>
                <w:bCs/>
              </w:rPr>
            </w:pPr>
            <w:r w:rsidRPr="00F516A7">
              <w:rPr>
                <w:rFonts w:ascii="方正黑体简体" w:eastAsia="宋体" w:hAnsi="方正黑体简体" w:cs="Times New Roman" w:hint="eastAsia"/>
                <w:bCs/>
              </w:rPr>
              <w:t>专业毕业要求</w:t>
            </w:r>
            <w:r w:rsidRPr="00F516A7">
              <w:rPr>
                <w:rFonts w:ascii="方正黑体简体" w:eastAsia="宋体" w:hAnsi="方正黑体简体" w:cs="Times New Roman" w:hint="eastAsia"/>
                <w:bCs/>
              </w:rPr>
              <w:t>2</w:t>
            </w:r>
          </w:p>
        </w:tc>
        <w:tc>
          <w:tcPr>
            <w:tcW w:w="1418" w:type="dxa"/>
            <w:tcBorders>
              <w:top w:val="single" w:sz="4" w:space="0" w:color="auto"/>
              <w:left w:val="single" w:sz="4" w:space="0" w:color="auto"/>
              <w:bottom w:val="single" w:sz="4" w:space="0" w:color="auto"/>
              <w:right w:val="single" w:sz="4" w:space="0" w:color="auto"/>
            </w:tcBorders>
            <w:vAlign w:val="center"/>
          </w:tcPr>
          <w:p w14:paraId="342759B2"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64A8D31C"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3BB7C405" w14:textId="77777777" w:rsidR="007D64F8" w:rsidRPr="00F516A7" w:rsidRDefault="007D64F8" w:rsidP="007D64F8">
            <w:pPr>
              <w:spacing w:line="400" w:lineRule="exact"/>
              <w:rPr>
                <w:rFonts w:ascii="方正黑体简体" w:eastAsia="宋体" w:hAnsi="方正黑体简体" w:cs="Times New Roman"/>
                <w:bCs/>
              </w:rPr>
            </w:pPr>
          </w:p>
        </w:tc>
        <w:tc>
          <w:tcPr>
            <w:tcW w:w="1276" w:type="dxa"/>
            <w:tcBorders>
              <w:top w:val="single" w:sz="4" w:space="0" w:color="auto"/>
              <w:left w:val="single" w:sz="4" w:space="0" w:color="auto"/>
              <w:bottom w:val="single" w:sz="4" w:space="0" w:color="auto"/>
              <w:right w:val="single" w:sz="4" w:space="0" w:color="auto"/>
            </w:tcBorders>
            <w:vAlign w:val="center"/>
          </w:tcPr>
          <w:p w14:paraId="13E7CE68"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3EE63669" w14:textId="77777777" w:rsidR="007D64F8" w:rsidRPr="00F516A7" w:rsidRDefault="007D64F8" w:rsidP="007D64F8">
            <w:pPr>
              <w:spacing w:line="400" w:lineRule="exact"/>
              <w:rPr>
                <w:rFonts w:ascii="方正黑体简体" w:eastAsia="宋体" w:hAnsi="方正黑体简体" w:cs="Times New Roman"/>
                <w:bCs/>
              </w:rPr>
            </w:pPr>
          </w:p>
        </w:tc>
      </w:tr>
      <w:tr w:rsidR="00F516A7" w:rsidRPr="00F516A7" w14:paraId="6B3D3C33" w14:textId="77777777" w:rsidTr="007D64F8">
        <w:trPr>
          <w:trHeight w:val="284"/>
        </w:trPr>
        <w:tc>
          <w:tcPr>
            <w:tcW w:w="1845" w:type="dxa"/>
            <w:tcBorders>
              <w:top w:val="single" w:sz="4" w:space="0" w:color="auto"/>
              <w:left w:val="single" w:sz="4" w:space="0" w:color="auto"/>
              <w:bottom w:val="single" w:sz="4" w:space="0" w:color="auto"/>
              <w:right w:val="single" w:sz="4" w:space="0" w:color="auto"/>
            </w:tcBorders>
            <w:hideMark/>
          </w:tcPr>
          <w:p w14:paraId="54D2A1E8" w14:textId="77777777" w:rsidR="007D64F8" w:rsidRPr="00F516A7" w:rsidRDefault="007D64F8" w:rsidP="007D64F8">
            <w:pPr>
              <w:spacing w:line="400" w:lineRule="exact"/>
              <w:rPr>
                <w:rFonts w:ascii="方正黑体简体" w:eastAsia="宋体" w:hAnsi="方正黑体简体" w:cs="Times New Roman"/>
                <w:bCs/>
              </w:rPr>
            </w:pPr>
            <w:r w:rsidRPr="00F516A7">
              <w:rPr>
                <w:rFonts w:ascii="方正黑体简体" w:eastAsia="宋体" w:hAnsi="方正黑体简体" w:cs="Times New Roman" w:hint="eastAsia"/>
                <w:bCs/>
              </w:rPr>
              <w:t>专业毕业要求</w:t>
            </w:r>
            <w:r w:rsidRPr="00F516A7">
              <w:rPr>
                <w:rFonts w:ascii="方正黑体简体" w:eastAsia="宋体" w:hAnsi="方正黑体简体" w:cs="Times New Roman" w:hint="eastAsia"/>
                <w:bCs/>
              </w:rPr>
              <w:t>3</w:t>
            </w:r>
          </w:p>
        </w:tc>
        <w:tc>
          <w:tcPr>
            <w:tcW w:w="1418" w:type="dxa"/>
            <w:tcBorders>
              <w:top w:val="single" w:sz="4" w:space="0" w:color="auto"/>
              <w:left w:val="single" w:sz="4" w:space="0" w:color="auto"/>
              <w:bottom w:val="single" w:sz="4" w:space="0" w:color="auto"/>
              <w:right w:val="single" w:sz="4" w:space="0" w:color="auto"/>
            </w:tcBorders>
            <w:vAlign w:val="center"/>
          </w:tcPr>
          <w:p w14:paraId="2F9A368C"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4A2B569A"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7BA61F31" w14:textId="77777777" w:rsidR="007D64F8" w:rsidRPr="00F516A7" w:rsidRDefault="007D64F8" w:rsidP="007D64F8">
            <w:pPr>
              <w:spacing w:line="400" w:lineRule="exact"/>
              <w:rPr>
                <w:rFonts w:ascii="方正黑体简体" w:eastAsia="宋体" w:hAnsi="方正黑体简体" w:cs="Times New Roman"/>
                <w:bCs/>
              </w:rPr>
            </w:pPr>
          </w:p>
        </w:tc>
        <w:tc>
          <w:tcPr>
            <w:tcW w:w="1276" w:type="dxa"/>
            <w:tcBorders>
              <w:top w:val="single" w:sz="4" w:space="0" w:color="auto"/>
              <w:left w:val="single" w:sz="4" w:space="0" w:color="auto"/>
              <w:bottom w:val="single" w:sz="4" w:space="0" w:color="auto"/>
              <w:right w:val="single" w:sz="4" w:space="0" w:color="auto"/>
            </w:tcBorders>
            <w:vAlign w:val="center"/>
          </w:tcPr>
          <w:p w14:paraId="2F07A56B"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5361D535" w14:textId="77777777" w:rsidR="007D64F8" w:rsidRPr="00F516A7" w:rsidRDefault="007D64F8" w:rsidP="007D64F8">
            <w:pPr>
              <w:spacing w:line="400" w:lineRule="exact"/>
              <w:rPr>
                <w:rFonts w:ascii="方正黑体简体" w:eastAsia="宋体" w:hAnsi="方正黑体简体" w:cs="Times New Roman"/>
                <w:bCs/>
              </w:rPr>
            </w:pPr>
          </w:p>
        </w:tc>
      </w:tr>
      <w:tr w:rsidR="00F516A7" w:rsidRPr="00F516A7" w14:paraId="2B671ACA" w14:textId="77777777" w:rsidTr="007D64F8">
        <w:trPr>
          <w:trHeight w:val="284"/>
        </w:trPr>
        <w:tc>
          <w:tcPr>
            <w:tcW w:w="1845" w:type="dxa"/>
            <w:tcBorders>
              <w:top w:val="single" w:sz="4" w:space="0" w:color="auto"/>
              <w:left w:val="single" w:sz="4" w:space="0" w:color="auto"/>
              <w:bottom w:val="single" w:sz="4" w:space="0" w:color="auto"/>
              <w:right w:val="single" w:sz="4" w:space="0" w:color="auto"/>
            </w:tcBorders>
            <w:hideMark/>
          </w:tcPr>
          <w:p w14:paraId="273B6A96" w14:textId="77777777" w:rsidR="007D64F8" w:rsidRPr="00F516A7" w:rsidRDefault="007D64F8" w:rsidP="007D64F8">
            <w:pPr>
              <w:spacing w:line="400" w:lineRule="exact"/>
              <w:rPr>
                <w:rFonts w:ascii="方正黑体简体" w:eastAsia="宋体" w:hAnsi="方正黑体简体" w:cs="Times New Roman"/>
                <w:bCs/>
              </w:rPr>
            </w:pPr>
            <w:r w:rsidRPr="00F516A7">
              <w:rPr>
                <w:rFonts w:ascii="方正黑体简体" w:eastAsia="宋体" w:hAnsi="方正黑体简体" w:cs="Times New Roman" w:hint="eastAsia"/>
                <w:bCs/>
              </w:rPr>
              <w:t>专业毕业要求</w:t>
            </w:r>
            <w:r w:rsidRPr="00F516A7">
              <w:rPr>
                <w:rFonts w:ascii="方正黑体简体" w:eastAsia="宋体" w:hAnsi="方正黑体简体" w:cs="Times New Roman" w:hint="eastAsia"/>
                <w:bCs/>
              </w:rPr>
              <w:t>4</w:t>
            </w:r>
          </w:p>
        </w:tc>
        <w:tc>
          <w:tcPr>
            <w:tcW w:w="1418" w:type="dxa"/>
            <w:tcBorders>
              <w:top w:val="single" w:sz="4" w:space="0" w:color="auto"/>
              <w:left w:val="single" w:sz="4" w:space="0" w:color="auto"/>
              <w:bottom w:val="single" w:sz="4" w:space="0" w:color="auto"/>
              <w:right w:val="single" w:sz="4" w:space="0" w:color="auto"/>
            </w:tcBorders>
            <w:vAlign w:val="center"/>
          </w:tcPr>
          <w:p w14:paraId="2D74D249"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75B41388"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185E4085" w14:textId="77777777" w:rsidR="007D64F8" w:rsidRPr="00F516A7" w:rsidRDefault="007D64F8" w:rsidP="007D64F8">
            <w:pPr>
              <w:spacing w:line="400" w:lineRule="exact"/>
              <w:rPr>
                <w:rFonts w:ascii="方正黑体简体" w:eastAsia="宋体" w:hAnsi="方正黑体简体" w:cs="Times New Roman"/>
                <w:bCs/>
              </w:rPr>
            </w:pPr>
          </w:p>
        </w:tc>
        <w:tc>
          <w:tcPr>
            <w:tcW w:w="1276" w:type="dxa"/>
            <w:tcBorders>
              <w:top w:val="single" w:sz="4" w:space="0" w:color="auto"/>
              <w:left w:val="single" w:sz="4" w:space="0" w:color="auto"/>
              <w:bottom w:val="single" w:sz="4" w:space="0" w:color="auto"/>
              <w:right w:val="single" w:sz="4" w:space="0" w:color="auto"/>
            </w:tcBorders>
            <w:vAlign w:val="center"/>
          </w:tcPr>
          <w:p w14:paraId="72DDE862"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4628EF0A" w14:textId="77777777" w:rsidR="007D64F8" w:rsidRPr="00F516A7" w:rsidRDefault="007D64F8" w:rsidP="007D64F8">
            <w:pPr>
              <w:spacing w:line="400" w:lineRule="exact"/>
              <w:rPr>
                <w:rFonts w:ascii="方正黑体简体" w:eastAsia="宋体" w:hAnsi="方正黑体简体" w:cs="Times New Roman"/>
                <w:bCs/>
              </w:rPr>
            </w:pPr>
          </w:p>
        </w:tc>
      </w:tr>
      <w:tr w:rsidR="00F516A7" w:rsidRPr="00F516A7" w14:paraId="2B2CC07B" w14:textId="77777777" w:rsidTr="007D64F8">
        <w:trPr>
          <w:trHeight w:val="284"/>
        </w:trPr>
        <w:tc>
          <w:tcPr>
            <w:tcW w:w="1845" w:type="dxa"/>
            <w:tcBorders>
              <w:top w:val="single" w:sz="4" w:space="0" w:color="auto"/>
              <w:left w:val="single" w:sz="4" w:space="0" w:color="auto"/>
              <w:bottom w:val="single" w:sz="4" w:space="0" w:color="auto"/>
              <w:right w:val="single" w:sz="4" w:space="0" w:color="auto"/>
            </w:tcBorders>
            <w:hideMark/>
          </w:tcPr>
          <w:p w14:paraId="2D7B8E27" w14:textId="77777777" w:rsidR="007D64F8" w:rsidRPr="00F516A7" w:rsidRDefault="007D64F8" w:rsidP="007D64F8">
            <w:pPr>
              <w:spacing w:line="400" w:lineRule="exact"/>
              <w:rPr>
                <w:rFonts w:ascii="方正黑体简体" w:eastAsia="宋体" w:hAnsi="方正黑体简体" w:cs="Times New Roman"/>
                <w:bCs/>
              </w:rPr>
            </w:pPr>
            <w:r w:rsidRPr="00F516A7">
              <w:rPr>
                <w:rFonts w:ascii="方正黑体简体" w:eastAsia="宋体" w:hAnsi="方正黑体简体" w:cs="Times New Roman" w:hint="eastAsia"/>
                <w:bCs/>
              </w:rPr>
              <w:t>专业毕业要求</w:t>
            </w:r>
            <w:r w:rsidRPr="00F516A7">
              <w:rPr>
                <w:rFonts w:ascii="方正黑体简体" w:eastAsia="宋体" w:hAnsi="方正黑体简体" w:cs="Times New Roman" w:hint="eastAsia"/>
                <w:bCs/>
              </w:rPr>
              <w:t>5</w:t>
            </w:r>
          </w:p>
        </w:tc>
        <w:tc>
          <w:tcPr>
            <w:tcW w:w="1418" w:type="dxa"/>
            <w:tcBorders>
              <w:top w:val="single" w:sz="4" w:space="0" w:color="auto"/>
              <w:left w:val="single" w:sz="4" w:space="0" w:color="auto"/>
              <w:bottom w:val="single" w:sz="4" w:space="0" w:color="auto"/>
              <w:right w:val="single" w:sz="4" w:space="0" w:color="auto"/>
            </w:tcBorders>
            <w:vAlign w:val="center"/>
          </w:tcPr>
          <w:p w14:paraId="78092EAE"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1350B21D"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19CDC167" w14:textId="77777777" w:rsidR="007D64F8" w:rsidRPr="00F516A7" w:rsidRDefault="007D64F8" w:rsidP="007D64F8">
            <w:pPr>
              <w:spacing w:line="400" w:lineRule="exact"/>
              <w:rPr>
                <w:rFonts w:ascii="方正黑体简体" w:eastAsia="宋体" w:hAnsi="方正黑体简体" w:cs="Times New Roman"/>
                <w:bCs/>
              </w:rPr>
            </w:pPr>
          </w:p>
        </w:tc>
        <w:tc>
          <w:tcPr>
            <w:tcW w:w="1276" w:type="dxa"/>
            <w:tcBorders>
              <w:top w:val="single" w:sz="4" w:space="0" w:color="auto"/>
              <w:left w:val="single" w:sz="4" w:space="0" w:color="auto"/>
              <w:bottom w:val="single" w:sz="4" w:space="0" w:color="auto"/>
              <w:right w:val="single" w:sz="4" w:space="0" w:color="auto"/>
            </w:tcBorders>
            <w:vAlign w:val="center"/>
          </w:tcPr>
          <w:p w14:paraId="05814F1C"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4CC48B9C" w14:textId="77777777" w:rsidR="007D64F8" w:rsidRPr="00F516A7" w:rsidRDefault="007D64F8" w:rsidP="007D64F8">
            <w:pPr>
              <w:spacing w:line="400" w:lineRule="exact"/>
              <w:rPr>
                <w:rFonts w:ascii="方正黑体简体" w:eastAsia="宋体" w:hAnsi="方正黑体简体" w:cs="Times New Roman"/>
                <w:bCs/>
              </w:rPr>
            </w:pPr>
          </w:p>
        </w:tc>
      </w:tr>
      <w:tr w:rsidR="00F516A7" w:rsidRPr="00F516A7" w14:paraId="404E5E3E" w14:textId="77777777" w:rsidTr="007D64F8">
        <w:trPr>
          <w:trHeight w:val="284"/>
        </w:trPr>
        <w:tc>
          <w:tcPr>
            <w:tcW w:w="1845" w:type="dxa"/>
            <w:tcBorders>
              <w:top w:val="single" w:sz="4" w:space="0" w:color="auto"/>
              <w:left w:val="single" w:sz="4" w:space="0" w:color="auto"/>
              <w:bottom w:val="single" w:sz="4" w:space="0" w:color="auto"/>
              <w:right w:val="single" w:sz="4" w:space="0" w:color="auto"/>
            </w:tcBorders>
            <w:hideMark/>
          </w:tcPr>
          <w:p w14:paraId="6EE0FC3B" w14:textId="77777777" w:rsidR="007D64F8" w:rsidRPr="00F516A7" w:rsidRDefault="007D64F8" w:rsidP="007D64F8">
            <w:pPr>
              <w:spacing w:line="400" w:lineRule="exact"/>
              <w:rPr>
                <w:rFonts w:ascii="方正黑体简体" w:eastAsia="宋体" w:hAnsi="方正黑体简体" w:cs="Times New Roman"/>
                <w:bCs/>
              </w:rPr>
            </w:pPr>
            <w:r w:rsidRPr="00F516A7">
              <w:rPr>
                <w:rFonts w:ascii="方正黑体简体" w:eastAsia="宋体" w:hAnsi="方正黑体简体" w:cs="Times New Roman" w:hint="eastAsia"/>
                <w:bCs/>
              </w:rPr>
              <w:t>专业毕业要求</w:t>
            </w:r>
            <w:r w:rsidRPr="00F516A7">
              <w:rPr>
                <w:rFonts w:ascii="方正黑体简体" w:eastAsia="宋体" w:hAnsi="方正黑体简体" w:cs="Times New Roman" w:hint="eastAsia"/>
                <w:bCs/>
              </w:rPr>
              <w:t>6</w:t>
            </w:r>
          </w:p>
        </w:tc>
        <w:tc>
          <w:tcPr>
            <w:tcW w:w="1418" w:type="dxa"/>
            <w:tcBorders>
              <w:top w:val="single" w:sz="4" w:space="0" w:color="auto"/>
              <w:left w:val="single" w:sz="4" w:space="0" w:color="auto"/>
              <w:bottom w:val="single" w:sz="4" w:space="0" w:color="auto"/>
              <w:right w:val="single" w:sz="4" w:space="0" w:color="auto"/>
            </w:tcBorders>
            <w:vAlign w:val="center"/>
          </w:tcPr>
          <w:p w14:paraId="48396390"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5CAD562A"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00CF74B6" w14:textId="77777777" w:rsidR="007D64F8" w:rsidRPr="00F516A7" w:rsidRDefault="007D64F8" w:rsidP="007D64F8">
            <w:pPr>
              <w:spacing w:line="400" w:lineRule="exact"/>
              <w:rPr>
                <w:rFonts w:ascii="方正黑体简体" w:eastAsia="宋体" w:hAnsi="方正黑体简体" w:cs="Times New Roman"/>
                <w:bCs/>
              </w:rPr>
            </w:pPr>
          </w:p>
        </w:tc>
        <w:tc>
          <w:tcPr>
            <w:tcW w:w="1276" w:type="dxa"/>
            <w:tcBorders>
              <w:top w:val="single" w:sz="4" w:space="0" w:color="auto"/>
              <w:left w:val="single" w:sz="4" w:space="0" w:color="auto"/>
              <w:bottom w:val="single" w:sz="4" w:space="0" w:color="auto"/>
              <w:right w:val="single" w:sz="4" w:space="0" w:color="auto"/>
            </w:tcBorders>
            <w:vAlign w:val="center"/>
          </w:tcPr>
          <w:p w14:paraId="31BD095D"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3C1D04CF" w14:textId="77777777" w:rsidR="007D64F8" w:rsidRPr="00F516A7" w:rsidRDefault="007D64F8" w:rsidP="007D64F8">
            <w:pPr>
              <w:spacing w:line="400" w:lineRule="exact"/>
              <w:rPr>
                <w:rFonts w:ascii="方正黑体简体" w:eastAsia="宋体" w:hAnsi="方正黑体简体" w:cs="Times New Roman"/>
                <w:bCs/>
              </w:rPr>
            </w:pPr>
          </w:p>
        </w:tc>
      </w:tr>
      <w:tr w:rsidR="00F516A7" w:rsidRPr="00F516A7" w14:paraId="3E2EEF4F" w14:textId="77777777" w:rsidTr="007D64F8">
        <w:trPr>
          <w:trHeight w:val="284"/>
        </w:trPr>
        <w:tc>
          <w:tcPr>
            <w:tcW w:w="1845" w:type="dxa"/>
            <w:tcBorders>
              <w:top w:val="single" w:sz="4" w:space="0" w:color="auto"/>
              <w:left w:val="single" w:sz="4" w:space="0" w:color="auto"/>
              <w:bottom w:val="single" w:sz="4" w:space="0" w:color="auto"/>
              <w:right w:val="single" w:sz="4" w:space="0" w:color="auto"/>
            </w:tcBorders>
            <w:hideMark/>
          </w:tcPr>
          <w:p w14:paraId="19823503" w14:textId="77777777" w:rsidR="007D64F8" w:rsidRPr="00F516A7" w:rsidRDefault="007D64F8" w:rsidP="007D64F8">
            <w:pPr>
              <w:spacing w:line="400" w:lineRule="exact"/>
              <w:rPr>
                <w:rFonts w:ascii="方正黑体简体" w:eastAsia="宋体" w:hAnsi="方正黑体简体" w:cs="Times New Roman"/>
                <w:bCs/>
              </w:rPr>
            </w:pPr>
            <w:r w:rsidRPr="00F516A7">
              <w:rPr>
                <w:rFonts w:ascii="方正黑体简体" w:eastAsia="宋体" w:hAnsi="方正黑体简体" w:cs="Times New Roman" w:hint="eastAsia"/>
                <w:bCs/>
              </w:rPr>
              <w:t>专业毕业要求</w:t>
            </w:r>
            <w:r w:rsidRPr="00F516A7">
              <w:rPr>
                <w:rFonts w:ascii="方正黑体简体" w:eastAsia="宋体" w:hAnsi="方正黑体简体" w:cs="Times New Roman" w:hint="eastAsia"/>
                <w:bCs/>
              </w:rPr>
              <w:t>7</w:t>
            </w:r>
          </w:p>
        </w:tc>
        <w:tc>
          <w:tcPr>
            <w:tcW w:w="1418" w:type="dxa"/>
            <w:tcBorders>
              <w:top w:val="single" w:sz="4" w:space="0" w:color="auto"/>
              <w:left w:val="single" w:sz="4" w:space="0" w:color="auto"/>
              <w:bottom w:val="single" w:sz="4" w:space="0" w:color="auto"/>
              <w:right w:val="single" w:sz="4" w:space="0" w:color="auto"/>
            </w:tcBorders>
            <w:vAlign w:val="center"/>
          </w:tcPr>
          <w:p w14:paraId="33386851"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1606B60F"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1A830DA1" w14:textId="77777777" w:rsidR="007D64F8" w:rsidRPr="00F516A7" w:rsidRDefault="007D64F8" w:rsidP="007D64F8">
            <w:pPr>
              <w:spacing w:line="400" w:lineRule="exact"/>
              <w:rPr>
                <w:rFonts w:ascii="方正黑体简体" w:eastAsia="宋体" w:hAnsi="方正黑体简体" w:cs="Times New Roman"/>
                <w:bCs/>
              </w:rPr>
            </w:pPr>
          </w:p>
        </w:tc>
        <w:tc>
          <w:tcPr>
            <w:tcW w:w="1276" w:type="dxa"/>
            <w:tcBorders>
              <w:top w:val="single" w:sz="4" w:space="0" w:color="auto"/>
              <w:left w:val="single" w:sz="4" w:space="0" w:color="auto"/>
              <w:bottom w:val="single" w:sz="4" w:space="0" w:color="auto"/>
              <w:right w:val="single" w:sz="4" w:space="0" w:color="auto"/>
            </w:tcBorders>
            <w:vAlign w:val="center"/>
          </w:tcPr>
          <w:p w14:paraId="30AEAB76"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37F49CC4" w14:textId="77777777" w:rsidR="007D64F8" w:rsidRPr="00F516A7" w:rsidRDefault="007D64F8" w:rsidP="007D64F8">
            <w:pPr>
              <w:spacing w:line="400" w:lineRule="exact"/>
              <w:rPr>
                <w:rFonts w:ascii="方正黑体简体" w:eastAsia="宋体" w:hAnsi="方正黑体简体" w:cs="Times New Roman"/>
                <w:bCs/>
              </w:rPr>
            </w:pPr>
          </w:p>
        </w:tc>
      </w:tr>
      <w:tr w:rsidR="00F516A7" w:rsidRPr="00F516A7" w14:paraId="605DC6A4" w14:textId="77777777" w:rsidTr="007D64F8">
        <w:trPr>
          <w:trHeight w:val="284"/>
        </w:trPr>
        <w:tc>
          <w:tcPr>
            <w:tcW w:w="1845" w:type="dxa"/>
            <w:tcBorders>
              <w:top w:val="single" w:sz="4" w:space="0" w:color="auto"/>
              <w:left w:val="single" w:sz="4" w:space="0" w:color="auto"/>
              <w:bottom w:val="single" w:sz="4" w:space="0" w:color="auto"/>
              <w:right w:val="single" w:sz="4" w:space="0" w:color="auto"/>
            </w:tcBorders>
            <w:hideMark/>
          </w:tcPr>
          <w:p w14:paraId="299F76F4" w14:textId="3A66D0D6" w:rsidR="007D64F8" w:rsidRPr="00F516A7" w:rsidRDefault="00E124DA" w:rsidP="007D64F8">
            <w:pPr>
              <w:spacing w:line="400" w:lineRule="exact"/>
              <w:rPr>
                <w:rFonts w:ascii="方正黑体简体" w:eastAsia="宋体" w:hAnsi="方正黑体简体" w:cs="Times New Roman"/>
                <w:bCs/>
              </w:rPr>
            </w:pPr>
            <w:r w:rsidRPr="00F516A7">
              <w:rPr>
                <w:rFonts w:ascii="方正黑体简体" w:eastAsia="宋体" w:hAnsi="方正黑体简体" w:cs="Times New Roman"/>
                <w:bCs/>
              </w:rPr>
              <w:t>……</w:t>
            </w:r>
          </w:p>
        </w:tc>
        <w:tc>
          <w:tcPr>
            <w:tcW w:w="1418" w:type="dxa"/>
            <w:tcBorders>
              <w:top w:val="single" w:sz="4" w:space="0" w:color="auto"/>
              <w:left w:val="single" w:sz="4" w:space="0" w:color="auto"/>
              <w:bottom w:val="single" w:sz="4" w:space="0" w:color="auto"/>
              <w:right w:val="single" w:sz="4" w:space="0" w:color="auto"/>
            </w:tcBorders>
            <w:vAlign w:val="center"/>
          </w:tcPr>
          <w:p w14:paraId="65A32C88"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3FF03898"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7DB7FB3A" w14:textId="77777777" w:rsidR="007D64F8" w:rsidRPr="00F516A7" w:rsidRDefault="007D64F8" w:rsidP="007D64F8">
            <w:pPr>
              <w:spacing w:line="400" w:lineRule="exact"/>
              <w:rPr>
                <w:rFonts w:ascii="方正黑体简体" w:eastAsia="宋体" w:hAnsi="方正黑体简体" w:cs="Times New Roman"/>
                <w:bCs/>
              </w:rPr>
            </w:pPr>
          </w:p>
        </w:tc>
        <w:tc>
          <w:tcPr>
            <w:tcW w:w="1276" w:type="dxa"/>
            <w:tcBorders>
              <w:top w:val="single" w:sz="4" w:space="0" w:color="auto"/>
              <w:left w:val="single" w:sz="4" w:space="0" w:color="auto"/>
              <w:bottom w:val="single" w:sz="4" w:space="0" w:color="auto"/>
              <w:right w:val="single" w:sz="4" w:space="0" w:color="auto"/>
            </w:tcBorders>
            <w:vAlign w:val="center"/>
          </w:tcPr>
          <w:p w14:paraId="162DE260" w14:textId="77777777" w:rsidR="007D64F8" w:rsidRPr="00F516A7" w:rsidRDefault="007D64F8" w:rsidP="007D64F8">
            <w:pPr>
              <w:spacing w:line="400" w:lineRule="exact"/>
              <w:rPr>
                <w:rFonts w:ascii="方正黑体简体" w:eastAsia="宋体" w:hAnsi="方正黑体简体" w:cs="Times New Roman"/>
                <w:bCs/>
              </w:rPr>
            </w:pPr>
          </w:p>
        </w:tc>
        <w:tc>
          <w:tcPr>
            <w:tcW w:w="1277" w:type="dxa"/>
            <w:tcBorders>
              <w:top w:val="single" w:sz="4" w:space="0" w:color="auto"/>
              <w:left w:val="single" w:sz="4" w:space="0" w:color="auto"/>
              <w:bottom w:val="single" w:sz="4" w:space="0" w:color="auto"/>
              <w:right w:val="single" w:sz="4" w:space="0" w:color="auto"/>
            </w:tcBorders>
            <w:vAlign w:val="center"/>
          </w:tcPr>
          <w:p w14:paraId="79522B8D" w14:textId="77777777" w:rsidR="007D64F8" w:rsidRPr="00F516A7" w:rsidRDefault="007D64F8" w:rsidP="007D64F8">
            <w:pPr>
              <w:spacing w:line="400" w:lineRule="exact"/>
              <w:rPr>
                <w:rFonts w:ascii="方正黑体简体" w:eastAsia="宋体" w:hAnsi="方正黑体简体" w:cs="Times New Roman"/>
                <w:bCs/>
              </w:rPr>
            </w:pPr>
          </w:p>
        </w:tc>
      </w:tr>
    </w:tbl>
    <w:p w14:paraId="089A7CB0" w14:textId="77777777" w:rsidR="007D64F8" w:rsidRPr="00F516A7" w:rsidRDefault="007D64F8" w:rsidP="007D64F8">
      <w:pPr>
        <w:spacing w:line="400" w:lineRule="exact"/>
        <w:rPr>
          <w:rFonts w:ascii="方正黑体简体" w:eastAsia="宋体" w:hAnsi="方正黑体简体" w:cs="Times New Roman"/>
          <w:b/>
          <w:bCs/>
        </w:rPr>
      </w:pPr>
    </w:p>
    <w:p w14:paraId="29AE3020" w14:textId="77777777" w:rsidR="007D64F8" w:rsidRPr="00F516A7" w:rsidRDefault="007D64F8" w:rsidP="007D64F8">
      <w:pPr>
        <w:spacing w:line="400" w:lineRule="exact"/>
        <w:rPr>
          <w:rFonts w:ascii="方正黑体简体" w:eastAsia="宋体" w:hAnsi="方正黑体简体" w:cs="Times New Roman"/>
          <w:b/>
          <w:bCs/>
        </w:rPr>
      </w:pPr>
    </w:p>
    <w:p w14:paraId="1A78FA58" w14:textId="77777777" w:rsidR="007D64F8" w:rsidRPr="00F516A7" w:rsidRDefault="007D64F8" w:rsidP="007D64F8">
      <w:pPr>
        <w:spacing w:line="400" w:lineRule="exact"/>
        <w:rPr>
          <w:rFonts w:ascii="方正黑体简体" w:eastAsia="宋体" w:hAnsi="方正黑体简体" w:cs="Times New Roman"/>
          <w:b/>
          <w:bCs/>
        </w:rPr>
      </w:pPr>
    </w:p>
    <w:p w14:paraId="2E28B6B8" w14:textId="77777777" w:rsidR="007D64F8" w:rsidRPr="00F516A7" w:rsidRDefault="007D64F8" w:rsidP="007D64F8">
      <w:pPr>
        <w:spacing w:line="400" w:lineRule="exact"/>
        <w:rPr>
          <w:rFonts w:ascii="方正黑体简体" w:eastAsia="宋体" w:hAnsi="方正黑体简体" w:cs="Times New Roman"/>
          <w:b/>
          <w:bCs/>
        </w:rPr>
      </w:pPr>
    </w:p>
    <w:p w14:paraId="6AF685E3" w14:textId="77777777" w:rsidR="007D64F8" w:rsidRPr="00F516A7" w:rsidRDefault="007D64F8" w:rsidP="007D64F8">
      <w:pPr>
        <w:spacing w:line="400" w:lineRule="exact"/>
        <w:rPr>
          <w:rFonts w:ascii="方正黑体简体" w:eastAsia="宋体" w:hAnsi="方正黑体简体" w:cs="Times New Roman"/>
          <w:b/>
          <w:bCs/>
        </w:rPr>
      </w:pPr>
    </w:p>
    <w:p w14:paraId="0E7B3587" w14:textId="77777777" w:rsidR="007D64F8" w:rsidRPr="00F516A7" w:rsidRDefault="007D64F8" w:rsidP="007D64F8">
      <w:pPr>
        <w:spacing w:line="400" w:lineRule="exact"/>
        <w:rPr>
          <w:rFonts w:ascii="方正黑体简体" w:eastAsia="宋体" w:hAnsi="方正黑体简体" w:cs="Times New Roman"/>
          <w:b/>
          <w:bCs/>
        </w:rPr>
      </w:pPr>
    </w:p>
    <w:p w14:paraId="27C12A6D" w14:textId="77777777" w:rsidR="007D64F8" w:rsidRPr="00F516A7" w:rsidRDefault="007D64F8" w:rsidP="007D64F8">
      <w:pPr>
        <w:spacing w:line="400" w:lineRule="exact"/>
        <w:rPr>
          <w:rFonts w:ascii="方正黑体简体" w:eastAsia="宋体" w:hAnsi="方正黑体简体" w:cs="Times New Roman"/>
          <w:b/>
          <w:bCs/>
        </w:rPr>
      </w:pPr>
    </w:p>
    <w:p w14:paraId="38855BC8" w14:textId="77777777" w:rsidR="007D64F8" w:rsidRPr="00F516A7" w:rsidRDefault="007D64F8" w:rsidP="007D64F8">
      <w:pPr>
        <w:spacing w:line="400" w:lineRule="exact"/>
        <w:rPr>
          <w:rFonts w:ascii="方正黑体简体" w:eastAsia="宋体" w:hAnsi="方正黑体简体" w:cs="Times New Roman"/>
          <w:b/>
          <w:bCs/>
        </w:rPr>
      </w:pPr>
    </w:p>
    <w:p w14:paraId="6F1EECBB" w14:textId="77777777" w:rsidR="007D64F8" w:rsidRPr="00F516A7" w:rsidRDefault="007D64F8" w:rsidP="007D64F8">
      <w:pPr>
        <w:spacing w:line="400" w:lineRule="exact"/>
        <w:rPr>
          <w:rFonts w:ascii="方正黑体简体" w:eastAsia="宋体" w:hAnsi="方正黑体简体" w:cs="Times New Roman"/>
          <w:b/>
          <w:bCs/>
        </w:rPr>
      </w:pPr>
    </w:p>
    <w:p w14:paraId="106CC36A" w14:textId="77777777" w:rsidR="007D64F8" w:rsidRPr="00F516A7" w:rsidRDefault="007D64F8" w:rsidP="007D64F8">
      <w:pPr>
        <w:spacing w:line="400" w:lineRule="exact"/>
        <w:rPr>
          <w:rFonts w:ascii="方正黑体简体" w:eastAsia="宋体" w:hAnsi="方正黑体简体" w:cs="Times New Roman"/>
          <w:b/>
          <w:bCs/>
        </w:rPr>
      </w:pPr>
    </w:p>
    <w:p w14:paraId="6056D97E" w14:textId="77777777" w:rsidR="007D64F8" w:rsidRPr="00F516A7" w:rsidRDefault="007D64F8" w:rsidP="007D64F8">
      <w:pPr>
        <w:spacing w:line="400" w:lineRule="exact"/>
        <w:rPr>
          <w:rFonts w:ascii="方正黑体简体" w:eastAsia="宋体" w:hAnsi="方正黑体简体" w:cs="Times New Roman"/>
          <w:b/>
          <w:bCs/>
        </w:rPr>
      </w:pPr>
    </w:p>
    <w:p w14:paraId="7EE2B1BA" w14:textId="77777777" w:rsidR="007D64F8" w:rsidRPr="00F516A7" w:rsidRDefault="007D64F8" w:rsidP="007D64F8">
      <w:pPr>
        <w:spacing w:line="400" w:lineRule="exact"/>
        <w:rPr>
          <w:rFonts w:ascii="方正黑体简体" w:eastAsia="宋体" w:hAnsi="方正黑体简体" w:cs="Times New Roman"/>
          <w:b/>
          <w:bCs/>
        </w:rPr>
      </w:pPr>
      <w:r w:rsidRPr="00F516A7">
        <w:rPr>
          <w:rFonts w:ascii="方正黑体简体" w:eastAsia="宋体" w:hAnsi="方正黑体简体" w:cs="Times New Roman" w:hint="eastAsia"/>
          <w:b/>
          <w:bCs/>
        </w:rPr>
        <w:t>（三）专业毕业要求及其指标点</w:t>
      </w:r>
    </w:p>
    <w:p w14:paraId="59C92F8B" w14:textId="77777777" w:rsidR="007D64F8" w:rsidRPr="00F516A7" w:rsidRDefault="007D64F8" w:rsidP="007D64F8">
      <w:pPr>
        <w:spacing w:line="400" w:lineRule="exact"/>
        <w:rPr>
          <w:rFonts w:ascii="方正黑体简体" w:eastAsia="宋体" w:hAnsi="方正黑体简体" w:cs="Times New Roman"/>
          <w:b/>
        </w:rPr>
      </w:pP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252"/>
      </w:tblGrid>
      <w:tr w:rsidR="00F516A7" w:rsidRPr="00F516A7" w14:paraId="64D77BD9" w14:textId="77777777" w:rsidTr="007D64F8">
        <w:tc>
          <w:tcPr>
            <w:tcW w:w="3936" w:type="dxa"/>
            <w:tcBorders>
              <w:top w:val="single" w:sz="4" w:space="0" w:color="auto"/>
              <w:left w:val="single" w:sz="4" w:space="0" w:color="auto"/>
              <w:bottom w:val="single" w:sz="4" w:space="0" w:color="auto"/>
              <w:right w:val="single" w:sz="4" w:space="0" w:color="auto"/>
            </w:tcBorders>
            <w:vAlign w:val="center"/>
            <w:hideMark/>
          </w:tcPr>
          <w:p w14:paraId="1631D4D2" w14:textId="77777777" w:rsidR="007D64F8" w:rsidRPr="00F516A7" w:rsidRDefault="007D64F8" w:rsidP="007D64F8">
            <w:pPr>
              <w:spacing w:line="400" w:lineRule="exact"/>
              <w:rPr>
                <w:rFonts w:ascii="方正黑体简体" w:eastAsia="宋体" w:hAnsi="方正黑体简体" w:cs="Times New Roman"/>
                <w:b/>
              </w:rPr>
            </w:pPr>
            <w:r w:rsidRPr="00F516A7">
              <w:rPr>
                <w:rFonts w:ascii="方正黑体简体" w:eastAsia="宋体" w:hAnsi="方正黑体简体" w:cs="Times New Roman" w:hint="eastAsia"/>
                <w:b/>
              </w:rPr>
              <w:t>专业毕业要求</w:t>
            </w:r>
          </w:p>
          <w:p w14:paraId="10BE304B" w14:textId="77777777" w:rsidR="007D64F8" w:rsidRPr="00F516A7" w:rsidRDefault="007D64F8" w:rsidP="007D64F8">
            <w:pPr>
              <w:spacing w:line="400" w:lineRule="exact"/>
              <w:rPr>
                <w:rFonts w:ascii="方正黑体简体" w:eastAsia="宋体" w:hAnsi="方正黑体简体" w:cs="Times New Roman"/>
              </w:rPr>
            </w:pPr>
            <w:r w:rsidRPr="00F516A7">
              <w:rPr>
                <w:rFonts w:ascii="方正黑体简体" w:eastAsia="宋体" w:hAnsi="方正黑体简体" w:cs="Times New Roman" w:hint="eastAsia"/>
                <w:b/>
              </w:rPr>
              <w:t>（结合学科专业）</w:t>
            </w:r>
          </w:p>
        </w:tc>
        <w:tc>
          <w:tcPr>
            <w:tcW w:w="4252" w:type="dxa"/>
            <w:tcBorders>
              <w:top w:val="single" w:sz="4" w:space="0" w:color="auto"/>
              <w:left w:val="single" w:sz="4" w:space="0" w:color="auto"/>
              <w:bottom w:val="single" w:sz="4" w:space="0" w:color="auto"/>
              <w:right w:val="single" w:sz="4" w:space="0" w:color="auto"/>
            </w:tcBorders>
            <w:hideMark/>
          </w:tcPr>
          <w:p w14:paraId="6B4F62F8" w14:textId="77777777" w:rsidR="007D64F8" w:rsidRPr="00F516A7" w:rsidRDefault="007D64F8" w:rsidP="007D64F8">
            <w:pPr>
              <w:spacing w:line="400" w:lineRule="exact"/>
              <w:rPr>
                <w:rFonts w:ascii="方正黑体简体" w:eastAsia="宋体" w:hAnsi="方正黑体简体" w:cs="Times New Roman"/>
                <w:b/>
              </w:rPr>
            </w:pPr>
            <w:r w:rsidRPr="00F516A7">
              <w:rPr>
                <w:rFonts w:ascii="方正黑体简体" w:eastAsia="宋体" w:hAnsi="方正黑体简体" w:cs="Times New Roman" w:hint="eastAsia"/>
                <w:b/>
              </w:rPr>
              <w:t>专业毕业要求指标点</w:t>
            </w:r>
          </w:p>
          <w:p w14:paraId="5F94A6FF" w14:textId="77777777" w:rsidR="007D64F8" w:rsidRPr="00F516A7" w:rsidRDefault="007D64F8" w:rsidP="007D64F8">
            <w:pPr>
              <w:spacing w:line="400" w:lineRule="exact"/>
              <w:rPr>
                <w:rFonts w:ascii="方正黑体简体" w:eastAsia="宋体" w:hAnsi="方正黑体简体" w:cs="Times New Roman"/>
                <w:b/>
              </w:rPr>
            </w:pPr>
            <w:r w:rsidRPr="00F516A7">
              <w:rPr>
                <w:rFonts w:ascii="方正黑体简体" w:eastAsia="宋体" w:hAnsi="方正黑体简体" w:cs="Times New Roman" w:hint="eastAsia"/>
                <w:b/>
              </w:rPr>
              <w:t>（结合学科专业）</w:t>
            </w:r>
          </w:p>
        </w:tc>
      </w:tr>
      <w:tr w:rsidR="00F516A7" w:rsidRPr="00F516A7" w14:paraId="339A3378" w14:textId="77777777" w:rsidTr="007D64F8">
        <w:tc>
          <w:tcPr>
            <w:tcW w:w="3936" w:type="dxa"/>
            <w:tcBorders>
              <w:top w:val="single" w:sz="4" w:space="0" w:color="auto"/>
              <w:left w:val="single" w:sz="4" w:space="0" w:color="auto"/>
              <w:bottom w:val="single" w:sz="4" w:space="0" w:color="auto"/>
              <w:right w:val="single" w:sz="4" w:space="0" w:color="auto"/>
            </w:tcBorders>
            <w:vAlign w:val="center"/>
            <w:hideMark/>
          </w:tcPr>
          <w:p w14:paraId="39B70D4C" w14:textId="77777777" w:rsidR="007D64F8" w:rsidRPr="00F516A7" w:rsidRDefault="007D64F8" w:rsidP="007D64F8">
            <w:pPr>
              <w:spacing w:line="400" w:lineRule="exact"/>
              <w:rPr>
                <w:rFonts w:ascii="方正黑体简体" w:eastAsia="宋体" w:hAnsi="方正黑体简体" w:cs="Times New Roman"/>
              </w:rPr>
            </w:pPr>
          </w:p>
        </w:tc>
        <w:tc>
          <w:tcPr>
            <w:tcW w:w="4252" w:type="dxa"/>
            <w:tcBorders>
              <w:top w:val="single" w:sz="4" w:space="0" w:color="auto"/>
              <w:left w:val="single" w:sz="4" w:space="0" w:color="auto"/>
              <w:bottom w:val="single" w:sz="4" w:space="0" w:color="auto"/>
              <w:right w:val="single" w:sz="4" w:space="0" w:color="auto"/>
            </w:tcBorders>
            <w:hideMark/>
          </w:tcPr>
          <w:p w14:paraId="3E85F1CE" w14:textId="77777777" w:rsidR="007D64F8" w:rsidRPr="00F516A7" w:rsidRDefault="007D64F8" w:rsidP="007D64F8">
            <w:pPr>
              <w:spacing w:line="400" w:lineRule="exact"/>
              <w:rPr>
                <w:rFonts w:ascii="方正黑体简体" w:eastAsia="宋体" w:hAnsi="方正黑体简体" w:cs="Times New Roman"/>
              </w:rPr>
            </w:pPr>
          </w:p>
        </w:tc>
      </w:tr>
      <w:tr w:rsidR="007D64F8" w:rsidRPr="00F516A7" w14:paraId="46C69EB5" w14:textId="77777777" w:rsidTr="007D64F8">
        <w:tc>
          <w:tcPr>
            <w:tcW w:w="3936" w:type="dxa"/>
            <w:tcBorders>
              <w:top w:val="single" w:sz="4" w:space="0" w:color="auto"/>
              <w:left w:val="single" w:sz="4" w:space="0" w:color="auto"/>
              <w:bottom w:val="single" w:sz="4" w:space="0" w:color="auto"/>
              <w:right w:val="single" w:sz="4" w:space="0" w:color="auto"/>
            </w:tcBorders>
            <w:vAlign w:val="center"/>
            <w:hideMark/>
          </w:tcPr>
          <w:p w14:paraId="3DB54EF2" w14:textId="77777777" w:rsidR="007D64F8" w:rsidRPr="00F516A7" w:rsidRDefault="007D64F8" w:rsidP="007D64F8">
            <w:pPr>
              <w:spacing w:line="400" w:lineRule="exact"/>
              <w:rPr>
                <w:rFonts w:ascii="方正黑体简体" w:eastAsia="宋体" w:hAnsi="方正黑体简体" w:cs="Times New Roman"/>
              </w:rPr>
            </w:pPr>
            <w:r w:rsidRPr="00F516A7">
              <w:rPr>
                <w:rFonts w:ascii="方正黑体简体" w:eastAsia="宋体" w:hAnsi="方正黑体简体" w:cs="Times New Roman"/>
              </w:rPr>
              <w:t>……</w:t>
            </w:r>
          </w:p>
        </w:tc>
        <w:tc>
          <w:tcPr>
            <w:tcW w:w="4252" w:type="dxa"/>
            <w:tcBorders>
              <w:top w:val="single" w:sz="4" w:space="0" w:color="auto"/>
              <w:left w:val="single" w:sz="4" w:space="0" w:color="auto"/>
              <w:bottom w:val="single" w:sz="4" w:space="0" w:color="auto"/>
              <w:right w:val="single" w:sz="4" w:space="0" w:color="auto"/>
            </w:tcBorders>
            <w:hideMark/>
          </w:tcPr>
          <w:p w14:paraId="6FA27746" w14:textId="77777777" w:rsidR="007D64F8" w:rsidRPr="00F516A7" w:rsidRDefault="007D64F8" w:rsidP="007D64F8">
            <w:pPr>
              <w:spacing w:line="400" w:lineRule="exact"/>
              <w:rPr>
                <w:rFonts w:ascii="方正黑体简体" w:eastAsia="宋体" w:hAnsi="方正黑体简体" w:cs="Times New Roman"/>
              </w:rPr>
            </w:pPr>
            <w:r w:rsidRPr="00F516A7">
              <w:rPr>
                <w:rFonts w:ascii="方正黑体简体" w:eastAsia="宋体" w:hAnsi="方正黑体简体" w:cs="Times New Roman"/>
              </w:rPr>
              <w:t>……</w:t>
            </w:r>
          </w:p>
        </w:tc>
      </w:tr>
    </w:tbl>
    <w:p w14:paraId="00037391" w14:textId="77777777" w:rsidR="007D64F8" w:rsidRPr="00F516A7" w:rsidRDefault="007D64F8" w:rsidP="007D64F8">
      <w:pPr>
        <w:spacing w:line="400" w:lineRule="exact"/>
        <w:rPr>
          <w:rFonts w:ascii="方正黑体简体" w:eastAsia="宋体" w:hAnsi="方正黑体简体" w:cs="Times New Roman"/>
        </w:rPr>
      </w:pPr>
    </w:p>
    <w:p w14:paraId="1F752498" w14:textId="77777777" w:rsidR="007D64F8" w:rsidRPr="00F516A7" w:rsidRDefault="007D64F8" w:rsidP="007D64F8">
      <w:pPr>
        <w:spacing w:line="400" w:lineRule="exact"/>
        <w:rPr>
          <w:rFonts w:ascii="方正黑体简体" w:eastAsia="宋体" w:hAnsi="方正黑体简体" w:cs="Times New Roman"/>
          <w:b/>
          <w:bCs/>
        </w:rPr>
      </w:pPr>
      <w:r w:rsidRPr="00F516A7">
        <w:rPr>
          <w:rFonts w:ascii="方正黑体简体" w:eastAsia="宋体" w:hAnsi="方正黑体简体" w:cs="Times New Roman" w:hint="eastAsia"/>
          <w:b/>
          <w:bCs/>
        </w:rPr>
        <w:t>四、培养规格</w:t>
      </w:r>
    </w:p>
    <w:p w14:paraId="6C09A76B" w14:textId="77777777" w:rsidR="007D64F8" w:rsidRPr="00F516A7" w:rsidRDefault="007D64F8" w:rsidP="007D64F8">
      <w:pPr>
        <w:spacing w:line="400" w:lineRule="exact"/>
        <w:rPr>
          <w:rFonts w:ascii="方正黑体简体" w:eastAsia="宋体" w:hAnsi="方正黑体简体" w:cs="Times New Roman"/>
          <w:b/>
          <w:bCs/>
        </w:rPr>
      </w:pPr>
      <w:r w:rsidRPr="00F516A7">
        <w:rPr>
          <w:rFonts w:ascii="方正黑体简体" w:eastAsia="宋体" w:hAnsi="方正黑体简体" w:cs="Times New Roman" w:hint="eastAsia"/>
          <w:b/>
          <w:bCs/>
        </w:rPr>
        <w:t>（一）学制：</w:t>
      </w:r>
      <w:r w:rsidRPr="00F516A7">
        <w:rPr>
          <w:rFonts w:ascii="方正黑体简体" w:eastAsia="宋体" w:hAnsi="方正黑体简体" w:cs="Times New Roman" w:hint="eastAsia"/>
          <w:b/>
          <w:bCs/>
        </w:rPr>
        <w:t>4</w:t>
      </w:r>
      <w:r w:rsidRPr="00F516A7">
        <w:rPr>
          <w:rFonts w:ascii="方正黑体简体" w:eastAsia="宋体" w:hAnsi="方正黑体简体" w:cs="Times New Roman" w:hint="eastAsia"/>
          <w:b/>
          <w:bCs/>
        </w:rPr>
        <w:t>年，学生可在</w:t>
      </w:r>
      <w:r w:rsidRPr="00F516A7">
        <w:rPr>
          <w:rFonts w:ascii="方正黑体简体" w:eastAsia="宋体" w:hAnsi="方正黑体简体" w:cs="Times New Roman"/>
          <w:b/>
          <w:bCs/>
        </w:rPr>
        <w:t>3—6</w:t>
      </w:r>
      <w:r w:rsidRPr="00F516A7">
        <w:rPr>
          <w:rFonts w:ascii="方正黑体简体" w:eastAsia="宋体" w:hAnsi="方正黑体简体" w:cs="Times New Roman" w:hint="eastAsia"/>
          <w:b/>
          <w:bCs/>
        </w:rPr>
        <w:t>年完成学业。</w:t>
      </w:r>
    </w:p>
    <w:p w14:paraId="4968B77B" w14:textId="77777777" w:rsidR="007D64F8" w:rsidRPr="00F516A7" w:rsidRDefault="007D64F8" w:rsidP="007D64F8">
      <w:pPr>
        <w:spacing w:line="400" w:lineRule="exact"/>
        <w:rPr>
          <w:rFonts w:ascii="方正黑体简体" w:eastAsia="宋体" w:hAnsi="方正黑体简体" w:cs="Times New Roman"/>
          <w:b/>
          <w:bCs/>
        </w:rPr>
      </w:pPr>
      <w:r w:rsidRPr="00F516A7">
        <w:rPr>
          <w:rFonts w:ascii="方正黑体简体" w:eastAsia="宋体" w:hAnsi="方正黑体简体" w:cs="Times New Roman" w:hint="eastAsia"/>
          <w:b/>
          <w:bCs/>
        </w:rPr>
        <w:t>（二）最低学分：毕业最低学分</w:t>
      </w:r>
      <w:r w:rsidRPr="00F516A7">
        <w:rPr>
          <w:rFonts w:ascii="方正黑体简体" w:eastAsia="宋体" w:hAnsi="方正黑体简体" w:cs="Times New Roman" w:hint="eastAsia"/>
          <w:b/>
          <w:bCs/>
        </w:rPr>
        <w:t>XX</w:t>
      </w:r>
      <w:r w:rsidRPr="00F516A7">
        <w:rPr>
          <w:rFonts w:ascii="方正黑体简体" w:eastAsia="宋体" w:hAnsi="方正黑体简体" w:cs="Times New Roman" w:hint="eastAsia"/>
          <w:b/>
          <w:bCs/>
        </w:rPr>
        <w:t>学分，其中必修</w:t>
      </w:r>
      <w:r w:rsidRPr="00F516A7">
        <w:rPr>
          <w:rFonts w:ascii="方正黑体简体" w:eastAsia="宋体" w:hAnsi="方正黑体简体" w:cs="Times New Roman" w:hint="eastAsia"/>
          <w:b/>
          <w:bCs/>
        </w:rPr>
        <w:t>XX</w:t>
      </w:r>
      <w:r w:rsidRPr="00F516A7">
        <w:rPr>
          <w:rFonts w:ascii="方正黑体简体" w:eastAsia="宋体" w:hAnsi="方正黑体简体" w:cs="Times New Roman" w:hint="eastAsia"/>
          <w:b/>
          <w:bCs/>
        </w:rPr>
        <w:t>学分；选修</w:t>
      </w:r>
      <w:r w:rsidRPr="00F516A7">
        <w:rPr>
          <w:rFonts w:ascii="方正黑体简体" w:eastAsia="宋体" w:hAnsi="方正黑体简体" w:cs="Times New Roman" w:hint="eastAsia"/>
          <w:b/>
          <w:bCs/>
        </w:rPr>
        <w:t>XX</w:t>
      </w:r>
      <w:r w:rsidRPr="00F516A7">
        <w:rPr>
          <w:rFonts w:ascii="方正黑体简体" w:eastAsia="宋体" w:hAnsi="方正黑体简体" w:cs="Times New Roman" w:hint="eastAsia"/>
          <w:b/>
          <w:bCs/>
        </w:rPr>
        <w:t>学分。</w:t>
      </w:r>
    </w:p>
    <w:p w14:paraId="5153D8CD" w14:textId="77777777" w:rsidR="007D64F8" w:rsidRPr="00F516A7" w:rsidRDefault="007D64F8" w:rsidP="007D64F8">
      <w:pPr>
        <w:spacing w:line="400" w:lineRule="exact"/>
        <w:rPr>
          <w:rFonts w:ascii="方正黑体简体" w:eastAsia="宋体" w:hAnsi="方正黑体简体" w:cs="Times New Roman"/>
          <w:b/>
          <w:bCs/>
        </w:rPr>
      </w:pPr>
      <w:r w:rsidRPr="00F516A7">
        <w:rPr>
          <w:rFonts w:ascii="方正黑体简体" w:eastAsia="宋体" w:hAnsi="方正黑体简体" w:cs="Times New Roman" w:hint="eastAsia"/>
          <w:b/>
          <w:bCs/>
        </w:rPr>
        <w:t>（三）符合《内蒙古师范大学学士学位评定工作细则》要求，授予</w:t>
      </w:r>
      <w:r w:rsidRPr="00F516A7">
        <w:rPr>
          <w:rFonts w:ascii="方正黑体简体" w:eastAsia="宋体" w:hAnsi="方正黑体简体" w:cs="Times New Roman" w:hint="eastAsia"/>
          <w:b/>
          <w:bCs/>
        </w:rPr>
        <w:t xml:space="preserve">    </w:t>
      </w:r>
      <w:r w:rsidRPr="00F516A7">
        <w:rPr>
          <w:rFonts w:ascii="方正黑体简体" w:eastAsia="宋体" w:hAnsi="方正黑体简体" w:cs="Times New Roman" w:hint="eastAsia"/>
          <w:b/>
          <w:bCs/>
        </w:rPr>
        <w:t>学位。</w:t>
      </w:r>
    </w:p>
    <w:p w14:paraId="18B118A0" w14:textId="77777777" w:rsidR="007D64F8" w:rsidRPr="00F516A7" w:rsidRDefault="007D64F8" w:rsidP="007D64F8">
      <w:pPr>
        <w:spacing w:line="400" w:lineRule="exact"/>
        <w:rPr>
          <w:rFonts w:ascii="黑体" w:eastAsia="黑体" w:hAnsi="黑体"/>
          <w:b/>
          <w:bCs/>
        </w:rPr>
      </w:pPr>
      <w:r w:rsidRPr="00F516A7">
        <w:rPr>
          <w:rFonts w:ascii="黑体" w:eastAsia="黑体" w:hAnsi="黑体" w:hint="eastAsia"/>
          <w:b/>
          <w:bCs/>
        </w:rPr>
        <w:t>五、课程设置</w:t>
      </w:r>
    </w:p>
    <w:p w14:paraId="5D0A7808" w14:textId="77777777" w:rsidR="007D64F8" w:rsidRPr="00F516A7" w:rsidRDefault="007D64F8" w:rsidP="007D64F8">
      <w:pPr>
        <w:spacing w:line="400" w:lineRule="exact"/>
        <w:rPr>
          <w:rFonts w:ascii="黑体" w:eastAsia="黑体" w:hAnsi="黑体"/>
          <w:b/>
          <w:bCs/>
        </w:rPr>
      </w:pPr>
      <w:r w:rsidRPr="00F516A7">
        <w:rPr>
          <w:rFonts w:ascii="黑体" w:eastAsia="黑体" w:hAnsi="黑体" w:hint="eastAsia"/>
          <w:b/>
          <w:bCs/>
        </w:rPr>
        <w:t>（一）核心课程</w:t>
      </w:r>
    </w:p>
    <w:p w14:paraId="75ABB6CD" w14:textId="77777777" w:rsidR="007D64F8" w:rsidRPr="00F516A7" w:rsidRDefault="007D64F8" w:rsidP="007D64F8">
      <w:pPr>
        <w:spacing w:line="400" w:lineRule="exact"/>
        <w:rPr>
          <w:rFonts w:ascii="黑体" w:eastAsia="黑体" w:hAnsi="黑体"/>
        </w:rPr>
      </w:pPr>
      <w:r w:rsidRPr="00F516A7">
        <w:rPr>
          <w:rFonts w:ascii="黑体" w:eastAsia="黑体" w:hAnsi="黑体" w:hint="eastAsia"/>
        </w:rPr>
        <w:t>具体可参照《普通高等学校本科专业类教学质量国家标准》，并与本专业实际相结合，突出自身特色，列出开设的专业核心课程。</w:t>
      </w:r>
    </w:p>
    <w:p w14:paraId="5790C5E4" w14:textId="77777777" w:rsidR="007D64F8" w:rsidRPr="00F516A7" w:rsidRDefault="007D64F8" w:rsidP="007D64F8">
      <w:pPr>
        <w:spacing w:line="400" w:lineRule="exact"/>
        <w:rPr>
          <w:rFonts w:ascii="黑体" w:eastAsia="黑体" w:hAnsi="黑体"/>
        </w:rPr>
      </w:pPr>
    </w:p>
    <w:p w14:paraId="68049990" w14:textId="77777777" w:rsidR="007D64F8" w:rsidRPr="00F516A7" w:rsidRDefault="007D64F8" w:rsidP="007D64F8">
      <w:pPr>
        <w:spacing w:line="400" w:lineRule="exact"/>
        <w:rPr>
          <w:rFonts w:ascii="黑体" w:eastAsia="黑体" w:hAnsi="黑体"/>
        </w:rPr>
      </w:pPr>
      <w:r w:rsidRPr="00F516A7">
        <w:rPr>
          <w:rFonts w:ascii="黑体" w:eastAsia="黑体" w:hAnsi="黑体" w:hint="eastAsia"/>
          <w:b/>
          <w:bCs/>
        </w:rPr>
        <w:t>（二）课程体系对专业毕业要求支撑的矩阵图</w:t>
      </w:r>
    </w:p>
    <w:p w14:paraId="13840C12" w14:textId="77777777" w:rsidR="007D64F8" w:rsidRPr="00F516A7" w:rsidRDefault="007D64F8" w:rsidP="007D64F8">
      <w:pPr>
        <w:spacing w:line="400" w:lineRule="exact"/>
        <w:rPr>
          <w:rFonts w:ascii="黑体" w:eastAsia="黑体" w:hAnsi="黑体"/>
        </w:rPr>
      </w:pPr>
      <w:r w:rsidRPr="00F516A7">
        <w:rPr>
          <w:rFonts w:ascii="黑体" w:eastAsia="黑体" w:hAnsi="黑体" w:hint="eastAsia"/>
        </w:rPr>
        <w:t>（以关联度标识，课程与某个毕业要求的关联度可根据该课程对相应毕业要求的支撑强度来定性估计，H:表示关联度高；M表示关联度中；L表示关联度低）</w:t>
      </w:r>
    </w:p>
    <w:p w14:paraId="4BCFD173" w14:textId="77777777" w:rsidR="007D64F8" w:rsidRPr="00F516A7" w:rsidRDefault="007D64F8" w:rsidP="007D64F8">
      <w:pPr>
        <w:spacing w:line="400" w:lineRule="exact"/>
        <w:rPr>
          <w:rFonts w:ascii="方正黑体简体" w:hAnsi="方正黑体简体"/>
        </w:rPr>
      </w:pP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996"/>
        <w:gridCol w:w="1986"/>
        <w:gridCol w:w="608"/>
        <w:gridCol w:w="668"/>
        <w:gridCol w:w="567"/>
        <w:gridCol w:w="567"/>
        <w:gridCol w:w="709"/>
        <w:gridCol w:w="850"/>
        <w:gridCol w:w="709"/>
        <w:gridCol w:w="709"/>
        <w:gridCol w:w="708"/>
        <w:gridCol w:w="709"/>
      </w:tblGrid>
      <w:tr w:rsidR="00F516A7" w:rsidRPr="00F516A7" w14:paraId="6AD32AA8" w14:textId="77777777" w:rsidTr="007D64F8">
        <w:trPr>
          <w:jc w:val="center"/>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EA30A7B" w14:textId="77777777" w:rsidR="007D64F8" w:rsidRPr="00F516A7" w:rsidRDefault="007D64F8" w:rsidP="007D64F8">
            <w:pPr>
              <w:spacing w:line="280" w:lineRule="exact"/>
              <w:jc w:val="center"/>
              <w:rPr>
                <w:rFonts w:ascii="黑体" w:eastAsia="黑体" w:hAnsi="黑体"/>
                <w:b/>
                <w:sz w:val="18"/>
                <w:szCs w:val="18"/>
              </w:rPr>
            </w:pPr>
            <w:r w:rsidRPr="00F516A7">
              <w:rPr>
                <w:rFonts w:ascii="黑体" w:eastAsia="黑体" w:hAnsi="黑体" w:hint="eastAsia"/>
                <w:b/>
                <w:sz w:val="18"/>
                <w:szCs w:val="18"/>
              </w:rPr>
              <w:t>课程</w:t>
            </w:r>
          </w:p>
          <w:p w14:paraId="4FD60B7E" w14:textId="77777777" w:rsidR="007D64F8" w:rsidRPr="00F516A7" w:rsidRDefault="007D64F8" w:rsidP="007D64F8">
            <w:pPr>
              <w:spacing w:line="280" w:lineRule="exact"/>
              <w:jc w:val="center"/>
              <w:rPr>
                <w:rFonts w:ascii="黑体" w:eastAsia="黑体" w:hAnsi="黑体"/>
                <w:b/>
                <w:sz w:val="18"/>
                <w:szCs w:val="18"/>
              </w:rPr>
            </w:pPr>
            <w:r w:rsidRPr="00F516A7">
              <w:rPr>
                <w:rFonts w:ascii="黑体" w:eastAsia="黑体" w:hAnsi="黑体" w:hint="eastAsia"/>
                <w:b/>
                <w:sz w:val="18"/>
                <w:szCs w:val="18"/>
              </w:rPr>
              <w:t>类别</w:t>
            </w:r>
          </w:p>
        </w:tc>
        <w:tc>
          <w:tcPr>
            <w:tcW w:w="996" w:type="dxa"/>
            <w:vMerge w:val="restart"/>
            <w:tcBorders>
              <w:top w:val="single" w:sz="4" w:space="0" w:color="auto"/>
              <w:left w:val="single" w:sz="4" w:space="0" w:color="auto"/>
              <w:bottom w:val="single" w:sz="4" w:space="0" w:color="auto"/>
              <w:right w:val="single" w:sz="4" w:space="0" w:color="auto"/>
            </w:tcBorders>
            <w:vAlign w:val="center"/>
            <w:hideMark/>
          </w:tcPr>
          <w:p w14:paraId="6183AF85" w14:textId="77777777" w:rsidR="007D64F8" w:rsidRPr="00F516A7" w:rsidRDefault="007D64F8" w:rsidP="007D64F8">
            <w:pPr>
              <w:spacing w:line="280" w:lineRule="exact"/>
              <w:jc w:val="center"/>
              <w:rPr>
                <w:rFonts w:ascii="黑体" w:eastAsia="黑体" w:hAnsi="黑体"/>
                <w:b/>
                <w:sz w:val="18"/>
                <w:szCs w:val="18"/>
              </w:rPr>
            </w:pPr>
            <w:r w:rsidRPr="00F516A7">
              <w:rPr>
                <w:rFonts w:ascii="黑体" w:eastAsia="黑体" w:hAnsi="黑体" w:hint="eastAsia"/>
                <w:b/>
                <w:sz w:val="18"/>
                <w:szCs w:val="18"/>
              </w:rPr>
              <w:t>课程模块</w:t>
            </w:r>
          </w:p>
        </w:tc>
        <w:tc>
          <w:tcPr>
            <w:tcW w:w="1986" w:type="dxa"/>
            <w:vMerge w:val="restart"/>
            <w:tcBorders>
              <w:top w:val="single" w:sz="4" w:space="0" w:color="auto"/>
              <w:left w:val="single" w:sz="4" w:space="0" w:color="auto"/>
              <w:bottom w:val="single" w:sz="4" w:space="0" w:color="auto"/>
              <w:right w:val="single" w:sz="4" w:space="0" w:color="auto"/>
            </w:tcBorders>
            <w:vAlign w:val="center"/>
            <w:hideMark/>
          </w:tcPr>
          <w:p w14:paraId="13F17DDA" w14:textId="77777777" w:rsidR="007D64F8" w:rsidRPr="00F516A7" w:rsidRDefault="007D64F8" w:rsidP="007D64F8">
            <w:pPr>
              <w:spacing w:line="280" w:lineRule="exact"/>
              <w:jc w:val="center"/>
              <w:rPr>
                <w:rFonts w:ascii="黑体" w:eastAsia="黑体" w:hAnsi="黑体"/>
                <w:b/>
                <w:sz w:val="18"/>
                <w:szCs w:val="18"/>
              </w:rPr>
            </w:pPr>
            <w:r w:rsidRPr="00F516A7">
              <w:rPr>
                <w:rFonts w:ascii="黑体" w:eastAsia="黑体" w:hAnsi="黑体" w:hint="eastAsia"/>
                <w:b/>
                <w:sz w:val="18"/>
                <w:szCs w:val="18"/>
              </w:rPr>
              <w:t>课程名称</w:t>
            </w:r>
          </w:p>
        </w:tc>
        <w:tc>
          <w:tcPr>
            <w:tcW w:w="6804" w:type="dxa"/>
            <w:gridSpan w:val="10"/>
            <w:tcBorders>
              <w:top w:val="single" w:sz="4" w:space="0" w:color="auto"/>
              <w:left w:val="single" w:sz="4" w:space="0" w:color="auto"/>
              <w:bottom w:val="single" w:sz="4" w:space="0" w:color="auto"/>
              <w:right w:val="single" w:sz="4" w:space="0" w:color="auto"/>
            </w:tcBorders>
            <w:vAlign w:val="center"/>
            <w:hideMark/>
          </w:tcPr>
          <w:p w14:paraId="3275C354" w14:textId="77777777" w:rsidR="007D64F8" w:rsidRPr="00F516A7" w:rsidRDefault="007D64F8" w:rsidP="007D64F8">
            <w:pPr>
              <w:spacing w:line="280" w:lineRule="exact"/>
              <w:jc w:val="center"/>
              <w:rPr>
                <w:rFonts w:ascii="黑体" w:eastAsia="黑体" w:hAnsi="黑体"/>
                <w:b/>
                <w:sz w:val="18"/>
                <w:szCs w:val="18"/>
              </w:rPr>
            </w:pPr>
            <w:r w:rsidRPr="00F516A7">
              <w:rPr>
                <w:rFonts w:ascii="黑体" w:eastAsia="黑体" w:hAnsi="黑体" w:hint="eastAsia"/>
                <w:b/>
                <w:sz w:val="18"/>
                <w:szCs w:val="18"/>
              </w:rPr>
              <w:t>毕业要求</w:t>
            </w:r>
          </w:p>
        </w:tc>
      </w:tr>
      <w:tr w:rsidR="00F516A7" w:rsidRPr="00F516A7" w14:paraId="42C3303D" w14:textId="77777777" w:rsidTr="00E124DA">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42185143"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top w:val="single" w:sz="4" w:space="0" w:color="auto"/>
              <w:left w:val="single" w:sz="4" w:space="0" w:color="auto"/>
              <w:bottom w:val="single" w:sz="4" w:space="0" w:color="auto"/>
              <w:right w:val="single" w:sz="4" w:space="0" w:color="auto"/>
            </w:tcBorders>
            <w:vAlign w:val="center"/>
            <w:hideMark/>
          </w:tcPr>
          <w:p w14:paraId="39F25646" w14:textId="77777777" w:rsidR="007D64F8" w:rsidRPr="00F516A7" w:rsidRDefault="007D64F8" w:rsidP="007D64F8">
            <w:pPr>
              <w:widowControl/>
              <w:spacing w:line="280" w:lineRule="exact"/>
              <w:jc w:val="left"/>
              <w:rPr>
                <w:rFonts w:ascii="黑体" w:eastAsia="黑体" w:hAnsi="黑体"/>
                <w:b/>
                <w:sz w:val="18"/>
                <w:szCs w:val="18"/>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14:paraId="20E49A97" w14:textId="77777777" w:rsidR="007D64F8" w:rsidRPr="00F516A7" w:rsidRDefault="007D64F8" w:rsidP="007D64F8">
            <w:pPr>
              <w:widowControl/>
              <w:spacing w:line="280" w:lineRule="exact"/>
              <w:jc w:val="left"/>
              <w:rPr>
                <w:rFonts w:ascii="黑体" w:eastAsia="黑体" w:hAnsi="黑体"/>
                <w:b/>
                <w:sz w:val="18"/>
                <w:szCs w:val="18"/>
              </w:rPr>
            </w:pP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38840F4A" w14:textId="6845558E"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CBCAA3B" w14:textId="6A26A999"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707F6F3" w14:textId="5D5D94E9"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7D7F9876" w14:textId="18D92498"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308E520" w14:textId="133FFCFD"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7B462B8" w14:textId="78D80B8C"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41C7A314" w14:textId="3495FB5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E5B61C8" w14:textId="19718F5F" w:rsidR="007D64F8" w:rsidRPr="00F516A7" w:rsidRDefault="007D64F8" w:rsidP="007D64F8">
            <w:pPr>
              <w:spacing w:line="280" w:lineRule="exact"/>
              <w:jc w:val="center"/>
              <w:rPr>
                <w:rFonts w:ascii="黑体" w:eastAsia="黑体" w:hAnsi="黑体"/>
                <w:sz w:val="18"/>
                <w:szCs w:val="18"/>
              </w:rPr>
            </w:pPr>
          </w:p>
        </w:tc>
      </w:tr>
      <w:tr w:rsidR="00F516A7" w:rsidRPr="00F516A7" w14:paraId="4E417216" w14:textId="77777777" w:rsidTr="005C2815">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51E744B"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top w:val="single" w:sz="4" w:space="0" w:color="auto"/>
              <w:left w:val="single" w:sz="4" w:space="0" w:color="auto"/>
              <w:bottom w:val="single" w:sz="4" w:space="0" w:color="auto"/>
              <w:right w:val="single" w:sz="4" w:space="0" w:color="auto"/>
            </w:tcBorders>
            <w:vAlign w:val="center"/>
            <w:hideMark/>
          </w:tcPr>
          <w:p w14:paraId="0C603CD0" w14:textId="77777777" w:rsidR="007D64F8" w:rsidRPr="00F516A7" w:rsidRDefault="007D64F8" w:rsidP="007D64F8">
            <w:pPr>
              <w:widowControl/>
              <w:spacing w:line="280" w:lineRule="exact"/>
              <w:jc w:val="left"/>
              <w:rPr>
                <w:rFonts w:ascii="黑体" w:eastAsia="黑体" w:hAnsi="黑体"/>
                <w:b/>
                <w:sz w:val="18"/>
                <w:szCs w:val="18"/>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14:paraId="6309A9B0" w14:textId="77777777" w:rsidR="007D64F8" w:rsidRPr="00F516A7" w:rsidRDefault="007D64F8" w:rsidP="007D64F8">
            <w:pPr>
              <w:widowControl/>
              <w:spacing w:line="280" w:lineRule="exact"/>
              <w:jc w:val="left"/>
              <w:rPr>
                <w:rFonts w:ascii="黑体" w:eastAsia="黑体" w:hAnsi="黑体"/>
                <w:b/>
                <w:sz w:val="18"/>
                <w:szCs w:val="18"/>
              </w:rPr>
            </w:pPr>
          </w:p>
        </w:tc>
        <w:tc>
          <w:tcPr>
            <w:tcW w:w="608" w:type="dxa"/>
            <w:tcBorders>
              <w:top w:val="single" w:sz="4" w:space="0" w:color="auto"/>
              <w:left w:val="single" w:sz="4" w:space="0" w:color="auto"/>
              <w:bottom w:val="single" w:sz="4" w:space="0" w:color="auto"/>
              <w:right w:val="single" w:sz="4" w:space="0" w:color="auto"/>
            </w:tcBorders>
            <w:vAlign w:val="center"/>
            <w:hideMark/>
          </w:tcPr>
          <w:p w14:paraId="04BFB2A3" w14:textId="77777777" w:rsidR="007D64F8" w:rsidRPr="00F516A7" w:rsidRDefault="007D64F8" w:rsidP="007D64F8">
            <w:pPr>
              <w:spacing w:line="280" w:lineRule="exact"/>
              <w:jc w:val="center"/>
              <w:rPr>
                <w:rFonts w:ascii="黑体" w:eastAsia="黑体" w:hAnsi="黑体"/>
                <w:sz w:val="15"/>
                <w:szCs w:val="15"/>
              </w:rPr>
            </w:pPr>
            <w:r w:rsidRPr="00F516A7">
              <w:rPr>
                <w:rFonts w:ascii="黑体" w:eastAsia="黑体" w:hAnsi="黑体" w:hint="eastAsia"/>
                <w:sz w:val="15"/>
                <w:szCs w:val="15"/>
              </w:rPr>
              <w:t>1-1</w:t>
            </w:r>
          </w:p>
        </w:tc>
        <w:tc>
          <w:tcPr>
            <w:tcW w:w="668" w:type="dxa"/>
            <w:tcBorders>
              <w:top w:val="single" w:sz="4" w:space="0" w:color="auto"/>
              <w:left w:val="single" w:sz="4" w:space="0" w:color="auto"/>
              <w:bottom w:val="single" w:sz="4" w:space="0" w:color="auto"/>
              <w:right w:val="single" w:sz="4" w:space="0" w:color="auto"/>
            </w:tcBorders>
            <w:vAlign w:val="center"/>
            <w:hideMark/>
          </w:tcPr>
          <w:p w14:paraId="4934C7B1" w14:textId="77777777" w:rsidR="007D64F8" w:rsidRPr="00F516A7" w:rsidRDefault="007D64F8" w:rsidP="007D64F8">
            <w:pPr>
              <w:spacing w:line="280" w:lineRule="exact"/>
              <w:jc w:val="center"/>
              <w:rPr>
                <w:rFonts w:ascii="黑体" w:eastAsia="黑体" w:hAnsi="黑体"/>
                <w:sz w:val="15"/>
                <w:szCs w:val="15"/>
              </w:rPr>
            </w:pPr>
            <w:r w:rsidRPr="00F516A7">
              <w:rPr>
                <w:rFonts w:ascii="黑体" w:eastAsia="黑体" w:hAnsi="黑体" w:hint="eastAsia"/>
                <w:sz w:val="15"/>
                <w:szCs w:val="15"/>
              </w:rPr>
              <w:t>1-2</w:t>
            </w:r>
          </w:p>
        </w:tc>
        <w:tc>
          <w:tcPr>
            <w:tcW w:w="567" w:type="dxa"/>
            <w:tcBorders>
              <w:top w:val="single" w:sz="4" w:space="0" w:color="auto"/>
              <w:left w:val="single" w:sz="4" w:space="0" w:color="auto"/>
              <w:bottom w:val="single" w:sz="4" w:space="0" w:color="auto"/>
              <w:right w:val="single" w:sz="4" w:space="0" w:color="auto"/>
            </w:tcBorders>
            <w:vAlign w:val="center"/>
            <w:hideMark/>
          </w:tcPr>
          <w:p w14:paraId="08DDBF26" w14:textId="77777777" w:rsidR="007D64F8" w:rsidRPr="00F516A7" w:rsidRDefault="007D64F8" w:rsidP="007D64F8">
            <w:pPr>
              <w:spacing w:line="280" w:lineRule="exact"/>
              <w:jc w:val="center"/>
              <w:rPr>
                <w:rFonts w:ascii="黑体" w:eastAsia="黑体" w:hAnsi="黑体"/>
                <w:sz w:val="15"/>
                <w:szCs w:val="15"/>
              </w:rPr>
            </w:pPr>
            <w:r w:rsidRPr="00F516A7">
              <w:rPr>
                <w:rFonts w:ascii="黑体" w:eastAsia="黑体" w:hAnsi="黑体" w:hint="eastAsia"/>
                <w:sz w:val="15"/>
                <w:szCs w:val="15"/>
              </w:rPr>
              <w:t>2-1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DFAD338" w14:textId="77777777" w:rsidR="007D64F8" w:rsidRPr="00F516A7" w:rsidRDefault="007D64F8" w:rsidP="007D64F8">
            <w:pPr>
              <w:spacing w:line="280" w:lineRule="exact"/>
              <w:jc w:val="center"/>
              <w:rPr>
                <w:rFonts w:ascii="黑体" w:eastAsia="黑体" w:hAnsi="黑体"/>
                <w:sz w:val="15"/>
                <w:szCs w:val="15"/>
              </w:rPr>
            </w:pPr>
            <w:r w:rsidRPr="00F516A7">
              <w:rPr>
                <w:rFonts w:ascii="黑体" w:eastAsia="黑体" w:hAnsi="黑体" w:hint="eastAsia"/>
                <w:sz w:val="15"/>
                <w:szCs w:val="15"/>
              </w:rPr>
              <w:t>2-2</w:t>
            </w:r>
          </w:p>
        </w:tc>
        <w:tc>
          <w:tcPr>
            <w:tcW w:w="709" w:type="dxa"/>
            <w:tcBorders>
              <w:top w:val="single" w:sz="4" w:space="0" w:color="auto"/>
              <w:left w:val="single" w:sz="4" w:space="0" w:color="auto"/>
              <w:bottom w:val="single" w:sz="4" w:space="0" w:color="auto"/>
              <w:right w:val="single" w:sz="4" w:space="0" w:color="auto"/>
            </w:tcBorders>
            <w:vAlign w:val="center"/>
          </w:tcPr>
          <w:p w14:paraId="5A85F0F2" w14:textId="77777777" w:rsidR="007D64F8" w:rsidRPr="00F516A7" w:rsidRDefault="007D64F8" w:rsidP="007D64F8">
            <w:pPr>
              <w:spacing w:line="280" w:lineRule="exact"/>
              <w:jc w:val="center"/>
              <w:rPr>
                <w:rFonts w:ascii="黑体" w:eastAsia="黑体" w:hAnsi="黑体"/>
                <w:sz w:val="15"/>
                <w:szCs w:val="15"/>
              </w:rPr>
            </w:pPr>
          </w:p>
        </w:tc>
        <w:tc>
          <w:tcPr>
            <w:tcW w:w="850" w:type="dxa"/>
            <w:tcBorders>
              <w:top w:val="single" w:sz="4" w:space="0" w:color="auto"/>
              <w:left w:val="single" w:sz="4" w:space="0" w:color="auto"/>
              <w:bottom w:val="single" w:sz="4" w:space="0" w:color="auto"/>
              <w:right w:val="single" w:sz="4" w:space="0" w:color="auto"/>
            </w:tcBorders>
            <w:vAlign w:val="center"/>
          </w:tcPr>
          <w:p w14:paraId="5F795971" w14:textId="77777777" w:rsidR="007D64F8" w:rsidRPr="00F516A7" w:rsidRDefault="007D64F8" w:rsidP="007D64F8">
            <w:pPr>
              <w:spacing w:line="280" w:lineRule="exact"/>
              <w:jc w:val="center"/>
              <w:rPr>
                <w:rFonts w:ascii="黑体" w:eastAsia="黑体" w:hAnsi="黑体"/>
                <w:sz w:val="15"/>
                <w:szCs w:val="15"/>
              </w:rPr>
            </w:pPr>
          </w:p>
        </w:tc>
        <w:tc>
          <w:tcPr>
            <w:tcW w:w="709" w:type="dxa"/>
            <w:tcBorders>
              <w:top w:val="single" w:sz="4" w:space="0" w:color="auto"/>
              <w:left w:val="single" w:sz="4" w:space="0" w:color="auto"/>
              <w:bottom w:val="single" w:sz="4" w:space="0" w:color="auto"/>
              <w:right w:val="single" w:sz="4" w:space="0" w:color="auto"/>
            </w:tcBorders>
            <w:vAlign w:val="center"/>
          </w:tcPr>
          <w:p w14:paraId="4D69229C" w14:textId="77777777" w:rsidR="007D64F8" w:rsidRPr="00F516A7" w:rsidRDefault="007D64F8" w:rsidP="007D64F8">
            <w:pPr>
              <w:spacing w:line="280" w:lineRule="exact"/>
              <w:jc w:val="center"/>
              <w:rPr>
                <w:rFonts w:ascii="黑体" w:eastAsia="黑体" w:hAnsi="黑体"/>
                <w:sz w:val="15"/>
                <w:szCs w:val="15"/>
              </w:rPr>
            </w:pPr>
          </w:p>
        </w:tc>
        <w:tc>
          <w:tcPr>
            <w:tcW w:w="709" w:type="dxa"/>
            <w:tcBorders>
              <w:top w:val="single" w:sz="4" w:space="0" w:color="auto"/>
              <w:left w:val="single" w:sz="4" w:space="0" w:color="auto"/>
              <w:bottom w:val="single" w:sz="4" w:space="0" w:color="auto"/>
              <w:right w:val="single" w:sz="4" w:space="0" w:color="auto"/>
            </w:tcBorders>
            <w:vAlign w:val="center"/>
          </w:tcPr>
          <w:p w14:paraId="55619D5A" w14:textId="77777777" w:rsidR="007D64F8" w:rsidRPr="00F516A7" w:rsidRDefault="007D64F8" w:rsidP="007D64F8">
            <w:pPr>
              <w:spacing w:line="280" w:lineRule="exact"/>
              <w:jc w:val="center"/>
              <w:rPr>
                <w:rFonts w:ascii="黑体" w:eastAsia="黑体" w:hAnsi="黑体"/>
                <w:sz w:val="15"/>
                <w:szCs w:val="15"/>
              </w:rPr>
            </w:pPr>
          </w:p>
        </w:tc>
        <w:tc>
          <w:tcPr>
            <w:tcW w:w="708" w:type="dxa"/>
            <w:tcBorders>
              <w:top w:val="single" w:sz="4" w:space="0" w:color="auto"/>
              <w:left w:val="single" w:sz="4" w:space="0" w:color="auto"/>
              <w:bottom w:val="single" w:sz="4" w:space="0" w:color="auto"/>
              <w:right w:val="single" w:sz="4" w:space="0" w:color="auto"/>
            </w:tcBorders>
            <w:vAlign w:val="center"/>
          </w:tcPr>
          <w:p w14:paraId="1CDE6801" w14:textId="77777777" w:rsidR="007D64F8" w:rsidRPr="00F516A7" w:rsidRDefault="007D64F8" w:rsidP="007D64F8">
            <w:pPr>
              <w:spacing w:line="280" w:lineRule="exact"/>
              <w:jc w:val="center"/>
              <w:rPr>
                <w:rFonts w:ascii="黑体" w:eastAsia="黑体" w:hAnsi="黑体"/>
                <w:sz w:val="15"/>
                <w:szCs w:val="15"/>
              </w:rPr>
            </w:pPr>
          </w:p>
        </w:tc>
        <w:tc>
          <w:tcPr>
            <w:tcW w:w="709" w:type="dxa"/>
            <w:tcBorders>
              <w:top w:val="single" w:sz="4" w:space="0" w:color="auto"/>
              <w:left w:val="single" w:sz="4" w:space="0" w:color="auto"/>
              <w:bottom w:val="single" w:sz="4" w:space="0" w:color="auto"/>
              <w:right w:val="single" w:sz="4" w:space="0" w:color="auto"/>
            </w:tcBorders>
            <w:vAlign w:val="center"/>
          </w:tcPr>
          <w:p w14:paraId="1B48ADD5" w14:textId="77777777" w:rsidR="007D64F8" w:rsidRPr="00F516A7" w:rsidRDefault="007D64F8" w:rsidP="007D64F8">
            <w:pPr>
              <w:spacing w:line="280" w:lineRule="exact"/>
              <w:jc w:val="center"/>
              <w:rPr>
                <w:rFonts w:ascii="黑体" w:eastAsia="黑体" w:hAnsi="黑体"/>
                <w:sz w:val="15"/>
                <w:szCs w:val="15"/>
              </w:rPr>
            </w:pPr>
          </w:p>
        </w:tc>
      </w:tr>
      <w:tr w:rsidR="00F516A7" w:rsidRPr="00F516A7" w14:paraId="5E1B35C6" w14:textId="77777777" w:rsidTr="007D64F8">
        <w:trPr>
          <w:jc w:val="center"/>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FC28830" w14:textId="77777777" w:rsidR="00E124DA" w:rsidRPr="00F516A7" w:rsidRDefault="00E124DA" w:rsidP="007D64F8">
            <w:pPr>
              <w:spacing w:line="280" w:lineRule="exact"/>
              <w:jc w:val="center"/>
              <w:rPr>
                <w:rFonts w:ascii="黑体" w:eastAsia="黑体" w:hAnsi="黑体"/>
                <w:b/>
                <w:sz w:val="18"/>
                <w:szCs w:val="18"/>
              </w:rPr>
            </w:pPr>
            <w:r w:rsidRPr="00F516A7">
              <w:rPr>
                <w:rFonts w:ascii="黑体" w:eastAsia="黑体" w:hAnsi="黑体" w:hint="eastAsia"/>
                <w:b/>
                <w:sz w:val="18"/>
                <w:szCs w:val="18"/>
              </w:rPr>
              <w:t>通识教育课程</w:t>
            </w:r>
          </w:p>
        </w:tc>
        <w:tc>
          <w:tcPr>
            <w:tcW w:w="996" w:type="dxa"/>
            <w:vMerge w:val="restart"/>
            <w:tcBorders>
              <w:top w:val="single" w:sz="4" w:space="0" w:color="auto"/>
              <w:left w:val="single" w:sz="4" w:space="0" w:color="auto"/>
              <w:right w:val="single" w:sz="4" w:space="0" w:color="auto"/>
            </w:tcBorders>
            <w:vAlign w:val="center"/>
            <w:hideMark/>
          </w:tcPr>
          <w:p w14:paraId="24EF7D3E" w14:textId="4F01BEF7" w:rsidR="00E124DA" w:rsidRPr="00F516A7" w:rsidRDefault="001A1AD8" w:rsidP="007D64F8">
            <w:pPr>
              <w:spacing w:line="280" w:lineRule="exact"/>
              <w:jc w:val="center"/>
              <w:rPr>
                <w:rFonts w:ascii="黑体" w:eastAsia="黑体" w:hAnsi="黑体"/>
                <w:sz w:val="18"/>
                <w:szCs w:val="18"/>
              </w:rPr>
            </w:pPr>
            <w:r w:rsidRPr="00F516A7">
              <w:rPr>
                <w:rFonts w:ascii="黑体" w:eastAsia="黑体" w:hAnsi="黑体" w:hint="eastAsia"/>
                <w:sz w:val="18"/>
                <w:szCs w:val="18"/>
              </w:rPr>
              <w:t>公共</w:t>
            </w:r>
            <w:r w:rsidR="00E124DA" w:rsidRPr="00F516A7">
              <w:rPr>
                <w:rFonts w:ascii="黑体" w:eastAsia="黑体" w:hAnsi="黑体" w:hint="eastAsia"/>
                <w:sz w:val="18"/>
                <w:szCs w:val="18"/>
              </w:rPr>
              <w:t>必修</w:t>
            </w:r>
          </w:p>
        </w:tc>
        <w:tc>
          <w:tcPr>
            <w:tcW w:w="1986" w:type="dxa"/>
            <w:tcBorders>
              <w:top w:val="single" w:sz="4" w:space="0" w:color="auto"/>
              <w:left w:val="single" w:sz="4" w:space="0" w:color="auto"/>
              <w:bottom w:val="single" w:sz="4" w:space="0" w:color="auto"/>
              <w:right w:val="single" w:sz="4" w:space="0" w:color="auto"/>
            </w:tcBorders>
            <w:vAlign w:val="center"/>
            <w:hideMark/>
          </w:tcPr>
          <w:p w14:paraId="12A48B44" w14:textId="77777777" w:rsidR="00E124DA" w:rsidRPr="00F516A7" w:rsidRDefault="00E124DA" w:rsidP="007D64F8">
            <w:pPr>
              <w:adjustRightInd w:val="0"/>
              <w:snapToGrid w:val="0"/>
              <w:spacing w:line="280" w:lineRule="exact"/>
              <w:jc w:val="center"/>
              <w:rPr>
                <w:rFonts w:ascii="黑体" w:eastAsia="黑体" w:hAnsi="黑体" w:cs="Mongolian Baiti"/>
                <w:szCs w:val="21"/>
              </w:rPr>
            </w:pPr>
            <w:r w:rsidRPr="00F516A7">
              <w:rPr>
                <w:rFonts w:ascii="黑体" w:eastAsia="黑体" w:hAnsi="黑体" w:hint="eastAsia"/>
                <w:sz w:val="18"/>
                <w:szCs w:val="18"/>
              </w:rPr>
              <w:t>思想政治理论</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4D7F7E14" w14:textId="77777777" w:rsidR="00E124DA" w:rsidRPr="00F516A7" w:rsidRDefault="00E124DA" w:rsidP="007D64F8">
            <w:pPr>
              <w:spacing w:line="280" w:lineRule="exact"/>
              <w:jc w:val="center"/>
              <w:rPr>
                <w:rFonts w:ascii="黑体" w:eastAsia="黑体" w:hAnsi="黑体" w:cs="Times New Roman"/>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F149EF5"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522E0BD" w14:textId="77777777" w:rsidR="00E124DA" w:rsidRPr="00F516A7" w:rsidRDefault="00E124DA"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614944A"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E89CEB9"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7CC6201" w14:textId="77777777" w:rsidR="00E124DA" w:rsidRPr="00F516A7" w:rsidRDefault="00E124DA"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06D88F31"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CFA0193" w14:textId="77777777" w:rsidR="00E124DA" w:rsidRPr="00F516A7" w:rsidRDefault="00E124DA" w:rsidP="007D64F8">
            <w:pPr>
              <w:spacing w:line="280" w:lineRule="exact"/>
              <w:jc w:val="center"/>
              <w:rPr>
                <w:rFonts w:ascii="黑体" w:eastAsia="黑体" w:hAnsi="黑体"/>
                <w:sz w:val="18"/>
                <w:szCs w:val="18"/>
              </w:rPr>
            </w:pPr>
          </w:p>
        </w:tc>
      </w:tr>
      <w:tr w:rsidR="00F516A7" w:rsidRPr="00F516A7" w14:paraId="42F8573A"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4EAD0CF" w14:textId="77777777" w:rsidR="00E124DA" w:rsidRPr="00F516A7" w:rsidRDefault="00E124DA" w:rsidP="007D64F8">
            <w:pPr>
              <w:widowControl/>
              <w:spacing w:line="280" w:lineRule="exact"/>
              <w:jc w:val="left"/>
              <w:rPr>
                <w:rFonts w:ascii="黑体" w:eastAsia="黑体" w:hAnsi="黑体"/>
                <w:b/>
                <w:sz w:val="18"/>
                <w:szCs w:val="18"/>
              </w:rPr>
            </w:pPr>
          </w:p>
        </w:tc>
        <w:tc>
          <w:tcPr>
            <w:tcW w:w="996" w:type="dxa"/>
            <w:vMerge/>
            <w:tcBorders>
              <w:left w:val="single" w:sz="4" w:space="0" w:color="auto"/>
              <w:right w:val="single" w:sz="4" w:space="0" w:color="auto"/>
            </w:tcBorders>
            <w:vAlign w:val="center"/>
            <w:hideMark/>
          </w:tcPr>
          <w:p w14:paraId="4F5973E8" w14:textId="77777777" w:rsidR="00E124DA" w:rsidRPr="00F516A7" w:rsidRDefault="00E124DA"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hideMark/>
          </w:tcPr>
          <w:p w14:paraId="35C07BE6" w14:textId="77777777" w:rsidR="00E124DA" w:rsidRPr="00F516A7" w:rsidRDefault="00E124DA"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外  语</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345E009F" w14:textId="77777777" w:rsidR="00E124DA" w:rsidRPr="00F516A7" w:rsidRDefault="00E124DA"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54A93FA"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91BAAD8" w14:textId="77777777" w:rsidR="00E124DA" w:rsidRPr="00F516A7" w:rsidRDefault="00E124DA"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576162E"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E3DCA42"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385473B" w14:textId="77777777" w:rsidR="00E124DA" w:rsidRPr="00F516A7" w:rsidRDefault="00E124DA"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4B0A62A6"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8774754" w14:textId="77777777" w:rsidR="00E124DA" w:rsidRPr="00F516A7" w:rsidRDefault="00E124DA" w:rsidP="007D64F8">
            <w:pPr>
              <w:spacing w:line="280" w:lineRule="exact"/>
              <w:jc w:val="center"/>
              <w:rPr>
                <w:rFonts w:ascii="黑体" w:eastAsia="黑体" w:hAnsi="黑体"/>
                <w:sz w:val="18"/>
                <w:szCs w:val="18"/>
              </w:rPr>
            </w:pPr>
          </w:p>
        </w:tc>
      </w:tr>
      <w:tr w:rsidR="00F516A7" w:rsidRPr="00F516A7" w14:paraId="33736A66"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4C37339F" w14:textId="77777777" w:rsidR="00E124DA" w:rsidRPr="00F516A7" w:rsidRDefault="00E124DA" w:rsidP="007D64F8">
            <w:pPr>
              <w:widowControl/>
              <w:spacing w:line="280" w:lineRule="exact"/>
              <w:jc w:val="left"/>
              <w:rPr>
                <w:rFonts w:ascii="黑体" w:eastAsia="黑体" w:hAnsi="黑体"/>
                <w:b/>
                <w:sz w:val="18"/>
                <w:szCs w:val="18"/>
              </w:rPr>
            </w:pPr>
          </w:p>
        </w:tc>
        <w:tc>
          <w:tcPr>
            <w:tcW w:w="996" w:type="dxa"/>
            <w:vMerge/>
            <w:tcBorders>
              <w:left w:val="single" w:sz="4" w:space="0" w:color="auto"/>
              <w:right w:val="single" w:sz="4" w:space="0" w:color="auto"/>
            </w:tcBorders>
            <w:vAlign w:val="center"/>
            <w:hideMark/>
          </w:tcPr>
          <w:p w14:paraId="7CC435A5" w14:textId="77777777" w:rsidR="00E124DA" w:rsidRPr="00F516A7" w:rsidRDefault="00E124DA"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hideMark/>
          </w:tcPr>
          <w:p w14:paraId="0E4B07CF" w14:textId="5334AA16" w:rsidR="00E124DA" w:rsidRPr="00F516A7" w:rsidRDefault="00303E8B" w:rsidP="007D64F8">
            <w:pPr>
              <w:adjustRightInd w:val="0"/>
              <w:snapToGrid w:val="0"/>
              <w:spacing w:line="280" w:lineRule="exact"/>
              <w:jc w:val="center"/>
              <w:rPr>
                <w:rFonts w:ascii="黑体" w:eastAsia="黑体" w:hAnsi="黑体"/>
                <w:sz w:val="18"/>
                <w:szCs w:val="18"/>
              </w:rPr>
            </w:pPr>
            <w:r>
              <w:rPr>
                <w:rFonts w:ascii="黑体" w:eastAsia="黑体" w:hAnsi="黑体" w:hint="eastAsia"/>
                <w:sz w:val="18"/>
                <w:szCs w:val="18"/>
              </w:rPr>
              <w:t>大学</w:t>
            </w:r>
            <w:r w:rsidR="00E124DA" w:rsidRPr="00F516A7">
              <w:rPr>
                <w:rFonts w:ascii="黑体" w:eastAsia="黑体" w:hAnsi="黑体" w:hint="eastAsia"/>
                <w:sz w:val="18"/>
                <w:szCs w:val="18"/>
              </w:rPr>
              <w:t>体育</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6F775641" w14:textId="77777777" w:rsidR="00E124DA" w:rsidRPr="00F516A7" w:rsidRDefault="00E124DA"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034F572"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AB8FDBE" w14:textId="77777777" w:rsidR="00E124DA" w:rsidRPr="00F516A7" w:rsidRDefault="00E124DA"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45EB2802"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96AA13A"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AB8195E" w14:textId="77777777" w:rsidR="00E124DA" w:rsidRPr="00F516A7" w:rsidRDefault="00E124DA"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43B2092F"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0172858" w14:textId="77777777" w:rsidR="00E124DA" w:rsidRPr="00F516A7" w:rsidRDefault="00E124DA" w:rsidP="007D64F8">
            <w:pPr>
              <w:spacing w:line="280" w:lineRule="exact"/>
              <w:jc w:val="center"/>
              <w:rPr>
                <w:rFonts w:ascii="黑体" w:eastAsia="黑体" w:hAnsi="黑体"/>
                <w:sz w:val="18"/>
                <w:szCs w:val="18"/>
              </w:rPr>
            </w:pPr>
          </w:p>
        </w:tc>
      </w:tr>
      <w:tr w:rsidR="00F516A7" w:rsidRPr="00F516A7" w14:paraId="5AC12D61" w14:textId="77777777" w:rsidTr="00B06FE4">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DC587E5" w14:textId="77777777" w:rsidR="001A1AD8" w:rsidRPr="00F516A7" w:rsidRDefault="001A1AD8" w:rsidP="001A1AD8">
            <w:pPr>
              <w:widowControl/>
              <w:spacing w:line="280" w:lineRule="exact"/>
              <w:jc w:val="left"/>
              <w:rPr>
                <w:rFonts w:ascii="黑体" w:eastAsia="黑体" w:hAnsi="黑体"/>
                <w:b/>
                <w:sz w:val="18"/>
                <w:szCs w:val="18"/>
              </w:rPr>
            </w:pPr>
          </w:p>
        </w:tc>
        <w:tc>
          <w:tcPr>
            <w:tcW w:w="996" w:type="dxa"/>
            <w:vMerge/>
            <w:tcBorders>
              <w:left w:val="single" w:sz="4" w:space="0" w:color="auto"/>
              <w:right w:val="single" w:sz="4" w:space="0" w:color="auto"/>
            </w:tcBorders>
            <w:vAlign w:val="center"/>
            <w:hideMark/>
          </w:tcPr>
          <w:p w14:paraId="4DFB48E9" w14:textId="77777777" w:rsidR="001A1AD8" w:rsidRPr="00F516A7" w:rsidRDefault="001A1AD8" w:rsidP="001A1AD8">
            <w:pPr>
              <w:widowControl/>
              <w:spacing w:line="280" w:lineRule="exact"/>
              <w:jc w:val="left"/>
              <w:rPr>
                <w:rFonts w:ascii="黑体" w:eastAsia="黑体" w:hAnsi="黑体"/>
                <w:sz w:val="18"/>
                <w:szCs w:val="18"/>
              </w:rPr>
            </w:pPr>
          </w:p>
        </w:tc>
        <w:tc>
          <w:tcPr>
            <w:tcW w:w="1986" w:type="dxa"/>
            <w:vAlign w:val="center"/>
            <w:hideMark/>
          </w:tcPr>
          <w:p w14:paraId="3C290210" w14:textId="7FB5D573" w:rsidR="001A1AD8" w:rsidRPr="00F516A7" w:rsidRDefault="003E7CF7" w:rsidP="001A1AD8">
            <w:pPr>
              <w:adjustRightInd w:val="0"/>
              <w:snapToGrid w:val="0"/>
              <w:spacing w:line="280" w:lineRule="exact"/>
              <w:jc w:val="center"/>
              <w:rPr>
                <w:rFonts w:ascii="黑体" w:eastAsia="黑体" w:hAnsi="黑体"/>
                <w:sz w:val="18"/>
                <w:szCs w:val="18"/>
              </w:rPr>
            </w:pPr>
            <w:r>
              <w:rPr>
                <w:rFonts w:ascii="黑体" w:eastAsia="黑体" w:hAnsi="黑体" w:hint="eastAsia"/>
                <w:sz w:val="18"/>
                <w:szCs w:val="18"/>
              </w:rPr>
              <w:t>大学</w:t>
            </w:r>
            <w:r w:rsidR="001A1AD8" w:rsidRPr="00F516A7">
              <w:rPr>
                <w:rFonts w:ascii="黑体" w:eastAsia="黑体" w:hAnsi="黑体" w:hint="eastAsia"/>
                <w:sz w:val="18"/>
                <w:szCs w:val="18"/>
              </w:rPr>
              <w:t>计算机（</w:t>
            </w:r>
            <w:proofErr w:type="gramStart"/>
            <w:r w:rsidR="001A1AD8" w:rsidRPr="00F516A7">
              <w:rPr>
                <w:rFonts w:ascii="黑体" w:eastAsia="黑体" w:hAnsi="黑体" w:hint="eastAsia"/>
                <w:sz w:val="18"/>
                <w:szCs w:val="18"/>
              </w:rPr>
              <w:t>一</w:t>
            </w:r>
            <w:proofErr w:type="gramEnd"/>
            <w:r w:rsidR="001A1AD8" w:rsidRPr="00F516A7">
              <w:rPr>
                <w:rFonts w:ascii="黑体" w:eastAsia="黑体" w:hAnsi="黑体" w:hint="eastAsia"/>
                <w:sz w:val="18"/>
                <w:szCs w:val="18"/>
              </w:rPr>
              <w:t>）（二）</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0C40FD7A" w14:textId="77777777" w:rsidR="001A1AD8" w:rsidRPr="00F516A7" w:rsidRDefault="001A1AD8" w:rsidP="001A1AD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448E6BF" w14:textId="77777777" w:rsidR="001A1AD8" w:rsidRPr="00F516A7" w:rsidRDefault="001A1AD8" w:rsidP="001A1AD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BC8F46B" w14:textId="77777777" w:rsidR="001A1AD8" w:rsidRPr="00F516A7" w:rsidRDefault="001A1AD8" w:rsidP="001A1AD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17558E35" w14:textId="77777777" w:rsidR="001A1AD8" w:rsidRPr="00F516A7" w:rsidRDefault="001A1AD8" w:rsidP="001A1AD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83D38EE" w14:textId="77777777" w:rsidR="001A1AD8" w:rsidRPr="00F516A7" w:rsidRDefault="001A1AD8" w:rsidP="001A1AD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FBDECB5" w14:textId="77777777" w:rsidR="001A1AD8" w:rsidRPr="00F516A7" w:rsidRDefault="001A1AD8" w:rsidP="001A1AD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642ECB52" w14:textId="77777777" w:rsidR="001A1AD8" w:rsidRPr="00F516A7" w:rsidRDefault="001A1AD8" w:rsidP="001A1AD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23AF475" w14:textId="77777777" w:rsidR="001A1AD8" w:rsidRPr="00F516A7" w:rsidRDefault="001A1AD8" w:rsidP="001A1AD8">
            <w:pPr>
              <w:spacing w:line="280" w:lineRule="exact"/>
              <w:jc w:val="center"/>
              <w:rPr>
                <w:rFonts w:ascii="黑体" w:eastAsia="黑体" w:hAnsi="黑体"/>
                <w:sz w:val="18"/>
                <w:szCs w:val="18"/>
              </w:rPr>
            </w:pPr>
          </w:p>
        </w:tc>
      </w:tr>
      <w:tr w:rsidR="00F516A7" w:rsidRPr="00F516A7" w14:paraId="1EF78CA0"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14:paraId="4CF58D46" w14:textId="77777777" w:rsidR="001A1AD8" w:rsidRPr="00F516A7" w:rsidRDefault="001A1AD8" w:rsidP="001A1AD8">
            <w:pPr>
              <w:widowControl/>
              <w:spacing w:line="280" w:lineRule="exact"/>
              <w:jc w:val="left"/>
              <w:rPr>
                <w:rFonts w:ascii="黑体" w:eastAsia="黑体" w:hAnsi="黑体"/>
                <w:b/>
                <w:sz w:val="18"/>
                <w:szCs w:val="18"/>
              </w:rPr>
            </w:pPr>
          </w:p>
        </w:tc>
        <w:tc>
          <w:tcPr>
            <w:tcW w:w="996" w:type="dxa"/>
            <w:vMerge/>
            <w:tcBorders>
              <w:left w:val="single" w:sz="4" w:space="0" w:color="auto"/>
              <w:right w:val="single" w:sz="4" w:space="0" w:color="auto"/>
            </w:tcBorders>
            <w:vAlign w:val="center"/>
          </w:tcPr>
          <w:p w14:paraId="03399166" w14:textId="77777777" w:rsidR="001A1AD8" w:rsidRPr="00F516A7" w:rsidRDefault="001A1AD8" w:rsidP="001A1AD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tcPr>
          <w:p w14:paraId="528B96CC" w14:textId="57AB90BD" w:rsidR="001A1AD8" w:rsidRPr="00F516A7" w:rsidRDefault="001A1AD8" w:rsidP="001A1AD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高等数学（</w:t>
            </w:r>
            <w:proofErr w:type="gramStart"/>
            <w:r w:rsidRPr="00F516A7">
              <w:rPr>
                <w:rFonts w:ascii="黑体" w:eastAsia="黑体" w:hAnsi="黑体" w:hint="eastAsia"/>
                <w:sz w:val="18"/>
                <w:szCs w:val="18"/>
              </w:rPr>
              <w:t>一</w:t>
            </w:r>
            <w:proofErr w:type="gramEnd"/>
            <w:r w:rsidRPr="00F516A7">
              <w:rPr>
                <w:rFonts w:ascii="黑体" w:eastAsia="黑体" w:hAnsi="黑体" w:hint="eastAsia"/>
                <w:sz w:val="18"/>
                <w:szCs w:val="18"/>
              </w:rPr>
              <w:t>）（二）</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5024F869" w14:textId="77777777" w:rsidR="001A1AD8" w:rsidRPr="00F516A7" w:rsidRDefault="001A1AD8" w:rsidP="001A1AD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55ABEFE" w14:textId="77777777" w:rsidR="001A1AD8" w:rsidRPr="00F516A7" w:rsidRDefault="001A1AD8" w:rsidP="001A1AD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55DF0DC" w14:textId="77777777" w:rsidR="001A1AD8" w:rsidRPr="00F516A7" w:rsidRDefault="001A1AD8" w:rsidP="001A1AD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2FEE18EA" w14:textId="77777777" w:rsidR="001A1AD8" w:rsidRPr="00F516A7" w:rsidRDefault="001A1AD8" w:rsidP="001A1AD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C3E9F8C" w14:textId="77777777" w:rsidR="001A1AD8" w:rsidRPr="00F516A7" w:rsidRDefault="001A1AD8" w:rsidP="001A1AD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97BB631" w14:textId="77777777" w:rsidR="001A1AD8" w:rsidRPr="00F516A7" w:rsidRDefault="001A1AD8" w:rsidP="001A1AD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4A096B10" w14:textId="77777777" w:rsidR="001A1AD8" w:rsidRPr="00F516A7" w:rsidRDefault="001A1AD8" w:rsidP="001A1AD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65D28EA" w14:textId="77777777" w:rsidR="001A1AD8" w:rsidRPr="00F516A7" w:rsidRDefault="001A1AD8" w:rsidP="001A1AD8">
            <w:pPr>
              <w:spacing w:line="280" w:lineRule="exact"/>
              <w:jc w:val="center"/>
              <w:rPr>
                <w:rFonts w:ascii="黑体" w:eastAsia="黑体" w:hAnsi="黑体"/>
                <w:sz w:val="18"/>
                <w:szCs w:val="18"/>
              </w:rPr>
            </w:pPr>
          </w:p>
        </w:tc>
      </w:tr>
      <w:tr w:rsidR="00F516A7" w:rsidRPr="00F516A7" w14:paraId="216774B9"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14:paraId="3738EC2B" w14:textId="77777777" w:rsidR="001A1AD8" w:rsidRPr="00F516A7" w:rsidRDefault="001A1AD8" w:rsidP="001A1AD8">
            <w:pPr>
              <w:widowControl/>
              <w:spacing w:line="280" w:lineRule="exact"/>
              <w:jc w:val="left"/>
              <w:rPr>
                <w:rFonts w:ascii="黑体" w:eastAsia="黑体" w:hAnsi="黑体"/>
                <w:b/>
                <w:sz w:val="18"/>
                <w:szCs w:val="18"/>
              </w:rPr>
            </w:pPr>
          </w:p>
        </w:tc>
        <w:tc>
          <w:tcPr>
            <w:tcW w:w="996" w:type="dxa"/>
            <w:vMerge/>
            <w:tcBorders>
              <w:left w:val="single" w:sz="4" w:space="0" w:color="auto"/>
              <w:right w:val="single" w:sz="4" w:space="0" w:color="auto"/>
            </w:tcBorders>
            <w:vAlign w:val="center"/>
          </w:tcPr>
          <w:p w14:paraId="1DC9037E" w14:textId="77777777" w:rsidR="001A1AD8" w:rsidRPr="00F516A7" w:rsidRDefault="001A1AD8" w:rsidP="001A1AD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tcPr>
          <w:p w14:paraId="4397B265" w14:textId="6BDC7B4C" w:rsidR="001A1AD8" w:rsidRPr="00F516A7" w:rsidRDefault="001A1AD8" w:rsidP="001A1AD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大学物理（</w:t>
            </w:r>
            <w:proofErr w:type="gramStart"/>
            <w:r w:rsidRPr="00F516A7">
              <w:rPr>
                <w:rFonts w:ascii="黑体" w:eastAsia="黑体" w:hAnsi="黑体" w:hint="eastAsia"/>
                <w:sz w:val="18"/>
                <w:szCs w:val="18"/>
              </w:rPr>
              <w:t>一</w:t>
            </w:r>
            <w:proofErr w:type="gramEnd"/>
            <w:r w:rsidRPr="00F516A7">
              <w:rPr>
                <w:rFonts w:ascii="黑体" w:eastAsia="黑体" w:hAnsi="黑体" w:hint="eastAsia"/>
                <w:sz w:val="18"/>
                <w:szCs w:val="18"/>
              </w:rPr>
              <w:t>）（二）</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2DA39A52" w14:textId="77777777" w:rsidR="001A1AD8" w:rsidRPr="00F516A7" w:rsidRDefault="001A1AD8" w:rsidP="001A1AD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863F628" w14:textId="77777777" w:rsidR="001A1AD8" w:rsidRPr="00F516A7" w:rsidRDefault="001A1AD8" w:rsidP="001A1AD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DE7497A" w14:textId="77777777" w:rsidR="001A1AD8" w:rsidRPr="00F516A7" w:rsidRDefault="001A1AD8" w:rsidP="001A1AD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1CFAAB5C" w14:textId="77777777" w:rsidR="001A1AD8" w:rsidRPr="00F516A7" w:rsidRDefault="001A1AD8" w:rsidP="001A1AD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78C9A53" w14:textId="77777777" w:rsidR="001A1AD8" w:rsidRPr="00F516A7" w:rsidRDefault="001A1AD8" w:rsidP="001A1AD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8093AF1" w14:textId="77777777" w:rsidR="001A1AD8" w:rsidRPr="00F516A7" w:rsidRDefault="001A1AD8" w:rsidP="001A1AD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252712C2" w14:textId="77777777" w:rsidR="001A1AD8" w:rsidRPr="00F516A7" w:rsidRDefault="001A1AD8" w:rsidP="001A1AD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70762D5" w14:textId="77777777" w:rsidR="001A1AD8" w:rsidRPr="00F516A7" w:rsidRDefault="001A1AD8" w:rsidP="001A1AD8">
            <w:pPr>
              <w:spacing w:line="280" w:lineRule="exact"/>
              <w:jc w:val="center"/>
              <w:rPr>
                <w:rFonts w:ascii="黑体" w:eastAsia="黑体" w:hAnsi="黑体"/>
                <w:sz w:val="18"/>
                <w:szCs w:val="18"/>
              </w:rPr>
            </w:pPr>
          </w:p>
        </w:tc>
      </w:tr>
      <w:tr w:rsidR="00F516A7" w:rsidRPr="00F516A7" w14:paraId="1E9F847D"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FF6CC43" w14:textId="77777777" w:rsidR="00E124DA" w:rsidRPr="00F516A7" w:rsidRDefault="00E124DA" w:rsidP="007D64F8">
            <w:pPr>
              <w:widowControl/>
              <w:spacing w:line="280" w:lineRule="exact"/>
              <w:jc w:val="left"/>
              <w:rPr>
                <w:rFonts w:ascii="黑体" w:eastAsia="黑体" w:hAnsi="黑体"/>
                <w:b/>
                <w:sz w:val="18"/>
                <w:szCs w:val="18"/>
              </w:rPr>
            </w:pPr>
          </w:p>
        </w:tc>
        <w:tc>
          <w:tcPr>
            <w:tcW w:w="996" w:type="dxa"/>
            <w:vMerge/>
            <w:tcBorders>
              <w:left w:val="single" w:sz="4" w:space="0" w:color="auto"/>
              <w:right w:val="single" w:sz="4" w:space="0" w:color="auto"/>
            </w:tcBorders>
            <w:vAlign w:val="center"/>
            <w:hideMark/>
          </w:tcPr>
          <w:p w14:paraId="7A070100" w14:textId="77777777" w:rsidR="00E124DA" w:rsidRPr="00F516A7" w:rsidRDefault="00E124DA"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hideMark/>
          </w:tcPr>
          <w:p w14:paraId="79BE54F5"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r w:rsidRPr="00F516A7">
              <w:rPr>
                <w:rFonts w:ascii="黑体" w:eastAsia="黑体" w:hAnsi="黑体" w:cs="Mongolian Baiti" w:hint="eastAsia"/>
                <w:sz w:val="18"/>
                <w:szCs w:val="18"/>
              </w:rPr>
              <w:t>心理健康教育</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15CE33DE"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2A87EAD"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5108113"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553481A7" w14:textId="77777777" w:rsidR="00E124DA" w:rsidRPr="00F516A7" w:rsidRDefault="00E124DA" w:rsidP="007D64F8">
            <w:pPr>
              <w:spacing w:line="280" w:lineRule="exact"/>
              <w:jc w:val="center"/>
              <w:rPr>
                <w:rFonts w:ascii="黑体" w:eastAsia="黑体" w:hAnsi="黑体" w:cs="Times New Roman"/>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A5ED602"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344EB9D" w14:textId="77777777" w:rsidR="00E124DA" w:rsidRPr="00F516A7" w:rsidRDefault="00E124DA"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060F9432"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EB4F173" w14:textId="77777777" w:rsidR="00E124DA" w:rsidRPr="00F516A7" w:rsidRDefault="00E124DA" w:rsidP="007D64F8">
            <w:pPr>
              <w:spacing w:line="280" w:lineRule="exact"/>
              <w:jc w:val="center"/>
              <w:rPr>
                <w:rFonts w:ascii="黑体" w:eastAsia="黑体" w:hAnsi="黑体"/>
                <w:sz w:val="18"/>
                <w:szCs w:val="18"/>
              </w:rPr>
            </w:pPr>
          </w:p>
        </w:tc>
      </w:tr>
      <w:tr w:rsidR="00F516A7" w:rsidRPr="00F516A7" w14:paraId="2FE8BE24"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8AA7115" w14:textId="77777777" w:rsidR="00E124DA" w:rsidRPr="00F516A7" w:rsidRDefault="00E124DA" w:rsidP="007D64F8">
            <w:pPr>
              <w:widowControl/>
              <w:spacing w:line="280" w:lineRule="exact"/>
              <w:jc w:val="left"/>
              <w:rPr>
                <w:rFonts w:ascii="黑体" w:eastAsia="黑体" w:hAnsi="黑体"/>
                <w:b/>
                <w:sz w:val="18"/>
                <w:szCs w:val="18"/>
              </w:rPr>
            </w:pPr>
          </w:p>
        </w:tc>
        <w:tc>
          <w:tcPr>
            <w:tcW w:w="996" w:type="dxa"/>
            <w:vMerge/>
            <w:tcBorders>
              <w:left w:val="single" w:sz="4" w:space="0" w:color="auto"/>
              <w:right w:val="single" w:sz="4" w:space="0" w:color="auto"/>
            </w:tcBorders>
            <w:vAlign w:val="center"/>
            <w:hideMark/>
          </w:tcPr>
          <w:p w14:paraId="6DC127A1" w14:textId="77777777" w:rsidR="00E124DA" w:rsidRPr="00F516A7" w:rsidRDefault="00E124DA"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hideMark/>
          </w:tcPr>
          <w:p w14:paraId="261A2A59"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r w:rsidRPr="00F516A7">
              <w:rPr>
                <w:rFonts w:ascii="黑体" w:eastAsia="黑体" w:hAnsi="黑体" w:cs="Mongolian Baiti" w:hint="eastAsia"/>
                <w:sz w:val="18"/>
                <w:szCs w:val="18"/>
              </w:rPr>
              <w:t>军事理论</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54D770AC"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80A563E"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F9B679B"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37E29268" w14:textId="77777777" w:rsidR="00E124DA" w:rsidRPr="00F516A7" w:rsidRDefault="00E124DA" w:rsidP="007D64F8">
            <w:pPr>
              <w:spacing w:line="280" w:lineRule="exact"/>
              <w:jc w:val="center"/>
              <w:rPr>
                <w:rFonts w:ascii="黑体" w:eastAsia="黑体" w:hAnsi="黑体" w:cs="Times New Roman"/>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A17653E"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E93BD9C" w14:textId="77777777" w:rsidR="00E124DA" w:rsidRPr="00F516A7" w:rsidRDefault="00E124DA"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44DDEB74"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09E9C8E" w14:textId="77777777" w:rsidR="00E124DA" w:rsidRPr="00F516A7" w:rsidRDefault="00E124DA" w:rsidP="007D64F8">
            <w:pPr>
              <w:spacing w:line="280" w:lineRule="exact"/>
              <w:jc w:val="center"/>
              <w:rPr>
                <w:rFonts w:ascii="黑体" w:eastAsia="黑体" w:hAnsi="黑体"/>
                <w:sz w:val="18"/>
                <w:szCs w:val="18"/>
              </w:rPr>
            </w:pPr>
          </w:p>
        </w:tc>
      </w:tr>
      <w:tr w:rsidR="00F516A7" w:rsidRPr="00F516A7" w14:paraId="3C5161F2" w14:textId="77777777" w:rsidTr="00B06FE4">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14:paraId="0ED33AA8" w14:textId="77777777" w:rsidR="00E124DA" w:rsidRPr="00F516A7" w:rsidRDefault="00E124DA" w:rsidP="007D64F8">
            <w:pPr>
              <w:widowControl/>
              <w:spacing w:line="280" w:lineRule="exact"/>
              <w:jc w:val="left"/>
              <w:rPr>
                <w:rFonts w:ascii="黑体" w:eastAsia="黑体" w:hAnsi="黑体"/>
                <w:b/>
                <w:sz w:val="18"/>
                <w:szCs w:val="18"/>
              </w:rPr>
            </w:pPr>
          </w:p>
        </w:tc>
        <w:tc>
          <w:tcPr>
            <w:tcW w:w="996" w:type="dxa"/>
            <w:vMerge/>
            <w:tcBorders>
              <w:left w:val="single" w:sz="4" w:space="0" w:color="auto"/>
              <w:right w:val="single" w:sz="4" w:space="0" w:color="auto"/>
            </w:tcBorders>
            <w:vAlign w:val="center"/>
          </w:tcPr>
          <w:p w14:paraId="587DEEC2" w14:textId="77777777" w:rsidR="00E124DA" w:rsidRPr="00F516A7" w:rsidRDefault="00E124DA"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tcPr>
          <w:p w14:paraId="723D7D5D" w14:textId="1FBE54FE" w:rsidR="00E124DA" w:rsidRPr="00791897" w:rsidRDefault="00E124DA" w:rsidP="007D64F8">
            <w:pPr>
              <w:adjustRightInd w:val="0"/>
              <w:snapToGrid w:val="0"/>
              <w:spacing w:line="280" w:lineRule="exact"/>
              <w:jc w:val="center"/>
              <w:rPr>
                <w:rFonts w:ascii="黑体" w:eastAsia="黑体" w:hAnsi="黑体" w:cs="Mongolian Baiti"/>
                <w:color w:val="FF0000"/>
                <w:sz w:val="18"/>
                <w:szCs w:val="18"/>
              </w:rPr>
            </w:pPr>
            <w:r w:rsidRPr="00791897">
              <w:rPr>
                <w:rFonts w:ascii="黑体" w:eastAsia="黑体" w:hAnsi="黑体" w:cs="Mongolian Baiti" w:hint="eastAsia"/>
                <w:color w:val="FF0000"/>
                <w:sz w:val="18"/>
                <w:szCs w:val="18"/>
              </w:rPr>
              <w:t>大学生就业指导</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3BFF4069"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A56DE13"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1926841"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8B647EC" w14:textId="77777777" w:rsidR="00E124DA" w:rsidRPr="00F516A7" w:rsidRDefault="00E124DA" w:rsidP="007D64F8">
            <w:pPr>
              <w:spacing w:line="280" w:lineRule="exact"/>
              <w:jc w:val="center"/>
              <w:rPr>
                <w:rFonts w:ascii="黑体" w:eastAsia="黑体" w:hAnsi="黑体" w:cs="Times New Roman"/>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3F21F6C"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AAC4CBF" w14:textId="77777777" w:rsidR="00E124DA" w:rsidRPr="00F516A7" w:rsidRDefault="00E124DA"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6F092568"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CED07CF" w14:textId="77777777" w:rsidR="00E124DA" w:rsidRPr="00F516A7" w:rsidRDefault="00E124DA" w:rsidP="007D64F8">
            <w:pPr>
              <w:spacing w:line="280" w:lineRule="exact"/>
              <w:jc w:val="center"/>
              <w:rPr>
                <w:rFonts w:ascii="黑体" w:eastAsia="黑体" w:hAnsi="黑体"/>
                <w:sz w:val="18"/>
                <w:szCs w:val="18"/>
              </w:rPr>
            </w:pPr>
          </w:p>
        </w:tc>
      </w:tr>
      <w:tr w:rsidR="00F516A7" w:rsidRPr="00F516A7" w14:paraId="6F4492B1"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14:paraId="0591B91A" w14:textId="77777777" w:rsidR="00E124DA" w:rsidRPr="00F516A7" w:rsidRDefault="00E124DA" w:rsidP="007D64F8">
            <w:pPr>
              <w:widowControl/>
              <w:spacing w:line="280" w:lineRule="exact"/>
              <w:jc w:val="left"/>
              <w:rPr>
                <w:rFonts w:ascii="黑体" w:eastAsia="黑体" w:hAnsi="黑体"/>
                <w:b/>
                <w:sz w:val="18"/>
                <w:szCs w:val="18"/>
              </w:rPr>
            </w:pPr>
          </w:p>
        </w:tc>
        <w:tc>
          <w:tcPr>
            <w:tcW w:w="996" w:type="dxa"/>
            <w:vMerge/>
            <w:tcBorders>
              <w:left w:val="single" w:sz="4" w:space="0" w:color="auto"/>
              <w:bottom w:val="single" w:sz="4" w:space="0" w:color="auto"/>
              <w:right w:val="single" w:sz="4" w:space="0" w:color="auto"/>
            </w:tcBorders>
            <w:vAlign w:val="center"/>
          </w:tcPr>
          <w:p w14:paraId="4276C275" w14:textId="77777777" w:rsidR="00E124DA" w:rsidRPr="00F516A7" w:rsidRDefault="00E124DA"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tcPr>
          <w:p w14:paraId="610EDC31" w14:textId="1A671181" w:rsidR="00E124DA" w:rsidRPr="00F516A7" w:rsidRDefault="00E124DA" w:rsidP="007D64F8">
            <w:pPr>
              <w:adjustRightInd w:val="0"/>
              <w:snapToGrid w:val="0"/>
              <w:spacing w:line="280" w:lineRule="exact"/>
              <w:jc w:val="center"/>
              <w:rPr>
                <w:rFonts w:ascii="黑体" w:eastAsia="黑体" w:hAnsi="黑体" w:cs="Mongolian Baiti"/>
                <w:sz w:val="18"/>
                <w:szCs w:val="18"/>
              </w:rPr>
            </w:pPr>
            <w:r w:rsidRPr="00F516A7">
              <w:rPr>
                <w:rFonts w:ascii="黑体" w:eastAsia="黑体" w:hAnsi="黑体" w:cs="Mongolian Baiti" w:hint="eastAsia"/>
                <w:sz w:val="18"/>
                <w:szCs w:val="18"/>
              </w:rPr>
              <w:t>大学生创新创业指导</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12222DE7"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447B230"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D8BA8EB" w14:textId="77777777" w:rsidR="00E124DA" w:rsidRPr="00F516A7" w:rsidRDefault="00E124DA" w:rsidP="007D64F8">
            <w:pPr>
              <w:adjustRightInd w:val="0"/>
              <w:snapToGrid w:val="0"/>
              <w:spacing w:line="280" w:lineRule="exact"/>
              <w:jc w:val="center"/>
              <w:rPr>
                <w:rFonts w:ascii="黑体" w:eastAsia="黑体" w:hAnsi="黑体" w:cs="Mongolian Baiti"/>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41DBEBCE" w14:textId="77777777" w:rsidR="00E124DA" w:rsidRPr="00F516A7" w:rsidRDefault="00E124DA" w:rsidP="007D64F8">
            <w:pPr>
              <w:spacing w:line="280" w:lineRule="exact"/>
              <w:jc w:val="center"/>
              <w:rPr>
                <w:rFonts w:ascii="黑体" w:eastAsia="黑体" w:hAnsi="黑体" w:cs="Times New Roman"/>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CF20CA9"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CDC8C87" w14:textId="77777777" w:rsidR="00E124DA" w:rsidRPr="00F516A7" w:rsidRDefault="00E124DA"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14080EC8" w14:textId="77777777" w:rsidR="00E124DA" w:rsidRPr="00F516A7" w:rsidRDefault="00E124DA"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42BCC2D" w14:textId="77777777" w:rsidR="00E124DA" w:rsidRPr="00F516A7" w:rsidRDefault="00E124DA" w:rsidP="007D64F8">
            <w:pPr>
              <w:spacing w:line="280" w:lineRule="exact"/>
              <w:jc w:val="center"/>
              <w:rPr>
                <w:rFonts w:ascii="黑体" w:eastAsia="黑体" w:hAnsi="黑体"/>
                <w:sz w:val="18"/>
                <w:szCs w:val="18"/>
              </w:rPr>
            </w:pPr>
          </w:p>
        </w:tc>
      </w:tr>
      <w:tr w:rsidR="00F516A7" w:rsidRPr="00F516A7" w14:paraId="27B996D9"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9276146"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val="restart"/>
            <w:tcBorders>
              <w:top w:val="single" w:sz="4" w:space="0" w:color="auto"/>
              <w:left w:val="single" w:sz="4" w:space="0" w:color="auto"/>
              <w:bottom w:val="single" w:sz="4" w:space="0" w:color="auto"/>
              <w:right w:val="single" w:sz="4" w:space="0" w:color="auto"/>
            </w:tcBorders>
            <w:vAlign w:val="center"/>
            <w:hideMark/>
          </w:tcPr>
          <w:p w14:paraId="16CB8489" w14:textId="77777777" w:rsidR="007D64F8" w:rsidRPr="00F516A7" w:rsidRDefault="007D64F8" w:rsidP="007D64F8">
            <w:pPr>
              <w:spacing w:line="280" w:lineRule="exact"/>
              <w:jc w:val="center"/>
              <w:rPr>
                <w:rFonts w:ascii="黑体" w:eastAsia="黑体" w:hAnsi="黑体"/>
                <w:sz w:val="18"/>
                <w:szCs w:val="18"/>
              </w:rPr>
            </w:pPr>
            <w:r w:rsidRPr="00F516A7">
              <w:rPr>
                <w:rFonts w:ascii="黑体" w:eastAsia="黑体" w:hAnsi="黑体" w:hint="eastAsia"/>
                <w:sz w:val="18"/>
                <w:szCs w:val="18"/>
              </w:rPr>
              <w:t>通识选修</w:t>
            </w:r>
          </w:p>
        </w:tc>
        <w:tc>
          <w:tcPr>
            <w:tcW w:w="1986" w:type="dxa"/>
            <w:tcBorders>
              <w:top w:val="single" w:sz="4" w:space="0" w:color="auto"/>
              <w:left w:val="single" w:sz="4" w:space="0" w:color="auto"/>
              <w:bottom w:val="single" w:sz="4" w:space="0" w:color="auto"/>
              <w:right w:val="single" w:sz="4" w:space="0" w:color="auto"/>
            </w:tcBorders>
            <w:vAlign w:val="center"/>
            <w:hideMark/>
          </w:tcPr>
          <w:p w14:paraId="18A847E6"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文明起源与历史演变</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0ADB0B04"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0423E5F"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85F728A"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0BA0288"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AFFF28C"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808C837"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73F5BA46"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4F7F688"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4A640802"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5DCDBB3"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top w:val="single" w:sz="4" w:space="0" w:color="auto"/>
              <w:left w:val="single" w:sz="4" w:space="0" w:color="auto"/>
              <w:bottom w:val="single" w:sz="4" w:space="0" w:color="auto"/>
              <w:right w:val="single" w:sz="4" w:space="0" w:color="auto"/>
            </w:tcBorders>
            <w:vAlign w:val="center"/>
            <w:hideMark/>
          </w:tcPr>
          <w:p w14:paraId="54E525D6"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hideMark/>
          </w:tcPr>
          <w:p w14:paraId="75E96B57"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人类思想与自我认知</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16C7D854"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BC2BB67"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89C0A53"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2544FCED"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2A7E3B7"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DD7D898"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3C9D1563"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14A4C75"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4FE56DA9"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A9416F4"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top w:val="single" w:sz="4" w:space="0" w:color="auto"/>
              <w:left w:val="single" w:sz="4" w:space="0" w:color="auto"/>
              <w:bottom w:val="single" w:sz="4" w:space="0" w:color="auto"/>
              <w:right w:val="single" w:sz="4" w:space="0" w:color="auto"/>
            </w:tcBorders>
            <w:vAlign w:val="center"/>
            <w:hideMark/>
          </w:tcPr>
          <w:p w14:paraId="1E4193DE"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hideMark/>
          </w:tcPr>
          <w:p w14:paraId="54D25DA0" w14:textId="4A42F628" w:rsidR="007D64F8" w:rsidRPr="00F516A7" w:rsidRDefault="00E124DA"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艺术鉴赏</w:t>
            </w:r>
            <w:r w:rsidR="007D64F8" w:rsidRPr="00F516A7">
              <w:rPr>
                <w:rFonts w:ascii="黑体" w:eastAsia="黑体" w:hAnsi="黑体" w:hint="eastAsia"/>
                <w:sz w:val="18"/>
                <w:szCs w:val="18"/>
              </w:rPr>
              <w:t>与</w:t>
            </w:r>
            <w:r w:rsidRPr="00F516A7">
              <w:rPr>
                <w:rFonts w:ascii="黑体" w:eastAsia="黑体" w:hAnsi="黑体" w:hint="eastAsia"/>
                <w:sz w:val="18"/>
                <w:szCs w:val="18"/>
              </w:rPr>
              <w:t>审美体验</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255EA2E3"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A9B9730"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E03D32B"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73C90471"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1BC4B94"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FAC2F3A"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7B9CA254"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30C74B0"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4A0B17AA"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2FACD18D"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top w:val="single" w:sz="4" w:space="0" w:color="auto"/>
              <w:left w:val="single" w:sz="4" w:space="0" w:color="auto"/>
              <w:bottom w:val="single" w:sz="4" w:space="0" w:color="auto"/>
              <w:right w:val="single" w:sz="4" w:space="0" w:color="auto"/>
            </w:tcBorders>
            <w:vAlign w:val="center"/>
            <w:hideMark/>
          </w:tcPr>
          <w:p w14:paraId="13EFC9F2"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hideMark/>
          </w:tcPr>
          <w:p w14:paraId="7122F378"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科学发现与技术革新</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64E34963"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E835279"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EFFE14C"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0972E579"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7DA03AA"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1CB46C9"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0E673F13"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9EB7C44"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2FDDFD7B"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2697C23B"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top w:val="single" w:sz="4" w:space="0" w:color="auto"/>
              <w:left w:val="single" w:sz="4" w:space="0" w:color="auto"/>
              <w:bottom w:val="single" w:sz="4" w:space="0" w:color="auto"/>
              <w:right w:val="single" w:sz="4" w:space="0" w:color="auto"/>
            </w:tcBorders>
            <w:vAlign w:val="center"/>
            <w:hideMark/>
          </w:tcPr>
          <w:p w14:paraId="2703135F"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hideMark/>
          </w:tcPr>
          <w:p w14:paraId="3C0AF75B"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经济活动与社会管理</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0BC041B7"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9A5D348"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9A76E24"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47390DA8"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2CDB0CF"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804D9AD"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4D1FB204"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3FD1A12"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0907012B"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2522276"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top w:val="single" w:sz="4" w:space="0" w:color="auto"/>
              <w:left w:val="single" w:sz="4" w:space="0" w:color="auto"/>
              <w:bottom w:val="single" w:sz="4" w:space="0" w:color="auto"/>
              <w:right w:val="single" w:sz="4" w:space="0" w:color="auto"/>
            </w:tcBorders>
            <w:vAlign w:val="center"/>
            <w:hideMark/>
          </w:tcPr>
          <w:p w14:paraId="5400ED58"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hideMark/>
          </w:tcPr>
          <w:p w14:paraId="429E3923"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国学经典与文化传承</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4B02CA55"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518F7D2"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9E7FE11"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040AB6A9"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A0E14C3"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93F4C7C"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0C663479"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7F7D083" w14:textId="77777777" w:rsidR="007D64F8" w:rsidRPr="00F516A7" w:rsidRDefault="007D64F8" w:rsidP="007D64F8">
            <w:pPr>
              <w:spacing w:line="280" w:lineRule="exact"/>
              <w:rPr>
                <w:rFonts w:ascii="黑体" w:eastAsia="黑体" w:hAnsi="黑体"/>
                <w:sz w:val="18"/>
                <w:szCs w:val="18"/>
              </w:rPr>
            </w:pPr>
          </w:p>
        </w:tc>
      </w:tr>
      <w:tr w:rsidR="00F516A7" w:rsidRPr="00F516A7" w14:paraId="496BC954"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CC47E59"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top w:val="single" w:sz="4" w:space="0" w:color="auto"/>
              <w:left w:val="single" w:sz="4" w:space="0" w:color="auto"/>
              <w:bottom w:val="single" w:sz="4" w:space="0" w:color="auto"/>
              <w:right w:val="single" w:sz="4" w:space="0" w:color="auto"/>
            </w:tcBorders>
            <w:vAlign w:val="center"/>
            <w:hideMark/>
          </w:tcPr>
          <w:p w14:paraId="49301138"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hideMark/>
          </w:tcPr>
          <w:p w14:paraId="541178F8"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名家讲坛与文明对话</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3D5AA3F3"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95083A8"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0D7B0D5"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DA784F6"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EA4CA4D"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2F1D7CC"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32F06F32"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CE6B2F2" w14:textId="77777777" w:rsidR="007D64F8" w:rsidRPr="00F516A7" w:rsidRDefault="007D64F8" w:rsidP="007D64F8">
            <w:pPr>
              <w:spacing w:line="280" w:lineRule="exact"/>
              <w:rPr>
                <w:rFonts w:ascii="黑体" w:eastAsia="黑体" w:hAnsi="黑体"/>
                <w:sz w:val="18"/>
                <w:szCs w:val="18"/>
              </w:rPr>
            </w:pPr>
          </w:p>
        </w:tc>
      </w:tr>
      <w:tr w:rsidR="00F516A7" w:rsidRPr="00F516A7" w14:paraId="66F50DC7"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47176612"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top w:val="single" w:sz="4" w:space="0" w:color="auto"/>
              <w:left w:val="single" w:sz="4" w:space="0" w:color="auto"/>
              <w:bottom w:val="single" w:sz="4" w:space="0" w:color="auto"/>
              <w:right w:val="single" w:sz="4" w:space="0" w:color="auto"/>
            </w:tcBorders>
            <w:vAlign w:val="center"/>
            <w:hideMark/>
          </w:tcPr>
          <w:p w14:paraId="67B3901C"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hideMark/>
          </w:tcPr>
          <w:p w14:paraId="6EAC7EA0"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欧美视野与亚非瞭望</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6A82B503"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3671BB7"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59F1D57"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14354EA0"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C16168E"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66C3BE6"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1142B921"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7C4E0E8" w14:textId="77777777" w:rsidR="007D64F8" w:rsidRPr="00F516A7" w:rsidRDefault="007D64F8" w:rsidP="007D64F8">
            <w:pPr>
              <w:spacing w:line="280" w:lineRule="exact"/>
              <w:rPr>
                <w:rFonts w:ascii="黑体" w:eastAsia="黑体" w:hAnsi="黑体"/>
                <w:sz w:val="18"/>
                <w:szCs w:val="18"/>
              </w:rPr>
            </w:pPr>
          </w:p>
        </w:tc>
      </w:tr>
      <w:tr w:rsidR="00F516A7" w:rsidRPr="00F516A7" w14:paraId="39ADA877"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21E81E7"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top w:val="single" w:sz="4" w:space="0" w:color="auto"/>
              <w:left w:val="single" w:sz="4" w:space="0" w:color="auto"/>
              <w:bottom w:val="single" w:sz="4" w:space="0" w:color="auto"/>
              <w:right w:val="single" w:sz="4" w:space="0" w:color="auto"/>
            </w:tcBorders>
            <w:vAlign w:val="center"/>
            <w:hideMark/>
          </w:tcPr>
          <w:p w14:paraId="476A695D"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hideMark/>
          </w:tcPr>
          <w:p w14:paraId="5858E495"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创新创业与成长成才</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65461320"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C589B26"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E44E98D"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34C0C3E1"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22759BD"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AAAA10C"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1EF106BA"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F9BDE58" w14:textId="77777777" w:rsidR="007D64F8" w:rsidRPr="00F516A7" w:rsidRDefault="007D64F8" w:rsidP="007D64F8">
            <w:pPr>
              <w:spacing w:line="280" w:lineRule="exact"/>
              <w:rPr>
                <w:rFonts w:ascii="黑体" w:eastAsia="黑体" w:hAnsi="黑体"/>
                <w:sz w:val="18"/>
                <w:szCs w:val="18"/>
              </w:rPr>
            </w:pPr>
          </w:p>
        </w:tc>
      </w:tr>
      <w:tr w:rsidR="00F516A7" w:rsidRPr="00F516A7" w14:paraId="5B649FD2" w14:textId="77777777" w:rsidTr="007D64F8">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624B68B"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top w:val="single" w:sz="4" w:space="0" w:color="auto"/>
              <w:left w:val="single" w:sz="4" w:space="0" w:color="auto"/>
              <w:bottom w:val="single" w:sz="4" w:space="0" w:color="auto"/>
              <w:right w:val="single" w:sz="4" w:space="0" w:color="auto"/>
            </w:tcBorders>
            <w:vAlign w:val="center"/>
            <w:hideMark/>
          </w:tcPr>
          <w:p w14:paraId="597BE01D"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hideMark/>
          </w:tcPr>
          <w:p w14:paraId="0051AEC7"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教师教育与职业素养</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58AAAD88"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6D01ED0"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93AE2B6"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03182F18"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1D3706D"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78CF518"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35A36EFD"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9E5AE82" w14:textId="77777777" w:rsidR="007D64F8" w:rsidRPr="00F516A7" w:rsidRDefault="007D64F8" w:rsidP="007D64F8">
            <w:pPr>
              <w:spacing w:line="280" w:lineRule="exact"/>
              <w:rPr>
                <w:rFonts w:ascii="黑体" w:eastAsia="黑体" w:hAnsi="黑体"/>
                <w:sz w:val="18"/>
                <w:szCs w:val="18"/>
              </w:rPr>
            </w:pPr>
          </w:p>
        </w:tc>
      </w:tr>
      <w:tr w:rsidR="00F516A7" w:rsidRPr="00F516A7" w14:paraId="7FC1754F" w14:textId="77777777" w:rsidTr="007D64F8">
        <w:trPr>
          <w:jc w:val="center"/>
        </w:trPr>
        <w:tc>
          <w:tcPr>
            <w:tcW w:w="567" w:type="dxa"/>
            <w:vMerge w:val="restart"/>
            <w:tcBorders>
              <w:top w:val="single" w:sz="4" w:space="0" w:color="auto"/>
              <w:left w:val="single" w:sz="4" w:space="0" w:color="auto"/>
              <w:right w:val="single" w:sz="4" w:space="0" w:color="auto"/>
            </w:tcBorders>
            <w:vAlign w:val="center"/>
            <w:hideMark/>
          </w:tcPr>
          <w:p w14:paraId="3E541906" w14:textId="77777777" w:rsidR="007D64F8" w:rsidRPr="00F516A7" w:rsidRDefault="007D64F8" w:rsidP="007D64F8">
            <w:pPr>
              <w:spacing w:line="280" w:lineRule="exact"/>
              <w:jc w:val="center"/>
              <w:rPr>
                <w:rFonts w:ascii="黑体" w:eastAsia="黑体" w:hAnsi="黑体"/>
                <w:b/>
                <w:sz w:val="18"/>
                <w:szCs w:val="18"/>
              </w:rPr>
            </w:pPr>
            <w:r w:rsidRPr="00F516A7">
              <w:rPr>
                <w:rFonts w:ascii="黑体" w:eastAsia="黑体" w:hAnsi="黑体" w:hint="eastAsia"/>
                <w:b/>
                <w:sz w:val="18"/>
                <w:szCs w:val="18"/>
              </w:rPr>
              <w:t>专业教育课程</w:t>
            </w:r>
          </w:p>
        </w:tc>
        <w:tc>
          <w:tcPr>
            <w:tcW w:w="996" w:type="dxa"/>
            <w:vMerge w:val="restart"/>
            <w:tcBorders>
              <w:top w:val="single" w:sz="4" w:space="0" w:color="auto"/>
              <w:left w:val="single" w:sz="4" w:space="0" w:color="auto"/>
              <w:bottom w:val="single" w:sz="4" w:space="0" w:color="auto"/>
              <w:right w:val="single" w:sz="4" w:space="0" w:color="auto"/>
            </w:tcBorders>
            <w:vAlign w:val="center"/>
            <w:hideMark/>
          </w:tcPr>
          <w:p w14:paraId="3B50DDF0" w14:textId="70A3B20F" w:rsidR="007D64F8" w:rsidRPr="00F516A7" w:rsidRDefault="007D64F8" w:rsidP="007D64F8">
            <w:pPr>
              <w:spacing w:line="280" w:lineRule="exact"/>
              <w:jc w:val="center"/>
              <w:rPr>
                <w:rFonts w:ascii="黑体" w:eastAsia="黑体" w:hAnsi="黑体"/>
                <w:sz w:val="18"/>
                <w:szCs w:val="18"/>
              </w:rPr>
            </w:pPr>
            <w:r w:rsidRPr="00F516A7">
              <w:rPr>
                <w:rFonts w:ascii="黑体" w:eastAsia="黑体" w:hAnsi="黑体" w:hint="eastAsia"/>
                <w:sz w:val="18"/>
                <w:szCs w:val="18"/>
              </w:rPr>
              <w:t>专业</w:t>
            </w:r>
            <w:r w:rsidR="00B574F0">
              <w:rPr>
                <w:rFonts w:ascii="黑体" w:eastAsia="黑体" w:hAnsi="黑体" w:hint="eastAsia"/>
                <w:sz w:val="18"/>
                <w:szCs w:val="18"/>
              </w:rPr>
              <w:t>必修</w:t>
            </w:r>
          </w:p>
          <w:p w14:paraId="285F031A" w14:textId="77777777" w:rsidR="007D64F8" w:rsidRPr="00F516A7" w:rsidRDefault="007D64F8" w:rsidP="007D64F8">
            <w:pPr>
              <w:spacing w:line="280" w:lineRule="exact"/>
              <w:jc w:val="center"/>
              <w:rPr>
                <w:rFonts w:ascii="黑体" w:eastAsia="黑体" w:hAnsi="黑体"/>
                <w:sz w:val="18"/>
                <w:szCs w:val="18"/>
              </w:rPr>
            </w:pPr>
            <w:r w:rsidRPr="00F516A7">
              <w:rPr>
                <w:rFonts w:ascii="黑体" w:eastAsia="黑体" w:hAnsi="黑体" w:hint="eastAsia"/>
                <w:sz w:val="18"/>
                <w:szCs w:val="18"/>
              </w:rPr>
              <w:t>课程</w:t>
            </w:r>
          </w:p>
        </w:tc>
        <w:tc>
          <w:tcPr>
            <w:tcW w:w="1986" w:type="dxa"/>
            <w:tcBorders>
              <w:top w:val="single" w:sz="4" w:space="0" w:color="auto"/>
              <w:left w:val="single" w:sz="4" w:space="0" w:color="auto"/>
              <w:bottom w:val="single" w:sz="4" w:space="0" w:color="auto"/>
              <w:right w:val="single" w:sz="4" w:space="0" w:color="auto"/>
            </w:tcBorders>
            <w:vAlign w:val="center"/>
          </w:tcPr>
          <w:p w14:paraId="6006B7C9" w14:textId="77777777" w:rsidR="007D64F8" w:rsidRPr="00F516A7" w:rsidRDefault="007D64F8" w:rsidP="007D64F8">
            <w:pPr>
              <w:spacing w:line="280" w:lineRule="exact"/>
              <w:jc w:val="center"/>
              <w:rPr>
                <w:rFonts w:ascii="黑体" w:eastAsia="黑体" w:hAnsi="黑体"/>
                <w:sz w:val="18"/>
                <w:szCs w:val="18"/>
              </w:rPr>
            </w:pP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7CC594D3"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2EB57B1"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98FF0A6"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020FF7DC"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9A46773"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32166EA"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6376226E"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613C6E1"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099033E2" w14:textId="77777777" w:rsidTr="007D64F8">
        <w:trPr>
          <w:jc w:val="center"/>
        </w:trPr>
        <w:tc>
          <w:tcPr>
            <w:tcW w:w="567" w:type="dxa"/>
            <w:vMerge/>
            <w:tcBorders>
              <w:left w:val="single" w:sz="4" w:space="0" w:color="auto"/>
              <w:right w:val="single" w:sz="4" w:space="0" w:color="auto"/>
            </w:tcBorders>
            <w:vAlign w:val="center"/>
            <w:hideMark/>
          </w:tcPr>
          <w:p w14:paraId="3BBE5428"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top w:val="single" w:sz="4" w:space="0" w:color="auto"/>
              <w:left w:val="single" w:sz="4" w:space="0" w:color="auto"/>
              <w:bottom w:val="single" w:sz="4" w:space="0" w:color="auto"/>
              <w:right w:val="single" w:sz="4" w:space="0" w:color="auto"/>
            </w:tcBorders>
            <w:vAlign w:val="center"/>
            <w:hideMark/>
          </w:tcPr>
          <w:p w14:paraId="0FAF5122"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tcPr>
          <w:p w14:paraId="53C84D95" w14:textId="77777777" w:rsidR="007D64F8" w:rsidRPr="00F516A7" w:rsidRDefault="007D64F8" w:rsidP="007D64F8">
            <w:pPr>
              <w:spacing w:line="280" w:lineRule="exact"/>
              <w:jc w:val="center"/>
              <w:rPr>
                <w:rFonts w:ascii="黑体" w:eastAsia="黑体" w:hAnsi="黑体"/>
                <w:sz w:val="18"/>
                <w:szCs w:val="18"/>
              </w:rPr>
            </w:pP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46552ADD"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C5A430A"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DCABFE8"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263108FD"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232A65B"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C24BFBC"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18DC5E80"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92207C0"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1C05CDD1" w14:textId="77777777" w:rsidTr="007D64F8">
        <w:trPr>
          <w:jc w:val="center"/>
        </w:trPr>
        <w:tc>
          <w:tcPr>
            <w:tcW w:w="567" w:type="dxa"/>
            <w:vMerge/>
            <w:tcBorders>
              <w:left w:val="single" w:sz="4" w:space="0" w:color="auto"/>
              <w:right w:val="single" w:sz="4" w:space="0" w:color="auto"/>
            </w:tcBorders>
            <w:vAlign w:val="center"/>
            <w:hideMark/>
          </w:tcPr>
          <w:p w14:paraId="7C23247D"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top w:val="single" w:sz="4" w:space="0" w:color="auto"/>
              <w:left w:val="single" w:sz="4" w:space="0" w:color="auto"/>
              <w:bottom w:val="single" w:sz="4" w:space="0" w:color="auto"/>
              <w:right w:val="single" w:sz="4" w:space="0" w:color="auto"/>
            </w:tcBorders>
            <w:vAlign w:val="center"/>
            <w:hideMark/>
          </w:tcPr>
          <w:p w14:paraId="6B3BC2DF"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tcPr>
          <w:p w14:paraId="6EAFE1C4" w14:textId="77777777" w:rsidR="007D64F8" w:rsidRPr="00F516A7" w:rsidRDefault="007D64F8" w:rsidP="007D64F8">
            <w:pPr>
              <w:spacing w:line="280" w:lineRule="exact"/>
              <w:jc w:val="center"/>
              <w:rPr>
                <w:rFonts w:ascii="黑体" w:eastAsia="黑体" w:hAnsi="黑体"/>
                <w:sz w:val="18"/>
                <w:szCs w:val="18"/>
              </w:rPr>
            </w:pP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6C7506AD"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08DF908"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1978E2F"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E367897"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ABD18B0"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368FE12"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6DE79BC1"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94F2330"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167AE187" w14:textId="77777777" w:rsidTr="007D64F8">
        <w:trPr>
          <w:trHeight w:val="290"/>
          <w:jc w:val="center"/>
        </w:trPr>
        <w:tc>
          <w:tcPr>
            <w:tcW w:w="567" w:type="dxa"/>
            <w:vMerge/>
            <w:tcBorders>
              <w:left w:val="single" w:sz="4" w:space="0" w:color="auto"/>
              <w:right w:val="single" w:sz="4" w:space="0" w:color="auto"/>
            </w:tcBorders>
            <w:vAlign w:val="center"/>
            <w:hideMark/>
          </w:tcPr>
          <w:p w14:paraId="718D124E"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val="restart"/>
            <w:tcBorders>
              <w:top w:val="single" w:sz="4" w:space="0" w:color="auto"/>
              <w:left w:val="single" w:sz="4" w:space="0" w:color="auto"/>
              <w:right w:val="single" w:sz="4" w:space="0" w:color="auto"/>
            </w:tcBorders>
            <w:vAlign w:val="center"/>
            <w:hideMark/>
          </w:tcPr>
          <w:p w14:paraId="4C042868" w14:textId="77777777" w:rsidR="007D64F8" w:rsidRPr="00F516A7" w:rsidRDefault="007D64F8" w:rsidP="007D64F8">
            <w:pPr>
              <w:widowControl/>
              <w:spacing w:line="280" w:lineRule="exact"/>
              <w:jc w:val="center"/>
              <w:rPr>
                <w:rFonts w:ascii="黑体" w:eastAsia="黑体" w:hAnsi="黑体"/>
                <w:sz w:val="18"/>
                <w:szCs w:val="18"/>
              </w:rPr>
            </w:pPr>
            <w:r w:rsidRPr="00F516A7">
              <w:rPr>
                <w:rFonts w:ascii="黑体" w:eastAsia="黑体" w:hAnsi="黑体" w:hint="eastAsia"/>
                <w:sz w:val="18"/>
                <w:szCs w:val="18"/>
              </w:rPr>
              <w:t>专业选修</w:t>
            </w:r>
          </w:p>
          <w:p w14:paraId="568EF12D" w14:textId="77777777" w:rsidR="007D64F8" w:rsidRPr="00F516A7" w:rsidRDefault="007D64F8" w:rsidP="007D64F8">
            <w:pPr>
              <w:widowControl/>
              <w:spacing w:line="280" w:lineRule="exact"/>
              <w:jc w:val="center"/>
              <w:rPr>
                <w:rFonts w:ascii="黑体" w:eastAsia="黑体" w:hAnsi="黑体"/>
                <w:sz w:val="18"/>
                <w:szCs w:val="18"/>
              </w:rPr>
            </w:pPr>
            <w:r w:rsidRPr="00F516A7">
              <w:rPr>
                <w:rFonts w:ascii="黑体" w:eastAsia="黑体" w:hAnsi="黑体" w:hint="eastAsia"/>
                <w:sz w:val="18"/>
                <w:szCs w:val="18"/>
              </w:rPr>
              <w:t>课程</w:t>
            </w:r>
          </w:p>
        </w:tc>
        <w:tc>
          <w:tcPr>
            <w:tcW w:w="1986" w:type="dxa"/>
            <w:tcBorders>
              <w:top w:val="single" w:sz="4" w:space="0" w:color="auto"/>
              <w:left w:val="single" w:sz="4" w:space="0" w:color="auto"/>
              <w:bottom w:val="single" w:sz="4" w:space="0" w:color="auto"/>
              <w:right w:val="single" w:sz="4" w:space="0" w:color="auto"/>
            </w:tcBorders>
            <w:vAlign w:val="center"/>
          </w:tcPr>
          <w:p w14:paraId="44C72B8E" w14:textId="77777777" w:rsidR="007D64F8" w:rsidRPr="00F516A7" w:rsidRDefault="007D64F8" w:rsidP="007D64F8">
            <w:pPr>
              <w:spacing w:line="280" w:lineRule="exact"/>
              <w:jc w:val="center"/>
              <w:rPr>
                <w:rFonts w:ascii="黑体" w:eastAsia="黑体" w:hAnsi="黑体"/>
                <w:sz w:val="18"/>
                <w:szCs w:val="18"/>
              </w:rPr>
            </w:pPr>
          </w:p>
        </w:tc>
        <w:tc>
          <w:tcPr>
            <w:tcW w:w="1276" w:type="dxa"/>
            <w:gridSpan w:val="2"/>
            <w:tcBorders>
              <w:top w:val="single" w:sz="4" w:space="0" w:color="auto"/>
              <w:left w:val="single" w:sz="4" w:space="0" w:color="auto"/>
              <w:right w:val="single" w:sz="4" w:space="0" w:color="auto"/>
            </w:tcBorders>
            <w:vAlign w:val="center"/>
          </w:tcPr>
          <w:p w14:paraId="27DEC91E"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right w:val="single" w:sz="4" w:space="0" w:color="auto"/>
            </w:tcBorders>
            <w:vAlign w:val="center"/>
          </w:tcPr>
          <w:p w14:paraId="28D65845"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right w:val="single" w:sz="4" w:space="0" w:color="auto"/>
            </w:tcBorders>
            <w:vAlign w:val="center"/>
          </w:tcPr>
          <w:p w14:paraId="420516C6"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right w:val="single" w:sz="4" w:space="0" w:color="auto"/>
            </w:tcBorders>
            <w:vAlign w:val="center"/>
          </w:tcPr>
          <w:p w14:paraId="58477D40"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right w:val="single" w:sz="4" w:space="0" w:color="auto"/>
            </w:tcBorders>
            <w:vAlign w:val="center"/>
          </w:tcPr>
          <w:p w14:paraId="499CD97D"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right w:val="single" w:sz="4" w:space="0" w:color="auto"/>
            </w:tcBorders>
            <w:vAlign w:val="center"/>
          </w:tcPr>
          <w:p w14:paraId="21507710"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right w:val="single" w:sz="4" w:space="0" w:color="auto"/>
            </w:tcBorders>
            <w:vAlign w:val="center"/>
          </w:tcPr>
          <w:p w14:paraId="26F474CF"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right w:val="single" w:sz="4" w:space="0" w:color="auto"/>
            </w:tcBorders>
            <w:vAlign w:val="center"/>
          </w:tcPr>
          <w:p w14:paraId="0B31F46E"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73FA0509" w14:textId="77777777" w:rsidTr="007D64F8">
        <w:trPr>
          <w:trHeight w:val="289"/>
          <w:jc w:val="center"/>
        </w:trPr>
        <w:tc>
          <w:tcPr>
            <w:tcW w:w="567" w:type="dxa"/>
            <w:vMerge/>
            <w:tcBorders>
              <w:left w:val="single" w:sz="4" w:space="0" w:color="auto"/>
              <w:bottom w:val="single" w:sz="4" w:space="0" w:color="auto"/>
              <w:right w:val="single" w:sz="4" w:space="0" w:color="auto"/>
            </w:tcBorders>
            <w:vAlign w:val="center"/>
          </w:tcPr>
          <w:p w14:paraId="032AA90D"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left w:val="single" w:sz="4" w:space="0" w:color="auto"/>
              <w:bottom w:val="single" w:sz="4" w:space="0" w:color="auto"/>
              <w:right w:val="single" w:sz="4" w:space="0" w:color="auto"/>
            </w:tcBorders>
            <w:vAlign w:val="center"/>
          </w:tcPr>
          <w:p w14:paraId="16A40342" w14:textId="77777777" w:rsidR="007D64F8" w:rsidRPr="00F516A7" w:rsidRDefault="007D64F8" w:rsidP="007D64F8">
            <w:pPr>
              <w:widowControl/>
              <w:spacing w:line="280" w:lineRule="exact"/>
              <w:jc w:val="center"/>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vAlign w:val="center"/>
          </w:tcPr>
          <w:p w14:paraId="2D1DC2E9" w14:textId="77777777" w:rsidR="007D64F8" w:rsidRPr="00F516A7" w:rsidRDefault="007D64F8" w:rsidP="007D64F8">
            <w:pPr>
              <w:spacing w:line="280" w:lineRule="exact"/>
              <w:jc w:val="center"/>
              <w:rPr>
                <w:rFonts w:ascii="黑体" w:eastAsia="黑体" w:hAnsi="黑体"/>
                <w:sz w:val="18"/>
                <w:szCs w:val="18"/>
              </w:rPr>
            </w:pPr>
          </w:p>
        </w:tc>
        <w:tc>
          <w:tcPr>
            <w:tcW w:w="1276" w:type="dxa"/>
            <w:gridSpan w:val="2"/>
            <w:tcBorders>
              <w:left w:val="single" w:sz="4" w:space="0" w:color="auto"/>
              <w:bottom w:val="single" w:sz="4" w:space="0" w:color="auto"/>
              <w:right w:val="single" w:sz="4" w:space="0" w:color="auto"/>
            </w:tcBorders>
            <w:vAlign w:val="center"/>
          </w:tcPr>
          <w:p w14:paraId="69CB3D82"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left w:val="single" w:sz="4" w:space="0" w:color="auto"/>
              <w:bottom w:val="single" w:sz="4" w:space="0" w:color="auto"/>
              <w:right w:val="single" w:sz="4" w:space="0" w:color="auto"/>
            </w:tcBorders>
            <w:vAlign w:val="center"/>
          </w:tcPr>
          <w:p w14:paraId="35038E67" w14:textId="77777777" w:rsidR="007D64F8" w:rsidRPr="00F516A7" w:rsidRDefault="007D64F8" w:rsidP="007D64F8">
            <w:pPr>
              <w:spacing w:line="280" w:lineRule="exact"/>
              <w:jc w:val="center"/>
              <w:rPr>
                <w:rFonts w:ascii="黑体" w:eastAsia="黑体" w:hAnsi="黑体"/>
                <w:sz w:val="18"/>
                <w:szCs w:val="18"/>
              </w:rPr>
            </w:pPr>
          </w:p>
        </w:tc>
        <w:tc>
          <w:tcPr>
            <w:tcW w:w="709" w:type="dxa"/>
            <w:tcBorders>
              <w:left w:val="single" w:sz="4" w:space="0" w:color="auto"/>
              <w:bottom w:val="single" w:sz="4" w:space="0" w:color="auto"/>
              <w:right w:val="single" w:sz="4" w:space="0" w:color="auto"/>
            </w:tcBorders>
            <w:vAlign w:val="center"/>
          </w:tcPr>
          <w:p w14:paraId="647AC7A7" w14:textId="77777777" w:rsidR="007D64F8" w:rsidRPr="00F516A7" w:rsidRDefault="007D64F8" w:rsidP="007D64F8">
            <w:pPr>
              <w:spacing w:line="280" w:lineRule="exact"/>
              <w:jc w:val="center"/>
              <w:rPr>
                <w:rFonts w:ascii="黑体" w:eastAsia="黑体" w:hAnsi="黑体"/>
                <w:sz w:val="18"/>
                <w:szCs w:val="18"/>
              </w:rPr>
            </w:pPr>
          </w:p>
        </w:tc>
        <w:tc>
          <w:tcPr>
            <w:tcW w:w="850" w:type="dxa"/>
            <w:tcBorders>
              <w:left w:val="single" w:sz="4" w:space="0" w:color="auto"/>
              <w:bottom w:val="single" w:sz="4" w:space="0" w:color="auto"/>
              <w:right w:val="single" w:sz="4" w:space="0" w:color="auto"/>
            </w:tcBorders>
            <w:vAlign w:val="center"/>
          </w:tcPr>
          <w:p w14:paraId="554A4163" w14:textId="77777777" w:rsidR="007D64F8" w:rsidRPr="00F516A7" w:rsidRDefault="007D64F8" w:rsidP="007D64F8">
            <w:pPr>
              <w:spacing w:line="280" w:lineRule="exact"/>
              <w:jc w:val="center"/>
              <w:rPr>
                <w:rFonts w:ascii="黑体" w:eastAsia="黑体" w:hAnsi="黑体"/>
                <w:sz w:val="18"/>
                <w:szCs w:val="18"/>
              </w:rPr>
            </w:pPr>
          </w:p>
        </w:tc>
        <w:tc>
          <w:tcPr>
            <w:tcW w:w="709" w:type="dxa"/>
            <w:tcBorders>
              <w:left w:val="single" w:sz="4" w:space="0" w:color="auto"/>
              <w:bottom w:val="single" w:sz="4" w:space="0" w:color="auto"/>
              <w:right w:val="single" w:sz="4" w:space="0" w:color="auto"/>
            </w:tcBorders>
            <w:vAlign w:val="center"/>
          </w:tcPr>
          <w:p w14:paraId="1CBB4623" w14:textId="77777777" w:rsidR="007D64F8" w:rsidRPr="00F516A7" w:rsidRDefault="007D64F8" w:rsidP="007D64F8">
            <w:pPr>
              <w:spacing w:line="280" w:lineRule="exact"/>
              <w:jc w:val="center"/>
              <w:rPr>
                <w:rFonts w:ascii="黑体" w:eastAsia="黑体" w:hAnsi="黑体"/>
                <w:sz w:val="18"/>
                <w:szCs w:val="18"/>
              </w:rPr>
            </w:pPr>
          </w:p>
        </w:tc>
        <w:tc>
          <w:tcPr>
            <w:tcW w:w="709" w:type="dxa"/>
            <w:tcBorders>
              <w:left w:val="single" w:sz="4" w:space="0" w:color="auto"/>
              <w:bottom w:val="single" w:sz="4" w:space="0" w:color="auto"/>
              <w:right w:val="single" w:sz="4" w:space="0" w:color="auto"/>
            </w:tcBorders>
            <w:vAlign w:val="center"/>
          </w:tcPr>
          <w:p w14:paraId="577E7804" w14:textId="77777777" w:rsidR="007D64F8" w:rsidRPr="00F516A7" w:rsidRDefault="007D64F8" w:rsidP="007D64F8">
            <w:pPr>
              <w:spacing w:line="280" w:lineRule="exact"/>
              <w:jc w:val="center"/>
              <w:rPr>
                <w:rFonts w:ascii="黑体" w:eastAsia="黑体" w:hAnsi="黑体"/>
                <w:sz w:val="18"/>
                <w:szCs w:val="18"/>
              </w:rPr>
            </w:pPr>
          </w:p>
        </w:tc>
        <w:tc>
          <w:tcPr>
            <w:tcW w:w="708" w:type="dxa"/>
            <w:tcBorders>
              <w:left w:val="single" w:sz="4" w:space="0" w:color="auto"/>
              <w:bottom w:val="single" w:sz="4" w:space="0" w:color="auto"/>
              <w:right w:val="single" w:sz="4" w:space="0" w:color="auto"/>
            </w:tcBorders>
            <w:vAlign w:val="center"/>
          </w:tcPr>
          <w:p w14:paraId="29CF2059" w14:textId="77777777" w:rsidR="007D64F8" w:rsidRPr="00F516A7" w:rsidRDefault="007D64F8" w:rsidP="007D64F8">
            <w:pPr>
              <w:spacing w:line="280" w:lineRule="exact"/>
              <w:jc w:val="center"/>
              <w:rPr>
                <w:rFonts w:ascii="黑体" w:eastAsia="黑体" w:hAnsi="黑体"/>
                <w:sz w:val="18"/>
                <w:szCs w:val="18"/>
              </w:rPr>
            </w:pPr>
          </w:p>
        </w:tc>
        <w:tc>
          <w:tcPr>
            <w:tcW w:w="709" w:type="dxa"/>
            <w:tcBorders>
              <w:left w:val="single" w:sz="4" w:space="0" w:color="auto"/>
              <w:bottom w:val="single" w:sz="4" w:space="0" w:color="auto"/>
              <w:right w:val="single" w:sz="4" w:space="0" w:color="auto"/>
            </w:tcBorders>
            <w:vAlign w:val="center"/>
          </w:tcPr>
          <w:p w14:paraId="0A18C995"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1FED1DF6" w14:textId="77777777" w:rsidTr="007D64F8">
        <w:trPr>
          <w:jc w:val="center"/>
        </w:trPr>
        <w:tc>
          <w:tcPr>
            <w:tcW w:w="567" w:type="dxa"/>
            <w:vMerge w:val="restart"/>
            <w:tcBorders>
              <w:top w:val="single" w:sz="4" w:space="0" w:color="auto"/>
              <w:left w:val="single" w:sz="4" w:space="0" w:color="auto"/>
              <w:right w:val="single" w:sz="4" w:space="0" w:color="auto"/>
            </w:tcBorders>
            <w:vAlign w:val="center"/>
            <w:hideMark/>
          </w:tcPr>
          <w:p w14:paraId="59A0150B" w14:textId="76AB5295" w:rsidR="007D64F8" w:rsidRDefault="007D64F8" w:rsidP="007D64F8">
            <w:pPr>
              <w:rPr>
                <w:rFonts w:ascii="黑体" w:eastAsia="黑体" w:hAnsi="黑体"/>
                <w:b/>
                <w:sz w:val="18"/>
                <w:szCs w:val="18"/>
              </w:rPr>
            </w:pPr>
            <w:r w:rsidRPr="00F516A7">
              <w:rPr>
                <w:rFonts w:ascii="黑体" w:eastAsia="黑体" w:hAnsi="黑体" w:hint="eastAsia"/>
                <w:b/>
                <w:sz w:val="18"/>
                <w:szCs w:val="18"/>
              </w:rPr>
              <w:t>实践</w:t>
            </w:r>
          </w:p>
          <w:p w14:paraId="258C217B" w14:textId="13A02760" w:rsidR="00CA1E0A" w:rsidRDefault="00CA1E0A" w:rsidP="007D64F8">
            <w:pPr>
              <w:rPr>
                <w:rFonts w:ascii="黑体" w:eastAsia="黑体" w:hAnsi="黑体"/>
                <w:b/>
                <w:sz w:val="18"/>
                <w:szCs w:val="18"/>
              </w:rPr>
            </w:pPr>
            <w:r>
              <w:rPr>
                <w:rFonts w:ascii="黑体" w:eastAsia="黑体" w:hAnsi="黑体" w:hint="eastAsia"/>
                <w:b/>
                <w:sz w:val="18"/>
                <w:szCs w:val="18"/>
              </w:rPr>
              <w:t>教</w:t>
            </w:r>
          </w:p>
          <w:p w14:paraId="02133E0F" w14:textId="45AB7225" w:rsidR="00CA1E0A" w:rsidRPr="00F516A7" w:rsidRDefault="00CA1E0A" w:rsidP="007D64F8">
            <w:pPr>
              <w:rPr>
                <w:rFonts w:ascii="黑体" w:eastAsia="黑体" w:hAnsi="黑体"/>
                <w:b/>
                <w:sz w:val="18"/>
                <w:szCs w:val="18"/>
              </w:rPr>
            </w:pPr>
            <w:r>
              <w:rPr>
                <w:rFonts w:ascii="黑体" w:eastAsia="黑体" w:hAnsi="黑体" w:hint="eastAsia"/>
                <w:b/>
                <w:sz w:val="18"/>
                <w:szCs w:val="18"/>
              </w:rPr>
              <w:t>学</w:t>
            </w:r>
          </w:p>
          <w:p w14:paraId="6D541AB0" w14:textId="77777777" w:rsidR="007D64F8" w:rsidRPr="00F516A7" w:rsidRDefault="007D64F8" w:rsidP="007D64F8">
            <w:pPr>
              <w:rPr>
                <w:rFonts w:ascii="黑体" w:eastAsia="黑体" w:hAnsi="黑体"/>
                <w:b/>
                <w:sz w:val="18"/>
                <w:szCs w:val="18"/>
              </w:rPr>
            </w:pPr>
            <w:r w:rsidRPr="00F516A7">
              <w:rPr>
                <w:rFonts w:ascii="黑体" w:eastAsia="黑体" w:hAnsi="黑体" w:hint="eastAsia"/>
                <w:b/>
                <w:sz w:val="18"/>
                <w:szCs w:val="18"/>
              </w:rPr>
              <w:t>环节</w:t>
            </w:r>
          </w:p>
          <w:p w14:paraId="4E90CE05" w14:textId="77777777" w:rsidR="007D64F8" w:rsidRPr="00F516A7" w:rsidRDefault="007D64F8" w:rsidP="007D64F8"/>
        </w:tc>
        <w:tc>
          <w:tcPr>
            <w:tcW w:w="996" w:type="dxa"/>
            <w:vMerge w:val="restart"/>
            <w:tcBorders>
              <w:top w:val="single" w:sz="4" w:space="0" w:color="auto"/>
              <w:left w:val="single" w:sz="4" w:space="0" w:color="auto"/>
              <w:right w:val="single" w:sz="4" w:space="0" w:color="auto"/>
            </w:tcBorders>
            <w:vAlign w:val="center"/>
            <w:hideMark/>
          </w:tcPr>
          <w:p w14:paraId="3C695F27" w14:textId="5B9F50D1" w:rsidR="007D64F8" w:rsidRPr="00F516A7" w:rsidRDefault="007D64F8" w:rsidP="00D17261">
            <w:pPr>
              <w:widowControl/>
              <w:spacing w:line="280" w:lineRule="exact"/>
              <w:jc w:val="center"/>
              <w:rPr>
                <w:rFonts w:ascii="黑体" w:eastAsia="黑体" w:hAnsi="黑体"/>
                <w:sz w:val="18"/>
                <w:szCs w:val="18"/>
              </w:rPr>
            </w:pPr>
            <w:r w:rsidRPr="00F516A7">
              <w:rPr>
                <w:rFonts w:ascii="黑体" w:eastAsia="黑体" w:hAnsi="黑体" w:hint="eastAsia"/>
                <w:sz w:val="18"/>
                <w:szCs w:val="18"/>
              </w:rPr>
              <w:t>基础实践</w:t>
            </w:r>
          </w:p>
        </w:tc>
        <w:tc>
          <w:tcPr>
            <w:tcW w:w="1986" w:type="dxa"/>
            <w:tcBorders>
              <w:top w:val="single" w:sz="4" w:space="0" w:color="auto"/>
              <w:left w:val="single" w:sz="4" w:space="0" w:color="auto"/>
              <w:bottom w:val="single" w:sz="4" w:space="0" w:color="auto"/>
              <w:right w:val="single" w:sz="4" w:space="0" w:color="auto"/>
            </w:tcBorders>
            <w:hideMark/>
          </w:tcPr>
          <w:p w14:paraId="530E14CB" w14:textId="4755F905" w:rsidR="007D64F8" w:rsidRPr="00F516A7" w:rsidRDefault="007D64F8" w:rsidP="00D17261">
            <w:pPr>
              <w:adjustRightInd w:val="0"/>
              <w:snapToGrid w:val="0"/>
              <w:spacing w:line="280" w:lineRule="exact"/>
              <w:jc w:val="center"/>
              <w:rPr>
                <w:rFonts w:ascii="黑体" w:eastAsia="黑体" w:hAnsi="黑体"/>
                <w:sz w:val="18"/>
                <w:szCs w:val="18"/>
              </w:rPr>
            </w:pPr>
            <w:r w:rsidRPr="00F516A7">
              <w:rPr>
                <w:rFonts w:ascii="黑体" w:eastAsia="黑体" w:hAnsi="黑体"/>
                <w:sz w:val="18"/>
                <w:szCs w:val="18"/>
              </w:rPr>
              <w:t>军事训练</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5E40907A"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DF38543"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24C5F97"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36FBEE43"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9F041F9"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11FF229"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1199B663"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0F69CE0"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0BFA5A27" w14:textId="77777777" w:rsidTr="007D64F8">
        <w:trPr>
          <w:jc w:val="center"/>
        </w:trPr>
        <w:tc>
          <w:tcPr>
            <w:tcW w:w="567" w:type="dxa"/>
            <w:vMerge/>
            <w:tcBorders>
              <w:left w:val="single" w:sz="4" w:space="0" w:color="auto"/>
              <w:right w:val="single" w:sz="4" w:space="0" w:color="auto"/>
            </w:tcBorders>
            <w:hideMark/>
          </w:tcPr>
          <w:p w14:paraId="66A31F03"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left w:val="single" w:sz="4" w:space="0" w:color="auto"/>
              <w:bottom w:val="single" w:sz="4" w:space="0" w:color="auto"/>
              <w:right w:val="single" w:sz="4" w:space="0" w:color="auto"/>
            </w:tcBorders>
            <w:vAlign w:val="center"/>
            <w:hideMark/>
          </w:tcPr>
          <w:p w14:paraId="1AE99C38" w14:textId="77777777" w:rsidR="007D64F8" w:rsidRPr="00F516A7" w:rsidRDefault="007D64F8" w:rsidP="007D64F8">
            <w:pPr>
              <w:widowControl/>
              <w:spacing w:line="280" w:lineRule="exact"/>
              <w:jc w:val="center"/>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hideMark/>
          </w:tcPr>
          <w:p w14:paraId="14271AD0" w14:textId="09EC3FBD" w:rsidR="007D64F8" w:rsidRPr="00F516A7" w:rsidRDefault="007D64F8" w:rsidP="00D17261">
            <w:pPr>
              <w:adjustRightInd w:val="0"/>
              <w:snapToGrid w:val="0"/>
              <w:spacing w:line="280" w:lineRule="exact"/>
              <w:jc w:val="center"/>
              <w:rPr>
                <w:rFonts w:ascii="黑体" w:eastAsia="黑体" w:hAnsi="黑体"/>
                <w:sz w:val="18"/>
                <w:szCs w:val="18"/>
              </w:rPr>
            </w:pPr>
            <w:r w:rsidRPr="00F516A7">
              <w:rPr>
                <w:rFonts w:ascii="黑体" w:eastAsia="黑体" w:hAnsi="黑体"/>
                <w:sz w:val="18"/>
                <w:szCs w:val="18"/>
              </w:rPr>
              <w:t>生产劳动</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3B3C5C81"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5B58A85"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08FD8FF"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59848FD1"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D8E3565"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3A32FD1"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066E53C0"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18F92AA"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4D421E50" w14:textId="77777777" w:rsidTr="007D64F8">
        <w:trPr>
          <w:jc w:val="center"/>
        </w:trPr>
        <w:tc>
          <w:tcPr>
            <w:tcW w:w="567" w:type="dxa"/>
            <w:vMerge/>
            <w:tcBorders>
              <w:left w:val="single" w:sz="4" w:space="0" w:color="auto"/>
              <w:right w:val="single" w:sz="4" w:space="0" w:color="auto"/>
            </w:tcBorders>
            <w:hideMark/>
          </w:tcPr>
          <w:p w14:paraId="1E614E35"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val="restart"/>
            <w:tcBorders>
              <w:top w:val="single" w:sz="4" w:space="0" w:color="auto"/>
              <w:left w:val="single" w:sz="4" w:space="0" w:color="auto"/>
              <w:right w:val="single" w:sz="4" w:space="0" w:color="auto"/>
            </w:tcBorders>
            <w:vAlign w:val="center"/>
            <w:hideMark/>
          </w:tcPr>
          <w:p w14:paraId="1601F809" w14:textId="77777777" w:rsidR="007D64F8" w:rsidRPr="00F516A7" w:rsidRDefault="007D64F8" w:rsidP="007D64F8">
            <w:pPr>
              <w:widowControl/>
              <w:spacing w:line="280" w:lineRule="exact"/>
              <w:jc w:val="center"/>
              <w:rPr>
                <w:rFonts w:ascii="黑体" w:eastAsia="黑体" w:hAnsi="黑体"/>
                <w:sz w:val="18"/>
                <w:szCs w:val="18"/>
              </w:rPr>
            </w:pPr>
            <w:r w:rsidRPr="00F516A7">
              <w:rPr>
                <w:rFonts w:ascii="黑体" w:eastAsia="黑体" w:hAnsi="黑体" w:hint="eastAsia"/>
                <w:sz w:val="18"/>
                <w:szCs w:val="18"/>
              </w:rPr>
              <w:t>专业实践</w:t>
            </w:r>
          </w:p>
        </w:tc>
        <w:tc>
          <w:tcPr>
            <w:tcW w:w="1986" w:type="dxa"/>
            <w:tcBorders>
              <w:top w:val="single" w:sz="4" w:space="0" w:color="auto"/>
              <w:left w:val="single" w:sz="4" w:space="0" w:color="auto"/>
              <w:bottom w:val="single" w:sz="4" w:space="0" w:color="auto"/>
              <w:right w:val="single" w:sz="4" w:space="0" w:color="auto"/>
            </w:tcBorders>
            <w:hideMark/>
          </w:tcPr>
          <w:p w14:paraId="64952E42"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sz w:val="18"/>
                <w:szCs w:val="18"/>
              </w:rPr>
              <w:t>实验教学</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4A1C94A2"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57EF1F4"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214F515"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90AFF7E"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5F86EF2"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6C52285"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53C9EB4F"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45508E0"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6FF64CA0" w14:textId="77777777" w:rsidTr="007D64F8">
        <w:trPr>
          <w:jc w:val="center"/>
        </w:trPr>
        <w:tc>
          <w:tcPr>
            <w:tcW w:w="567" w:type="dxa"/>
            <w:vMerge/>
            <w:tcBorders>
              <w:left w:val="single" w:sz="4" w:space="0" w:color="auto"/>
              <w:right w:val="single" w:sz="4" w:space="0" w:color="auto"/>
            </w:tcBorders>
            <w:hideMark/>
          </w:tcPr>
          <w:p w14:paraId="7C91D1F4"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left w:val="single" w:sz="4" w:space="0" w:color="auto"/>
              <w:right w:val="single" w:sz="4" w:space="0" w:color="auto"/>
            </w:tcBorders>
            <w:hideMark/>
          </w:tcPr>
          <w:p w14:paraId="01307741"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hideMark/>
          </w:tcPr>
          <w:p w14:paraId="45C64CF6" w14:textId="483F19F8" w:rsidR="007D64F8" w:rsidRPr="00F516A7" w:rsidRDefault="007D64F8" w:rsidP="00D17261">
            <w:pPr>
              <w:adjustRightInd w:val="0"/>
              <w:snapToGrid w:val="0"/>
              <w:spacing w:line="280" w:lineRule="exact"/>
              <w:jc w:val="center"/>
              <w:rPr>
                <w:rFonts w:ascii="黑体" w:eastAsia="黑体" w:hAnsi="黑体"/>
                <w:sz w:val="18"/>
                <w:szCs w:val="18"/>
              </w:rPr>
            </w:pPr>
            <w:r w:rsidRPr="00F516A7">
              <w:rPr>
                <w:rFonts w:ascii="黑体" w:eastAsia="黑体" w:hAnsi="黑体"/>
                <w:sz w:val="18"/>
                <w:szCs w:val="18"/>
              </w:rPr>
              <w:t>专业见习</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63835454"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04707FC"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00A36DA"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22E6F6AE"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1922E82"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00EE24E"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460CA333"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DDDC5B3"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68CB1AF9" w14:textId="77777777" w:rsidTr="007D64F8">
        <w:trPr>
          <w:jc w:val="center"/>
        </w:trPr>
        <w:tc>
          <w:tcPr>
            <w:tcW w:w="567" w:type="dxa"/>
            <w:vMerge/>
            <w:tcBorders>
              <w:left w:val="single" w:sz="4" w:space="0" w:color="auto"/>
              <w:right w:val="single" w:sz="4" w:space="0" w:color="auto"/>
            </w:tcBorders>
          </w:tcPr>
          <w:p w14:paraId="56E685D8"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left w:val="single" w:sz="4" w:space="0" w:color="auto"/>
              <w:right w:val="single" w:sz="4" w:space="0" w:color="auto"/>
            </w:tcBorders>
          </w:tcPr>
          <w:p w14:paraId="64A982B6"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tcPr>
          <w:p w14:paraId="560878C0"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sz w:val="18"/>
                <w:szCs w:val="18"/>
              </w:rPr>
              <w:t>专业实习</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1E0D4886"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EA4104C"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71228B8"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0EB11774"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ADD7350"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C9DAA6A"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279F82FF"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D7125FD"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406BBB74" w14:textId="77777777" w:rsidTr="007D64F8">
        <w:trPr>
          <w:jc w:val="center"/>
        </w:trPr>
        <w:tc>
          <w:tcPr>
            <w:tcW w:w="567" w:type="dxa"/>
            <w:vMerge/>
            <w:tcBorders>
              <w:left w:val="single" w:sz="4" w:space="0" w:color="auto"/>
              <w:right w:val="single" w:sz="4" w:space="0" w:color="auto"/>
            </w:tcBorders>
            <w:hideMark/>
          </w:tcPr>
          <w:p w14:paraId="52D6A7E9"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left w:val="single" w:sz="4" w:space="0" w:color="auto"/>
              <w:right w:val="single" w:sz="4" w:space="0" w:color="auto"/>
            </w:tcBorders>
            <w:hideMark/>
          </w:tcPr>
          <w:p w14:paraId="0FF46D3D"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hideMark/>
          </w:tcPr>
          <w:p w14:paraId="2F0F7D9A"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sz w:val="18"/>
                <w:szCs w:val="18"/>
              </w:rPr>
              <w:t>专业研习</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00523884"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D4EE2F0"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664F9DE"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AD27211"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66EEDC3"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8A427C9"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1C970A9C"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97ECC2D"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59CA90B9" w14:textId="77777777" w:rsidTr="007D64F8">
        <w:trPr>
          <w:jc w:val="center"/>
        </w:trPr>
        <w:tc>
          <w:tcPr>
            <w:tcW w:w="567" w:type="dxa"/>
            <w:vMerge/>
            <w:tcBorders>
              <w:left w:val="single" w:sz="4" w:space="0" w:color="auto"/>
              <w:right w:val="single" w:sz="4" w:space="0" w:color="auto"/>
            </w:tcBorders>
            <w:hideMark/>
          </w:tcPr>
          <w:p w14:paraId="00033A92"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left w:val="single" w:sz="4" w:space="0" w:color="auto"/>
              <w:right w:val="single" w:sz="4" w:space="0" w:color="auto"/>
            </w:tcBorders>
            <w:hideMark/>
          </w:tcPr>
          <w:p w14:paraId="16EA95F5"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hideMark/>
          </w:tcPr>
          <w:p w14:paraId="4087A435" w14:textId="13986DB9"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毕业论文（设计</w:t>
            </w:r>
            <w:r w:rsidR="00B46AEF" w:rsidRPr="00F516A7">
              <w:rPr>
                <w:rFonts w:ascii="黑体" w:eastAsia="黑体" w:hAnsi="黑体" w:hint="eastAsia"/>
                <w:sz w:val="18"/>
                <w:szCs w:val="18"/>
              </w:rPr>
              <w:t>/创作</w:t>
            </w:r>
            <w:r w:rsidRPr="00F516A7">
              <w:rPr>
                <w:rFonts w:ascii="黑体" w:eastAsia="黑体" w:hAnsi="黑体" w:hint="eastAsia"/>
                <w:sz w:val="18"/>
                <w:szCs w:val="18"/>
              </w:rPr>
              <w:t>）</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2EB36281"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2D6B78B"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24C30AD"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FF44D3D"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A4408B0"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F0DEE39"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0478F9F2"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019687F" w14:textId="77777777" w:rsidR="007D64F8" w:rsidRPr="00F516A7" w:rsidRDefault="007D64F8" w:rsidP="007D64F8">
            <w:pPr>
              <w:spacing w:line="280" w:lineRule="exact"/>
              <w:jc w:val="center"/>
              <w:rPr>
                <w:rFonts w:ascii="黑体" w:eastAsia="黑体" w:hAnsi="黑体"/>
                <w:sz w:val="18"/>
                <w:szCs w:val="18"/>
              </w:rPr>
            </w:pPr>
          </w:p>
        </w:tc>
      </w:tr>
      <w:tr w:rsidR="00F516A7" w:rsidRPr="00F516A7" w14:paraId="163A61AD" w14:textId="77777777" w:rsidTr="007D64F8">
        <w:trPr>
          <w:jc w:val="center"/>
        </w:trPr>
        <w:tc>
          <w:tcPr>
            <w:tcW w:w="567" w:type="dxa"/>
            <w:vMerge/>
            <w:tcBorders>
              <w:left w:val="single" w:sz="4" w:space="0" w:color="auto"/>
              <w:right w:val="single" w:sz="4" w:space="0" w:color="auto"/>
            </w:tcBorders>
          </w:tcPr>
          <w:p w14:paraId="4B1EF913"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val="restart"/>
            <w:tcBorders>
              <w:left w:val="single" w:sz="4" w:space="0" w:color="auto"/>
              <w:right w:val="single" w:sz="4" w:space="0" w:color="auto"/>
            </w:tcBorders>
          </w:tcPr>
          <w:p w14:paraId="7E462F02" w14:textId="77777777" w:rsidR="007D64F8" w:rsidRPr="00F516A7" w:rsidRDefault="007D64F8" w:rsidP="007D64F8">
            <w:pPr>
              <w:widowControl/>
              <w:spacing w:line="280" w:lineRule="exact"/>
              <w:jc w:val="left"/>
              <w:rPr>
                <w:rFonts w:ascii="黑体" w:eastAsia="黑体" w:hAnsi="黑体"/>
                <w:sz w:val="18"/>
                <w:szCs w:val="18"/>
              </w:rPr>
            </w:pPr>
            <w:r w:rsidRPr="00F516A7">
              <w:rPr>
                <w:rFonts w:ascii="黑体" w:eastAsia="黑体" w:hAnsi="黑体" w:hint="eastAsia"/>
                <w:sz w:val="18"/>
                <w:szCs w:val="18"/>
              </w:rPr>
              <w:t>综合创新实践</w:t>
            </w:r>
          </w:p>
        </w:tc>
        <w:tc>
          <w:tcPr>
            <w:tcW w:w="1986" w:type="dxa"/>
            <w:tcBorders>
              <w:top w:val="single" w:sz="4" w:space="0" w:color="auto"/>
              <w:left w:val="single" w:sz="4" w:space="0" w:color="auto"/>
              <w:bottom w:val="single" w:sz="4" w:space="0" w:color="auto"/>
              <w:right w:val="single" w:sz="4" w:space="0" w:color="auto"/>
            </w:tcBorders>
          </w:tcPr>
          <w:p w14:paraId="65864926"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第一课堂延伸课</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6BB12685"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61FB5DB"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99037A7"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7CB3B1C5"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4B7C3F0"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8E47AEB"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204C7412"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00DA331" w14:textId="77777777" w:rsidR="007D64F8" w:rsidRPr="00F516A7" w:rsidRDefault="007D64F8" w:rsidP="007D64F8">
            <w:pPr>
              <w:spacing w:line="280" w:lineRule="exact"/>
              <w:jc w:val="center"/>
              <w:rPr>
                <w:rFonts w:ascii="黑体" w:eastAsia="黑体" w:hAnsi="黑体"/>
                <w:sz w:val="18"/>
                <w:szCs w:val="18"/>
              </w:rPr>
            </w:pPr>
          </w:p>
        </w:tc>
      </w:tr>
      <w:tr w:rsidR="007D64F8" w:rsidRPr="00F516A7" w14:paraId="78112236" w14:textId="77777777" w:rsidTr="007D64F8">
        <w:trPr>
          <w:jc w:val="center"/>
        </w:trPr>
        <w:tc>
          <w:tcPr>
            <w:tcW w:w="567" w:type="dxa"/>
            <w:vMerge/>
            <w:tcBorders>
              <w:left w:val="single" w:sz="4" w:space="0" w:color="auto"/>
              <w:bottom w:val="single" w:sz="4" w:space="0" w:color="auto"/>
              <w:right w:val="single" w:sz="4" w:space="0" w:color="auto"/>
            </w:tcBorders>
          </w:tcPr>
          <w:p w14:paraId="58C1D947" w14:textId="77777777" w:rsidR="007D64F8" w:rsidRPr="00F516A7" w:rsidRDefault="007D64F8" w:rsidP="007D64F8">
            <w:pPr>
              <w:widowControl/>
              <w:spacing w:line="280" w:lineRule="exact"/>
              <w:jc w:val="left"/>
              <w:rPr>
                <w:rFonts w:ascii="黑体" w:eastAsia="黑体" w:hAnsi="黑体"/>
                <w:b/>
                <w:sz w:val="18"/>
                <w:szCs w:val="18"/>
              </w:rPr>
            </w:pPr>
          </w:p>
        </w:tc>
        <w:tc>
          <w:tcPr>
            <w:tcW w:w="996" w:type="dxa"/>
            <w:vMerge/>
            <w:tcBorders>
              <w:left w:val="single" w:sz="4" w:space="0" w:color="auto"/>
              <w:bottom w:val="single" w:sz="4" w:space="0" w:color="auto"/>
              <w:right w:val="single" w:sz="4" w:space="0" w:color="auto"/>
            </w:tcBorders>
          </w:tcPr>
          <w:p w14:paraId="1FB951CF" w14:textId="77777777" w:rsidR="007D64F8" w:rsidRPr="00F516A7" w:rsidRDefault="007D64F8" w:rsidP="007D64F8">
            <w:pPr>
              <w:widowControl/>
              <w:spacing w:line="280" w:lineRule="exact"/>
              <w:jc w:val="left"/>
              <w:rPr>
                <w:rFonts w:ascii="黑体" w:eastAsia="黑体" w:hAnsi="黑体"/>
                <w:sz w:val="18"/>
                <w:szCs w:val="18"/>
              </w:rPr>
            </w:pPr>
          </w:p>
        </w:tc>
        <w:tc>
          <w:tcPr>
            <w:tcW w:w="1986" w:type="dxa"/>
            <w:tcBorders>
              <w:top w:val="single" w:sz="4" w:space="0" w:color="auto"/>
              <w:left w:val="single" w:sz="4" w:space="0" w:color="auto"/>
              <w:bottom w:val="single" w:sz="4" w:space="0" w:color="auto"/>
              <w:right w:val="single" w:sz="4" w:space="0" w:color="auto"/>
            </w:tcBorders>
          </w:tcPr>
          <w:p w14:paraId="238443F3" w14:textId="77777777" w:rsidR="007D64F8" w:rsidRPr="00F516A7" w:rsidRDefault="007D64F8" w:rsidP="007D64F8">
            <w:pPr>
              <w:adjustRightInd w:val="0"/>
              <w:snapToGrid w:val="0"/>
              <w:spacing w:line="280" w:lineRule="exact"/>
              <w:jc w:val="center"/>
              <w:rPr>
                <w:rFonts w:ascii="黑体" w:eastAsia="黑体" w:hAnsi="黑体"/>
                <w:sz w:val="18"/>
                <w:szCs w:val="18"/>
              </w:rPr>
            </w:pPr>
            <w:r w:rsidRPr="00F516A7">
              <w:rPr>
                <w:rFonts w:ascii="黑体" w:eastAsia="黑体" w:hAnsi="黑体" w:hint="eastAsia"/>
                <w:sz w:val="18"/>
                <w:szCs w:val="18"/>
              </w:rPr>
              <w:t>第二课堂</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242F7B46" w14:textId="77777777" w:rsidR="007D64F8" w:rsidRPr="00F516A7" w:rsidRDefault="007D64F8" w:rsidP="007D64F8">
            <w:pPr>
              <w:spacing w:line="280" w:lineRule="exact"/>
              <w:jc w:val="center"/>
              <w:rPr>
                <w:rFonts w:ascii="黑体" w:eastAsia="黑体" w:hAnsi="黑体"/>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C98F689"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336B1E6" w14:textId="77777777" w:rsidR="007D64F8" w:rsidRPr="00F516A7" w:rsidRDefault="007D64F8" w:rsidP="007D64F8">
            <w:pPr>
              <w:spacing w:line="280" w:lineRule="exact"/>
              <w:jc w:val="center"/>
              <w:rPr>
                <w:rFonts w:ascii="黑体" w:eastAsia="黑体" w:hAnsi="黑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04538D04"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455785F"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DF7848B" w14:textId="77777777" w:rsidR="007D64F8" w:rsidRPr="00F516A7" w:rsidRDefault="007D64F8" w:rsidP="007D64F8">
            <w:pPr>
              <w:spacing w:line="280" w:lineRule="exact"/>
              <w:jc w:val="center"/>
              <w:rPr>
                <w:rFonts w:ascii="黑体" w:eastAsia="黑体" w:hAnsi="黑体"/>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0BA48C89" w14:textId="77777777" w:rsidR="007D64F8" w:rsidRPr="00F516A7" w:rsidRDefault="007D64F8" w:rsidP="007D64F8">
            <w:pPr>
              <w:spacing w:line="280" w:lineRule="exact"/>
              <w:jc w:val="center"/>
              <w:rPr>
                <w:rFonts w:ascii="黑体" w:eastAsia="黑体" w:hAnsi="黑体"/>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2B0148C" w14:textId="77777777" w:rsidR="007D64F8" w:rsidRPr="00F516A7" w:rsidRDefault="007D64F8" w:rsidP="007D64F8">
            <w:pPr>
              <w:spacing w:line="280" w:lineRule="exact"/>
              <w:jc w:val="center"/>
              <w:rPr>
                <w:rFonts w:ascii="黑体" w:eastAsia="黑体" w:hAnsi="黑体"/>
                <w:sz w:val="18"/>
                <w:szCs w:val="18"/>
              </w:rPr>
            </w:pPr>
          </w:p>
        </w:tc>
      </w:tr>
    </w:tbl>
    <w:p w14:paraId="445A6C46" w14:textId="77777777" w:rsidR="007D64F8" w:rsidRPr="00F516A7" w:rsidRDefault="007D64F8" w:rsidP="007D64F8">
      <w:pPr>
        <w:spacing w:line="400" w:lineRule="exact"/>
        <w:rPr>
          <w:rFonts w:ascii="方正黑体简体" w:hAnsi="方正黑体简体" w:cs="Times New Roman"/>
        </w:rPr>
      </w:pPr>
    </w:p>
    <w:p w14:paraId="5BF8A09B" w14:textId="77777777" w:rsidR="007D64F8" w:rsidRPr="00F516A7" w:rsidRDefault="007D64F8" w:rsidP="007D64F8">
      <w:pPr>
        <w:spacing w:line="400" w:lineRule="exact"/>
        <w:rPr>
          <w:rFonts w:ascii="方正黑体简体" w:eastAsia="宋体" w:hAnsi="方正黑体简体" w:cs="Times New Roman"/>
          <w:b/>
          <w:bCs/>
        </w:rPr>
      </w:pPr>
    </w:p>
    <w:p w14:paraId="6C3638B7" w14:textId="77777777" w:rsidR="007D64F8" w:rsidRPr="00F516A7" w:rsidRDefault="007D64F8" w:rsidP="007D64F8">
      <w:pPr>
        <w:spacing w:line="400" w:lineRule="exact"/>
        <w:rPr>
          <w:rFonts w:ascii="方正黑体简体" w:eastAsia="宋体" w:hAnsi="方正黑体简体" w:cs="Times New Roman"/>
          <w:b/>
          <w:bCs/>
        </w:rPr>
      </w:pPr>
    </w:p>
    <w:p w14:paraId="772ABF96" w14:textId="77777777" w:rsidR="007D64F8" w:rsidRPr="00F516A7" w:rsidRDefault="007D64F8" w:rsidP="007D64F8">
      <w:pPr>
        <w:spacing w:line="400" w:lineRule="exact"/>
        <w:rPr>
          <w:rFonts w:ascii="方正黑体简体" w:eastAsia="宋体" w:hAnsi="方正黑体简体" w:cs="Times New Roman"/>
          <w:b/>
          <w:bCs/>
        </w:rPr>
      </w:pPr>
    </w:p>
    <w:p w14:paraId="3E04C81E" w14:textId="77777777" w:rsidR="007D64F8" w:rsidRPr="00F516A7" w:rsidRDefault="007D64F8" w:rsidP="007D64F8">
      <w:pPr>
        <w:spacing w:line="400" w:lineRule="exact"/>
        <w:rPr>
          <w:rFonts w:ascii="方正黑体简体" w:eastAsia="宋体" w:hAnsi="方正黑体简体" w:cs="Times New Roman"/>
          <w:b/>
          <w:bCs/>
        </w:rPr>
      </w:pPr>
    </w:p>
    <w:p w14:paraId="587DECA8" w14:textId="77777777" w:rsidR="007D64F8" w:rsidRPr="00F516A7" w:rsidRDefault="007D64F8" w:rsidP="007D64F8">
      <w:pPr>
        <w:spacing w:line="400" w:lineRule="exact"/>
        <w:rPr>
          <w:rFonts w:ascii="方正黑体简体" w:eastAsia="宋体" w:hAnsi="方正黑体简体" w:cs="Times New Roman"/>
          <w:b/>
          <w:bCs/>
        </w:rPr>
      </w:pPr>
    </w:p>
    <w:p w14:paraId="71ECC6FD" w14:textId="77777777" w:rsidR="007D64F8" w:rsidRPr="00F516A7" w:rsidRDefault="007D64F8" w:rsidP="007D64F8">
      <w:pPr>
        <w:pageBreakBefore/>
        <w:spacing w:line="400" w:lineRule="exact"/>
        <w:rPr>
          <w:rFonts w:ascii="方正黑体简体" w:eastAsia="宋体" w:hAnsi="方正黑体简体" w:cs="Times New Roman"/>
          <w:b/>
          <w:bCs/>
        </w:rPr>
      </w:pPr>
      <w:r w:rsidRPr="00F516A7">
        <w:rPr>
          <w:rFonts w:ascii="方正黑体简体" w:eastAsia="宋体" w:hAnsi="方正黑体简体" w:cs="Times New Roman" w:hint="eastAsia"/>
          <w:b/>
          <w:bCs/>
        </w:rPr>
        <w:lastRenderedPageBreak/>
        <w:t>六、各类课程结构比例</w:t>
      </w:r>
      <w:r w:rsidRPr="00F516A7">
        <w:rPr>
          <w:rFonts w:ascii="方正黑体简体" w:eastAsia="宋体" w:hAnsi="方正黑体简体" w:cs="Times New Roman" w:hint="eastAsia"/>
          <w:b/>
          <w:bCs/>
        </w:rPr>
        <w:t xml:space="preserve">  </w:t>
      </w:r>
    </w:p>
    <w:tbl>
      <w:tblPr>
        <w:tblW w:w="7254" w:type="dxa"/>
        <w:jc w:val="center"/>
        <w:tblLayout w:type="fixed"/>
        <w:tblLook w:val="04A0" w:firstRow="1" w:lastRow="0" w:firstColumn="1" w:lastColumn="0" w:noHBand="0" w:noVBand="1"/>
      </w:tblPr>
      <w:tblGrid>
        <w:gridCol w:w="1602"/>
        <w:gridCol w:w="2281"/>
        <w:gridCol w:w="693"/>
        <w:gridCol w:w="758"/>
        <w:gridCol w:w="1920"/>
      </w:tblGrid>
      <w:tr w:rsidR="00F53755" w:rsidRPr="00F516A7" w14:paraId="1438600A" w14:textId="77777777" w:rsidTr="00F53755">
        <w:trPr>
          <w:trHeight w:val="461"/>
          <w:jc w:val="center"/>
        </w:trPr>
        <w:tc>
          <w:tcPr>
            <w:tcW w:w="1602" w:type="dxa"/>
            <w:vMerge w:val="restart"/>
            <w:tcBorders>
              <w:top w:val="single" w:sz="4" w:space="0" w:color="auto"/>
              <w:left w:val="single" w:sz="4" w:space="0" w:color="auto"/>
              <w:bottom w:val="single" w:sz="4" w:space="0" w:color="auto"/>
              <w:right w:val="single" w:sz="4" w:space="0" w:color="auto"/>
            </w:tcBorders>
            <w:vAlign w:val="center"/>
            <w:hideMark/>
          </w:tcPr>
          <w:p w14:paraId="239ACF93" w14:textId="77777777" w:rsidR="00F53755" w:rsidRPr="00F516A7" w:rsidRDefault="00F53755" w:rsidP="007D64F8">
            <w:pPr>
              <w:spacing w:line="300" w:lineRule="exact"/>
              <w:jc w:val="center"/>
              <w:rPr>
                <w:rFonts w:ascii="方正宋三简体" w:eastAsia="方正宋三简体" w:hAnsi="Calibri" w:cs="Times New Roman"/>
                <w:b/>
                <w:bCs/>
                <w:sz w:val="18"/>
                <w:szCs w:val="18"/>
              </w:rPr>
            </w:pPr>
            <w:r w:rsidRPr="00F516A7">
              <w:rPr>
                <w:rFonts w:ascii="方正宋三简体" w:eastAsia="方正宋三简体" w:hAnsi="Calibri" w:cs="Times New Roman" w:hint="eastAsia"/>
                <w:b/>
                <w:bCs/>
                <w:sz w:val="18"/>
                <w:szCs w:val="18"/>
              </w:rPr>
              <w:t>课程类别</w:t>
            </w:r>
          </w:p>
        </w:tc>
        <w:tc>
          <w:tcPr>
            <w:tcW w:w="2974" w:type="dxa"/>
            <w:gridSpan w:val="2"/>
            <w:vMerge w:val="restart"/>
            <w:tcBorders>
              <w:top w:val="single" w:sz="4" w:space="0" w:color="auto"/>
              <w:left w:val="nil"/>
              <w:bottom w:val="single" w:sz="4" w:space="0" w:color="auto"/>
              <w:right w:val="single" w:sz="4" w:space="0" w:color="auto"/>
            </w:tcBorders>
            <w:vAlign w:val="center"/>
            <w:hideMark/>
          </w:tcPr>
          <w:p w14:paraId="0519F107" w14:textId="77777777" w:rsidR="00F53755" w:rsidRPr="00F516A7" w:rsidRDefault="00F53755" w:rsidP="007D64F8">
            <w:pPr>
              <w:spacing w:line="300" w:lineRule="exact"/>
              <w:jc w:val="center"/>
              <w:rPr>
                <w:rFonts w:ascii="方正宋三简体" w:eastAsia="方正宋三简体" w:hAnsi="Calibri" w:cs="Times New Roman"/>
                <w:b/>
                <w:bCs/>
                <w:sz w:val="18"/>
                <w:szCs w:val="18"/>
              </w:rPr>
            </w:pPr>
            <w:r w:rsidRPr="00F516A7">
              <w:rPr>
                <w:rFonts w:ascii="方正宋三简体" w:eastAsia="方正宋三简体" w:hAnsi="Calibri" w:cs="Times New Roman" w:hint="eastAsia"/>
                <w:b/>
                <w:bCs/>
                <w:sz w:val="18"/>
                <w:szCs w:val="18"/>
              </w:rPr>
              <w:t>课程模块</w:t>
            </w:r>
          </w:p>
        </w:tc>
        <w:tc>
          <w:tcPr>
            <w:tcW w:w="758" w:type="dxa"/>
            <w:vMerge w:val="restart"/>
            <w:tcBorders>
              <w:top w:val="single" w:sz="4" w:space="0" w:color="auto"/>
              <w:left w:val="nil"/>
              <w:bottom w:val="single" w:sz="4" w:space="0" w:color="auto"/>
              <w:right w:val="single" w:sz="4" w:space="0" w:color="auto"/>
            </w:tcBorders>
            <w:vAlign w:val="center"/>
            <w:hideMark/>
          </w:tcPr>
          <w:p w14:paraId="4F405CFA" w14:textId="77777777" w:rsidR="00F53755" w:rsidRPr="00F516A7" w:rsidRDefault="00F53755" w:rsidP="007D64F8">
            <w:pPr>
              <w:spacing w:line="300" w:lineRule="exact"/>
              <w:jc w:val="center"/>
              <w:rPr>
                <w:rFonts w:ascii="方正宋三简体" w:eastAsia="方正宋三简体" w:hAnsi="Calibri" w:cs="Times New Roman"/>
                <w:b/>
                <w:bCs/>
                <w:sz w:val="18"/>
                <w:szCs w:val="18"/>
              </w:rPr>
            </w:pPr>
            <w:r w:rsidRPr="00F516A7">
              <w:rPr>
                <w:rFonts w:ascii="方正宋三简体" w:eastAsia="方正宋三简体" w:hAnsi="Calibri" w:cs="Times New Roman" w:hint="eastAsia"/>
                <w:b/>
                <w:bCs/>
                <w:sz w:val="18"/>
                <w:szCs w:val="18"/>
              </w:rPr>
              <w:t>学分</w:t>
            </w:r>
          </w:p>
        </w:tc>
        <w:tc>
          <w:tcPr>
            <w:tcW w:w="1920" w:type="dxa"/>
            <w:vMerge w:val="restart"/>
            <w:tcBorders>
              <w:top w:val="single" w:sz="4" w:space="0" w:color="auto"/>
              <w:left w:val="nil"/>
              <w:bottom w:val="single" w:sz="4" w:space="0" w:color="auto"/>
              <w:right w:val="single" w:sz="4" w:space="0" w:color="auto"/>
            </w:tcBorders>
            <w:vAlign w:val="center"/>
            <w:hideMark/>
          </w:tcPr>
          <w:p w14:paraId="587ED182" w14:textId="5173B74F" w:rsidR="00F53755" w:rsidRPr="00F516A7" w:rsidRDefault="00F53755" w:rsidP="007D64F8">
            <w:pPr>
              <w:spacing w:line="300" w:lineRule="exact"/>
              <w:jc w:val="center"/>
              <w:rPr>
                <w:rFonts w:ascii="方正宋三简体" w:eastAsia="方正宋三简体" w:hAnsi="Calibri" w:cs="Times New Roman"/>
                <w:b/>
                <w:bCs/>
                <w:sz w:val="18"/>
                <w:szCs w:val="18"/>
              </w:rPr>
            </w:pPr>
            <w:r w:rsidRPr="00F516A7">
              <w:rPr>
                <w:rFonts w:ascii="方正宋三简体" w:eastAsia="方正宋三简体" w:hAnsi="Calibri" w:cs="Times New Roman" w:hint="eastAsia"/>
                <w:b/>
                <w:bCs/>
                <w:sz w:val="18"/>
                <w:szCs w:val="18"/>
              </w:rPr>
              <w:t>占总学分比例</w:t>
            </w:r>
            <w:r>
              <w:rPr>
                <w:rFonts w:ascii="方正宋三简体" w:eastAsia="方正宋三简体" w:hAnsi="Calibri" w:cs="Times New Roman" w:hint="eastAsia"/>
                <w:b/>
                <w:bCs/>
                <w:sz w:val="18"/>
                <w:szCs w:val="18"/>
              </w:rPr>
              <w:t>（%）</w:t>
            </w:r>
          </w:p>
        </w:tc>
      </w:tr>
      <w:tr w:rsidR="00F53755" w:rsidRPr="00F516A7" w14:paraId="38AD308B" w14:textId="77777777" w:rsidTr="00F53755">
        <w:trPr>
          <w:trHeight w:val="641"/>
          <w:jc w:val="center"/>
        </w:trPr>
        <w:tc>
          <w:tcPr>
            <w:tcW w:w="1602" w:type="dxa"/>
            <w:vMerge/>
            <w:tcBorders>
              <w:top w:val="single" w:sz="4" w:space="0" w:color="auto"/>
              <w:left w:val="single" w:sz="4" w:space="0" w:color="auto"/>
              <w:bottom w:val="single" w:sz="4" w:space="0" w:color="auto"/>
              <w:right w:val="single" w:sz="4" w:space="0" w:color="auto"/>
            </w:tcBorders>
            <w:vAlign w:val="center"/>
            <w:hideMark/>
          </w:tcPr>
          <w:p w14:paraId="51C9241E" w14:textId="77777777" w:rsidR="00F53755" w:rsidRPr="00F516A7" w:rsidRDefault="00F53755" w:rsidP="007D64F8">
            <w:pPr>
              <w:widowControl/>
              <w:jc w:val="left"/>
              <w:rPr>
                <w:rFonts w:ascii="方正宋三简体" w:eastAsia="方正宋三简体" w:hAnsi="Calibri" w:cs="Times New Roman"/>
                <w:bCs/>
                <w:sz w:val="18"/>
                <w:szCs w:val="18"/>
              </w:rPr>
            </w:pPr>
          </w:p>
        </w:tc>
        <w:tc>
          <w:tcPr>
            <w:tcW w:w="2974" w:type="dxa"/>
            <w:gridSpan w:val="2"/>
            <w:vMerge/>
            <w:tcBorders>
              <w:top w:val="single" w:sz="4" w:space="0" w:color="auto"/>
              <w:left w:val="nil"/>
              <w:bottom w:val="single" w:sz="4" w:space="0" w:color="auto"/>
              <w:right w:val="single" w:sz="4" w:space="0" w:color="auto"/>
            </w:tcBorders>
            <w:vAlign w:val="center"/>
            <w:hideMark/>
          </w:tcPr>
          <w:p w14:paraId="2C7B6D7D" w14:textId="77777777" w:rsidR="00F53755" w:rsidRPr="00F516A7" w:rsidRDefault="00F53755" w:rsidP="007D64F8">
            <w:pPr>
              <w:widowControl/>
              <w:jc w:val="left"/>
              <w:rPr>
                <w:rFonts w:ascii="方正宋三简体" w:eastAsia="方正宋三简体" w:hAnsi="Calibri" w:cs="Times New Roman"/>
                <w:bCs/>
                <w:sz w:val="18"/>
                <w:szCs w:val="18"/>
              </w:rPr>
            </w:pPr>
          </w:p>
        </w:tc>
        <w:tc>
          <w:tcPr>
            <w:tcW w:w="758" w:type="dxa"/>
            <w:vMerge/>
            <w:tcBorders>
              <w:top w:val="single" w:sz="4" w:space="0" w:color="auto"/>
              <w:left w:val="nil"/>
              <w:bottom w:val="single" w:sz="4" w:space="0" w:color="auto"/>
              <w:right w:val="single" w:sz="4" w:space="0" w:color="auto"/>
            </w:tcBorders>
            <w:vAlign w:val="center"/>
            <w:hideMark/>
          </w:tcPr>
          <w:p w14:paraId="16241F0B" w14:textId="77777777" w:rsidR="00F53755" w:rsidRPr="00F516A7" w:rsidRDefault="00F53755" w:rsidP="007D64F8">
            <w:pPr>
              <w:widowControl/>
              <w:jc w:val="left"/>
              <w:rPr>
                <w:rFonts w:ascii="方正宋三简体" w:eastAsia="方正宋三简体" w:hAnsi="Calibri" w:cs="Times New Roman"/>
                <w:bCs/>
                <w:sz w:val="18"/>
                <w:szCs w:val="18"/>
              </w:rPr>
            </w:pPr>
          </w:p>
        </w:tc>
        <w:tc>
          <w:tcPr>
            <w:tcW w:w="1920" w:type="dxa"/>
            <w:vMerge/>
            <w:tcBorders>
              <w:top w:val="single" w:sz="4" w:space="0" w:color="auto"/>
              <w:left w:val="nil"/>
              <w:bottom w:val="single" w:sz="4" w:space="0" w:color="auto"/>
              <w:right w:val="single" w:sz="4" w:space="0" w:color="auto"/>
            </w:tcBorders>
            <w:vAlign w:val="center"/>
            <w:hideMark/>
          </w:tcPr>
          <w:p w14:paraId="68EF200B" w14:textId="77777777" w:rsidR="00F53755" w:rsidRPr="00F516A7" w:rsidRDefault="00F53755" w:rsidP="007D64F8">
            <w:pPr>
              <w:widowControl/>
              <w:jc w:val="left"/>
              <w:rPr>
                <w:rFonts w:ascii="方正宋三简体" w:eastAsia="方正宋三简体" w:hAnsi="Calibri" w:cs="Times New Roman"/>
                <w:bCs/>
                <w:sz w:val="18"/>
                <w:szCs w:val="18"/>
              </w:rPr>
            </w:pPr>
          </w:p>
        </w:tc>
      </w:tr>
      <w:tr w:rsidR="00F53755" w:rsidRPr="00F516A7" w14:paraId="46B70E30" w14:textId="77777777" w:rsidTr="00C63A7B">
        <w:trPr>
          <w:trHeight w:val="295"/>
          <w:jc w:val="center"/>
        </w:trPr>
        <w:tc>
          <w:tcPr>
            <w:tcW w:w="1602" w:type="dxa"/>
            <w:vMerge w:val="restart"/>
            <w:tcBorders>
              <w:top w:val="nil"/>
              <w:left w:val="single" w:sz="4" w:space="0" w:color="auto"/>
              <w:bottom w:val="single" w:sz="4" w:space="0" w:color="auto"/>
              <w:right w:val="single" w:sz="4" w:space="0" w:color="auto"/>
            </w:tcBorders>
            <w:vAlign w:val="center"/>
            <w:hideMark/>
          </w:tcPr>
          <w:p w14:paraId="672C2993" w14:textId="77777777" w:rsidR="00F53755" w:rsidRPr="00F516A7" w:rsidRDefault="00F53755" w:rsidP="007D64F8">
            <w:pPr>
              <w:spacing w:line="300" w:lineRule="exact"/>
              <w:jc w:val="center"/>
              <w:rPr>
                <w:rFonts w:ascii="方正宋三简体" w:eastAsia="方正宋三简体" w:hAnsi="Calibri" w:cs="Times New Roman"/>
                <w:b/>
                <w:bCs/>
                <w:sz w:val="18"/>
                <w:szCs w:val="18"/>
              </w:rPr>
            </w:pPr>
            <w:r w:rsidRPr="00F516A7">
              <w:rPr>
                <w:rFonts w:ascii="方正宋三简体" w:eastAsia="方正宋三简体" w:hAnsi="Calibri" w:cs="Times New Roman" w:hint="eastAsia"/>
                <w:b/>
                <w:bCs/>
                <w:sz w:val="18"/>
                <w:szCs w:val="18"/>
              </w:rPr>
              <w:t>通识教育课程</w:t>
            </w:r>
          </w:p>
        </w:tc>
        <w:tc>
          <w:tcPr>
            <w:tcW w:w="2281" w:type="dxa"/>
            <w:tcBorders>
              <w:top w:val="single" w:sz="4" w:space="0" w:color="auto"/>
              <w:left w:val="nil"/>
              <w:bottom w:val="single" w:sz="4" w:space="0" w:color="auto"/>
              <w:right w:val="single" w:sz="4" w:space="0" w:color="auto"/>
            </w:tcBorders>
            <w:vAlign w:val="center"/>
            <w:hideMark/>
          </w:tcPr>
          <w:p w14:paraId="2443C784" w14:textId="77777777"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思想政治理论</w:t>
            </w:r>
          </w:p>
        </w:tc>
        <w:tc>
          <w:tcPr>
            <w:tcW w:w="693" w:type="dxa"/>
            <w:vMerge w:val="restart"/>
            <w:tcBorders>
              <w:top w:val="nil"/>
              <w:left w:val="nil"/>
              <w:right w:val="single" w:sz="4" w:space="0" w:color="auto"/>
            </w:tcBorders>
            <w:vAlign w:val="center"/>
            <w:hideMark/>
          </w:tcPr>
          <w:p w14:paraId="5749E7FF" w14:textId="77777777" w:rsidR="00F53755" w:rsidRPr="00F516A7" w:rsidRDefault="00F53755" w:rsidP="007D64F8">
            <w:pPr>
              <w:spacing w:line="300" w:lineRule="exact"/>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必修</w:t>
            </w:r>
          </w:p>
        </w:tc>
        <w:tc>
          <w:tcPr>
            <w:tcW w:w="758" w:type="dxa"/>
            <w:tcBorders>
              <w:top w:val="single" w:sz="4" w:space="0" w:color="auto"/>
              <w:left w:val="nil"/>
              <w:bottom w:val="single" w:sz="4" w:space="0" w:color="auto"/>
              <w:right w:val="single" w:sz="4" w:space="0" w:color="auto"/>
            </w:tcBorders>
            <w:vAlign w:val="center"/>
          </w:tcPr>
          <w:p w14:paraId="495601B2"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vMerge w:val="restart"/>
            <w:tcBorders>
              <w:top w:val="single" w:sz="4" w:space="0" w:color="auto"/>
              <w:left w:val="nil"/>
              <w:right w:val="single" w:sz="4" w:space="0" w:color="auto"/>
            </w:tcBorders>
            <w:vAlign w:val="center"/>
            <w:hideMark/>
          </w:tcPr>
          <w:p w14:paraId="5A1A86ED" w14:textId="32347380" w:rsidR="00F53755" w:rsidRPr="00F516A7" w:rsidRDefault="00F53755" w:rsidP="00F53755">
            <w:pPr>
              <w:spacing w:line="300" w:lineRule="exact"/>
              <w:jc w:val="center"/>
              <w:rPr>
                <w:rFonts w:ascii="方正宋三简体" w:eastAsia="方正宋三简体" w:hAnsi="宋体" w:cs="Times New Roman"/>
                <w:sz w:val="18"/>
                <w:szCs w:val="18"/>
              </w:rPr>
            </w:pPr>
          </w:p>
        </w:tc>
      </w:tr>
      <w:tr w:rsidR="00F53755" w:rsidRPr="00F516A7" w14:paraId="0F2FD611"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hideMark/>
          </w:tcPr>
          <w:p w14:paraId="77A80F71"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05655140" w14:textId="77777777"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大学外语</w:t>
            </w:r>
          </w:p>
        </w:tc>
        <w:tc>
          <w:tcPr>
            <w:tcW w:w="693" w:type="dxa"/>
            <w:vMerge/>
            <w:tcBorders>
              <w:left w:val="nil"/>
              <w:right w:val="single" w:sz="4" w:space="0" w:color="auto"/>
            </w:tcBorders>
            <w:vAlign w:val="center"/>
            <w:hideMark/>
          </w:tcPr>
          <w:p w14:paraId="1AEAA6A5" w14:textId="77777777" w:rsidR="00F53755" w:rsidRPr="00F516A7" w:rsidRDefault="00F53755" w:rsidP="007D64F8">
            <w:pPr>
              <w:widowControl/>
              <w:jc w:val="left"/>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3707C9BB"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46ED0D9B" w14:textId="77777777" w:rsidR="00F53755" w:rsidRPr="00F516A7" w:rsidRDefault="00F53755" w:rsidP="00F53755">
            <w:pPr>
              <w:widowControl/>
              <w:jc w:val="center"/>
              <w:rPr>
                <w:rFonts w:ascii="方正宋三简体" w:eastAsia="方正宋三简体" w:hAnsi="宋体" w:cs="Times New Roman"/>
                <w:sz w:val="18"/>
                <w:szCs w:val="18"/>
              </w:rPr>
            </w:pPr>
          </w:p>
        </w:tc>
      </w:tr>
      <w:tr w:rsidR="00F53755" w:rsidRPr="00F516A7" w14:paraId="48921CCE"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hideMark/>
          </w:tcPr>
          <w:p w14:paraId="39340D16"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1CE6E6B3" w14:textId="77777777"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大学体育</w:t>
            </w:r>
          </w:p>
        </w:tc>
        <w:tc>
          <w:tcPr>
            <w:tcW w:w="693" w:type="dxa"/>
            <w:vMerge/>
            <w:tcBorders>
              <w:left w:val="nil"/>
              <w:right w:val="single" w:sz="4" w:space="0" w:color="auto"/>
            </w:tcBorders>
            <w:vAlign w:val="center"/>
            <w:hideMark/>
          </w:tcPr>
          <w:p w14:paraId="612D3578" w14:textId="77777777" w:rsidR="00F53755" w:rsidRPr="00F516A7" w:rsidRDefault="00F53755" w:rsidP="007D64F8">
            <w:pPr>
              <w:widowControl/>
              <w:jc w:val="left"/>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1E6931A2"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0F97AB45" w14:textId="77777777" w:rsidR="00F53755" w:rsidRPr="00F516A7" w:rsidRDefault="00F53755" w:rsidP="00F53755">
            <w:pPr>
              <w:widowControl/>
              <w:jc w:val="center"/>
              <w:rPr>
                <w:rFonts w:ascii="方正宋三简体" w:eastAsia="方正宋三简体" w:hAnsi="宋体" w:cs="Times New Roman"/>
                <w:sz w:val="18"/>
                <w:szCs w:val="18"/>
              </w:rPr>
            </w:pPr>
          </w:p>
        </w:tc>
      </w:tr>
      <w:tr w:rsidR="00F53755" w:rsidRPr="00F516A7" w14:paraId="6EEE8AF9"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hideMark/>
          </w:tcPr>
          <w:p w14:paraId="2867E128" w14:textId="77777777" w:rsidR="00F53755" w:rsidRPr="00F516A7" w:rsidRDefault="00F53755" w:rsidP="001A1AD8">
            <w:pPr>
              <w:widowControl/>
              <w:jc w:val="left"/>
              <w:rPr>
                <w:rFonts w:ascii="方正宋三简体" w:eastAsia="方正宋三简体" w:hAnsi="Calibri" w:cs="Times New Roman"/>
                <w:b/>
                <w:bCs/>
                <w:sz w:val="18"/>
                <w:szCs w:val="18"/>
              </w:rPr>
            </w:pPr>
          </w:p>
        </w:tc>
        <w:tc>
          <w:tcPr>
            <w:tcW w:w="2281" w:type="dxa"/>
            <w:tcBorders>
              <w:top w:val="single" w:sz="4" w:space="0" w:color="auto"/>
              <w:bottom w:val="single" w:sz="4" w:space="0" w:color="auto"/>
              <w:right w:val="single" w:sz="4" w:space="0" w:color="auto"/>
            </w:tcBorders>
            <w:vAlign w:val="center"/>
            <w:hideMark/>
          </w:tcPr>
          <w:p w14:paraId="34357899" w14:textId="5BF50501" w:rsidR="00F53755" w:rsidRPr="00F516A7" w:rsidRDefault="003E7CF7" w:rsidP="001A1AD8">
            <w:pPr>
              <w:jc w:val="center"/>
              <w:rPr>
                <w:rFonts w:ascii="方正宋三简体" w:eastAsia="方正宋三简体" w:hAnsi="宋体" w:cs="Times New Roman"/>
                <w:sz w:val="18"/>
                <w:szCs w:val="18"/>
              </w:rPr>
            </w:pPr>
            <w:r>
              <w:rPr>
                <w:rFonts w:ascii="宋体" w:eastAsia="宋体" w:hAnsi="宋体" w:cs="Mongolian Baiti" w:hint="eastAsia"/>
                <w:sz w:val="18"/>
                <w:szCs w:val="18"/>
              </w:rPr>
              <w:t>大学</w:t>
            </w:r>
            <w:r w:rsidR="00F53755" w:rsidRPr="00F516A7">
              <w:rPr>
                <w:rFonts w:ascii="宋体" w:eastAsia="宋体" w:hAnsi="宋体" w:cs="Mongolian Baiti" w:hint="eastAsia"/>
                <w:sz w:val="18"/>
                <w:szCs w:val="18"/>
              </w:rPr>
              <w:t>计算机（</w:t>
            </w:r>
            <w:proofErr w:type="gramStart"/>
            <w:r w:rsidR="00F53755" w:rsidRPr="00F516A7">
              <w:rPr>
                <w:rFonts w:ascii="宋体" w:eastAsia="宋体" w:hAnsi="宋体" w:cs="Mongolian Baiti" w:hint="eastAsia"/>
                <w:sz w:val="18"/>
                <w:szCs w:val="18"/>
              </w:rPr>
              <w:t>一</w:t>
            </w:r>
            <w:proofErr w:type="gramEnd"/>
            <w:r w:rsidR="00F53755" w:rsidRPr="00F516A7">
              <w:rPr>
                <w:rFonts w:ascii="宋体" w:eastAsia="宋体" w:hAnsi="宋体" w:cs="Mongolian Baiti" w:hint="eastAsia"/>
                <w:sz w:val="18"/>
                <w:szCs w:val="18"/>
              </w:rPr>
              <w:t>）（二）</w:t>
            </w:r>
          </w:p>
        </w:tc>
        <w:tc>
          <w:tcPr>
            <w:tcW w:w="693" w:type="dxa"/>
            <w:vMerge/>
            <w:tcBorders>
              <w:left w:val="single" w:sz="4" w:space="0" w:color="auto"/>
              <w:right w:val="single" w:sz="4" w:space="0" w:color="auto"/>
            </w:tcBorders>
            <w:vAlign w:val="center"/>
          </w:tcPr>
          <w:p w14:paraId="026060D9" w14:textId="77777777" w:rsidR="00F53755" w:rsidRPr="00F516A7" w:rsidRDefault="00F53755" w:rsidP="001A1AD8">
            <w:pPr>
              <w:widowControl/>
              <w:jc w:val="left"/>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46702173" w14:textId="77777777" w:rsidR="00F53755" w:rsidRPr="00F516A7" w:rsidRDefault="00F53755" w:rsidP="001A1AD8">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3C178FA5" w14:textId="77777777" w:rsidR="00F53755" w:rsidRPr="00F516A7" w:rsidRDefault="00F53755" w:rsidP="00F53755">
            <w:pPr>
              <w:widowControl/>
              <w:jc w:val="center"/>
              <w:rPr>
                <w:rFonts w:ascii="方正宋三简体" w:eastAsia="方正宋三简体" w:hAnsi="宋体" w:cs="Times New Roman"/>
                <w:sz w:val="18"/>
                <w:szCs w:val="18"/>
              </w:rPr>
            </w:pPr>
          </w:p>
        </w:tc>
      </w:tr>
      <w:tr w:rsidR="00F53755" w:rsidRPr="00F516A7" w14:paraId="7008BA2A"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tcPr>
          <w:p w14:paraId="09E286CE" w14:textId="77777777" w:rsidR="00F53755" w:rsidRPr="00F516A7" w:rsidRDefault="00F53755" w:rsidP="001A1AD8">
            <w:pPr>
              <w:widowControl/>
              <w:jc w:val="left"/>
              <w:rPr>
                <w:rFonts w:ascii="方正宋三简体" w:eastAsia="方正宋三简体" w:hAnsi="Calibri" w:cs="Times New Roman"/>
                <w:b/>
                <w:bCs/>
                <w:sz w:val="18"/>
                <w:szCs w:val="18"/>
              </w:rPr>
            </w:pPr>
          </w:p>
        </w:tc>
        <w:tc>
          <w:tcPr>
            <w:tcW w:w="2281" w:type="dxa"/>
            <w:tcBorders>
              <w:top w:val="single" w:sz="4" w:space="0" w:color="auto"/>
              <w:left w:val="single" w:sz="4" w:space="0" w:color="auto"/>
              <w:bottom w:val="single" w:sz="4" w:space="0" w:color="auto"/>
              <w:right w:val="single" w:sz="4" w:space="0" w:color="auto"/>
            </w:tcBorders>
            <w:vAlign w:val="center"/>
          </w:tcPr>
          <w:p w14:paraId="525A3C1D" w14:textId="07C14801" w:rsidR="00F53755" w:rsidRPr="00F516A7" w:rsidRDefault="00F53755" w:rsidP="001A1AD8">
            <w:pPr>
              <w:jc w:val="center"/>
              <w:rPr>
                <w:rFonts w:ascii="方正宋三简体" w:eastAsia="方正宋三简体" w:hAnsi="宋体" w:cs="Times New Roman"/>
                <w:sz w:val="18"/>
                <w:szCs w:val="18"/>
              </w:rPr>
            </w:pPr>
            <w:r w:rsidRPr="00F516A7">
              <w:rPr>
                <w:rFonts w:ascii="宋体" w:eastAsia="宋体" w:hAnsi="宋体" w:cs="Mongolian Baiti" w:hint="eastAsia"/>
                <w:sz w:val="18"/>
                <w:szCs w:val="18"/>
              </w:rPr>
              <w:t>高等数学（</w:t>
            </w:r>
            <w:proofErr w:type="gramStart"/>
            <w:r w:rsidRPr="00F516A7">
              <w:rPr>
                <w:rFonts w:ascii="宋体" w:eastAsia="宋体" w:hAnsi="宋体" w:cs="Mongolian Baiti" w:hint="eastAsia"/>
                <w:sz w:val="18"/>
                <w:szCs w:val="18"/>
              </w:rPr>
              <w:t>一</w:t>
            </w:r>
            <w:proofErr w:type="gramEnd"/>
            <w:r w:rsidRPr="00F516A7">
              <w:rPr>
                <w:rFonts w:ascii="宋体" w:eastAsia="宋体" w:hAnsi="宋体" w:cs="Mongolian Baiti" w:hint="eastAsia"/>
                <w:sz w:val="18"/>
                <w:szCs w:val="18"/>
              </w:rPr>
              <w:t>）（二）</w:t>
            </w:r>
          </w:p>
        </w:tc>
        <w:tc>
          <w:tcPr>
            <w:tcW w:w="693" w:type="dxa"/>
            <w:vMerge/>
            <w:tcBorders>
              <w:left w:val="nil"/>
              <w:right w:val="single" w:sz="4" w:space="0" w:color="auto"/>
            </w:tcBorders>
            <w:vAlign w:val="center"/>
          </w:tcPr>
          <w:p w14:paraId="6AC115F9" w14:textId="77777777" w:rsidR="00F53755" w:rsidRPr="00F516A7" w:rsidRDefault="00F53755" w:rsidP="001A1AD8">
            <w:pPr>
              <w:widowControl/>
              <w:jc w:val="left"/>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0C74F1D0" w14:textId="77777777" w:rsidR="00F53755" w:rsidRPr="00F516A7" w:rsidRDefault="00F53755" w:rsidP="001A1AD8">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tcPr>
          <w:p w14:paraId="47ED2747" w14:textId="77777777" w:rsidR="00F53755" w:rsidRPr="00F516A7" w:rsidRDefault="00F53755" w:rsidP="00F53755">
            <w:pPr>
              <w:widowControl/>
              <w:jc w:val="center"/>
              <w:rPr>
                <w:rFonts w:ascii="方正宋三简体" w:eastAsia="方正宋三简体" w:hAnsi="宋体" w:cs="Times New Roman"/>
                <w:sz w:val="18"/>
                <w:szCs w:val="18"/>
              </w:rPr>
            </w:pPr>
          </w:p>
        </w:tc>
      </w:tr>
      <w:tr w:rsidR="00F53755" w:rsidRPr="00F516A7" w14:paraId="017E4ABF"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tcPr>
          <w:p w14:paraId="647C2B1B" w14:textId="77777777" w:rsidR="00F53755" w:rsidRPr="00F516A7" w:rsidRDefault="00F53755" w:rsidP="001A1AD8">
            <w:pPr>
              <w:widowControl/>
              <w:jc w:val="left"/>
              <w:rPr>
                <w:rFonts w:ascii="方正宋三简体" w:eastAsia="方正宋三简体" w:hAnsi="Calibri" w:cs="Times New Roman"/>
                <w:b/>
                <w:bCs/>
                <w:sz w:val="18"/>
                <w:szCs w:val="18"/>
              </w:rPr>
            </w:pPr>
          </w:p>
        </w:tc>
        <w:tc>
          <w:tcPr>
            <w:tcW w:w="2281" w:type="dxa"/>
            <w:tcBorders>
              <w:top w:val="single" w:sz="4" w:space="0" w:color="auto"/>
              <w:left w:val="single" w:sz="4" w:space="0" w:color="auto"/>
              <w:bottom w:val="single" w:sz="4" w:space="0" w:color="auto"/>
              <w:right w:val="single" w:sz="4" w:space="0" w:color="auto"/>
            </w:tcBorders>
            <w:vAlign w:val="center"/>
          </w:tcPr>
          <w:p w14:paraId="0A8E85C6" w14:textId="1CF411A7" w:rsidR="00F53755" w:rsidRPr="00F516A7" w:rsidRDefault="00F53755" w:rsidP="001A1AD8">
            <w:pPr>
              <w:jc w:val="center"/>
              <w:rPr>
                <w:rFonts w:ascii="方正宋三简体" w:eastAsia="方正宋三简体" w:hAnsi="宋体" w:cs="Times New Roman"/>
                <w:sz w:val="18"/>
                <w:szCs w:val="18"/>
              </w:rPr>
            </w:pPr>
            <w:r w:rsidRPr="00F516A7">
              <w:rPr>
                <w:rFonts w:ascii="宋体" w:eastAsia="宋体" w:hAnsi="宋体" w:cs="Mongolian Baiti" w:hint="eastAsia"/>
                <w:sz w:val="18"/>
                <w:szCs w:val="18"/>
              </w:rPr>
              <w:t>大学物理（</w:t>
            </w:r>
            <w:proofErr w:type="gramStart"/>
            <w:r w:rsidRPr="00F516A7">
              <w:rPr>
                <w:rFonts w:ascii="宋体" w:eastAsia="宋体" w:hAnsi="宋体" w:cs="Mongolian Baiti" w:hint="eastAsia"/>
                <w:sz w:val="18"/>
                <w:szCs w:val="18"/>
              </w:rPr>
              <w:t>一</w:t>
            </w:r>
            <w:proofErr w:type="gramEnd"/>
            <w:r w:rsidRPr="00F516A7">
              <w:rPr>
                <w:rFonts w:ascii="宋体" w:eastAsia="宋体" w:hAnsi="宋体" w:cs="Mongolian Baiti" w:hint="eastAsia"/>
                <w:sz w:val="18"/>
                <w:szCs w:val="18"/>
              </w:rPr>
              <w:t>）（二）</w:t>
            </w:r>
          </w:p>
        </w:tc>
        <w:tc>
          <w:tcPr>
            <w:tcW w:w="693" w:type="dxa"/>
            <w:vMerge/>
            <w:tcBorders>
              <w:left w:val="nil"/>
              <w:right w:val="single" w:sz="4" w:space="0" w:color="auto"/>
            </w:tcBorders>
            <w:vAlign w:val="center"/>
          </w:tcPr>
          <w:p w14:paraId="18AEC40A" w14:textId="77777777" w:rsidR="00F53755" w:rsidRPr="00F516A7" w:rsidRDefault="00F53755" w:rsidP="001A1AD8">
            <w:pPr>
              <w:widowControl/>
              <w:jc w:val="left"/>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03A37593" w14:textId="77777777" w:rsidR="00F53755" w:rsidRPr="00F516A7" w:rsidRDefault="00F53755" w:rsidP="001A1AD8">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tcPr>
          <w:p w14:paraId="67FA1ED9" w14:textId="77777777" w:rsidR="00F53755" w:rsidRPr="00F516A7" w:rsidRDefault="00F53755" w:rsidP="00F53755">
            <w:pPr>
              <w:widowControl/>
              <w:jc w:val="center"/>
              <w:rPr>
                <w:rFonts w:ascii="方正宋三简体" w:eastAsia="方正宋三简体" w:hAnsi="宋体" w:cs="Times New Roman"/>
                <w:sz w:val="18"/>
                <w:szCs w:val="18"/>
              </w:rPr>
            </w:pPr>
          </w:p>
        </w:tc>
      </w:tr>
      <w:tr w:rsidR="00F53755" w:rsidRPr="00F516A7" w14:paraId="3DAF62D8"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tcPr>
          <w:p w14:paraId="50567116"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tcPr>
          <w:p w14:paraId="1F3D31EF" w14:textId="77777777"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心理健康教育</w:t>
            </w:r>
          </w:p>
        </w:tc>
        <w:tc>
          <w:tcPr>
            <w:tcW w:w="693" w:type="dxa"/>
            <w:vMerge/>
            <w:tcBorders>
              <w:left w:val="nil"/>
              <w:right w:val="single" w:sz="4" w:space="0" w:color="auto"/>
            </w:tcBorders>
            <w:vAlign w:val="center"/>
          </w:tcPr>
          <w:p w14:paraId="09B1689B" w14:textId="77777777" w:rsidR="00F53755" w:rsidRPr="00F516A7" w:rsidRDefault="00F53755" w:rsidP="007D64F8">
            <w:pPr>
              <w:widowControl/>
              <w:jc w:val="left"/>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7606C06C"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tcPr>
          <w:p w14:paraId="51CCED10" w14:textId="77777777" w:rsidR="00F53755" w:rsidRPr="00F516A7" w:rsidRDefault="00F53755" w:rsidP="00F53755">
            <w:pPr>
              <w:widowControl/>
              <w:jc w:val="center"/>
              <w:rPr>
                <w:rFonts w:ascii="方正宋三简体" w:eastAsia="方正宋三简体" w:hAnsi="宋体" w:cs="Times New Roman"/>
                <w:sz w:val="18"/>
                <w:szCs w:val="18"/>
              </w:rPr>
            </w:pPr>
          </w:p>
        </w:tc>
      </w:tr>
      <w:tr w:rsidR="007042A5" w:rsidRPr="00F516A7" w14:paraId="1180FBC2"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tcPr>
          <w:p w14:paraId="46658157" w14:textId="77777777" w:rsidR="007042A5" w:rsidRPr="00F516A7" w:rsidRDefault="007042A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tcPr>
          <w:p w14:paraId="3F1FB102" w14:textId="00F3F200" w:rsidR="007042A5" w:rsidRPr="00F516A7" w:rsidRDefault="007042A5" w:rsidP="007D64F8">
            <w:pPr>
              <w:jc w:val="center"/>
              <w:rPr>
                <w:rFonts w:ascii="方正宋三简体" w:eastAsia="方正宋三简体" w:hAnsi="宋体" w:cs="Times New Roman"/>
                <w:sz w:val="18"/>
                <w:szCs w:val="18"/>
              </w:rPr>
            </w:pPr>
            <w:r>
              <w:rPr>
                <w:rFonts w:ascii="方正宋三简体" w:eastAsia="方正宋三简体" w:hAnsi="宋体" w:cs="Times New Roman" w:hint="eastAsia"/>
                <w:sz w:val="18"/>
                <w:szCs w:val="18"/>
              </w:rPr>
              <w:t>军事理论</w:t>
            </w:r>
          </w:p>
        </w:tc>
        <w:tc>
          <w:tcPr>
            <w:tcW w:w="693" w:type="dxa"/>
            <w:vMerge/>
            <w:tcBorders>
              <w:left w:val="nil"/>
              <w:right w:val="single" w:sz="4" w:space="0" w:color="auto"/>
            </w:tcBorders>
            <w:vAlign w:val="center"/>
          </w:tcPr>
          <w:p w14:paraId="3DD681BA" w14:textId="77777777" w:rsidR="007042A5" w:rsidRPr="00F516A7" w:rsidRDefault="007042A5" w:rsidP="007D64F8">
            <w:pPr>
              <w:widowControl/>
              <w:jc w:val="left"/>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693B9AE7" w14:textId="77777777" w:rsidR="007042A5" w:rsidRPr="00F516A7" w:rsidRDefault="007042A5" w:rsidP="007D64F8">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tcPr>
          <w:p w14:paraId="2EB2840F" w14:textId="77777777" w:rsidR="007042A5" w:rsidRPr="00F516A7" w:rsidRDefault="007042A5" w:rsidP="00F53755">
            <w:pPr>
              <w:widowControl/>
              <w:jc w:val="center"/>
              <w:rPr>
                <w:rFonts w:ascii="方正宋三简体" w:eastAsia="方正宋三简体" w:hAnsi="宋体" w:cs="Times New Roman"/>
                <w:sz w:val="18"/>
                <w:szCs w:val="18"/>
              </w:rPr>
            </w:pPr>
          </w:p>
        </w:tc>
      </w:tr>
      <w:tr w:rsidR="00F53755" w:rsidRPr="00F516A7" w14:paraId="719166F2"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tcPr>
          <w:p w14:paraId="0C6FBEC1"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tcPr>
          <w:p w14:paraId="35F5B420" w14:textId="77FF5B1F" w:rsidR="00F53755" w:rsidRPr="00791897" w:rsidRDefault="00F53755" w:rsidP="00791897">
            <w:pPr>
              <w:jc w:val="center"/>
              <w:rPr>
                <w:rFonts w:ascii="方正宋三简体" w:eastAsia="方正宋三简体" w:hAnsi="宋体" w:cs="Times New Roman"/>
                <w:color w:val="FF0000"/>
                <w:sz w:val="18"/>
                <w:szCs w:val="18"/>
              </w:rPr>
            </w:pPr>
            <w:r w:rsidRPr="00791897">
              <w:rPr>
                <w:rFonts w:ascii="方正宋三简体" w:eastAsia="方正宋三简体" w:hAnsi="宋体" w:cs="Times New Roman" w:hint="eastAsia"/>
                <w:color w:val="FF0000"/>
                <w:sz w:val="18"/>
                <w:szCs w:val="18"/>
              </w:rPr>
              <w:t>大学生就业指导</w:t>
            </w:r>
          </w:p>
        </w:tc>
        <w:tc>
          <w:tcPr>
            <w:tcW w:w="693" w:type="dxa"/>
            <w:vMerge/>
            <w:tcBorders>
              <w:left w:val="nil"/>
              <w:right w:val="single" w:sz="4" w:space="0" w:color="auto"/>
            </w:tcBorders>
            <w:vAlign w:val="center"/>
          </w:tcPr>
          <w:p w14:paraId="2E0C0A71" w14:textId="77777777" w:rsidR="00F53755" w:rsidRPr="00F516A7" w:rsidRDefault="00F53755" w:rsidP="007D64F8">
            <w:pPr>
              <w:widowControl/>
              <w:jc w:val="left"/>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1EF94A39"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tcPr>
          <w:p w14:paraId="288781F5" w14:textId="77777777" w:rsidR="00F53755" w:rsidRPr="00F516A7" w:rsidRDefault="00F53755" w:rsidP="00F53755">
            <w:pPr>
              <w:widowControl/>
              <w:jc w:val="center"/>
              <w:rPr>
                <w:rFonts w:ascii="方正宋三简体" w:eastAsia="方正宋三简体" w:hAnsi="宋体" w:cs="Times New Roman"/>
                <w:sz w:val="18"/>
                <w:szCs w:val="18"/>
              </w:rPr>
            </w:pPr>
          </w:p>
        </w:tc>
      </w:tr>
      <w:tr w:rsidR="00F53755" w:rsidRPr="00F516A7" w14:paraId="6425B152"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tcPr>
          <w:p w14:paraId="02410668"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tcPr>
          <w:p w14:paraId="139F6487" w14:textId="6402C102"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大学生创新创业指导</w:t>
            </w:r>
          </w:p>
        </w:tc>
        <w:tc>
          <w:tcPr>
            <w:tcW w:w="693" w:type="dxa"/>
            <w:vMerge/>
            <w:tcBorders>
              <w:left w:val="nil"/>
              <w:bottom w:val="single" w:sz="4" w:space="0" w:color="auto"/>
              <w:right w:val="single" w:sz="4" w:space="0" w:color="auto"/>
            </w:tcBorders>
            <w:vAlign w:val="center"/>
          </w:tcPr>
          <w:p w14:paraId="64E050FB" w14:textId="77777777" w:rsidR="00F53755" w:rsidRPr="00F516A7" w:rsidRDefault="00F53755" w:rsidP="007D64F8">
            <w:pPr>
              <w:widowControl/>
              <w:jc w:val="left"/>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0C8F9809"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vMerge/>
            <w:tcBorders>
              <w:left w:val="nil"/>
              <w:bottom w:val="single" w:sz="4" w:space="0" w:color="auto"/>
              <w:right w:val="single" w:sz="4" w:space="0" w:color="auto"/>
            </w:tcBorders>
            <w:vAlign w:val="center"/>
          </w:tcPr>
          <w:p w14:paraId="7533ED5B" w14:textId="77777777" w:rsidR="00F53755" w:rsidRPr="00F516A7" w:rsidRDefault="00F53755" w:rsidP="00F53755">
            <w:pPr>
              <w:widowControl/>
              <w:jc w:val="center"/>
              <w:rPr>
                <w:rFonts w:ascii="方正宋三简体" w:eastAsia="方正宋三简体" w:hAnsi="宋体" w:cs="Times New Roman"/>
                <w:sz w:val="18"/>
                <w:szCs w:val="18"/>
              </w:rPr>
            </w:pPr>
          </w:p>
        </w:tc>
      </w:tr>
      <w:tr w:rsidR="00F53755" w:rsidRPr="00F516A7" w14:paraId="5BDAB547"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hideMark/>
          </w:tcPr>
          <w:p w14:paraId="72275509"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69F635AD" w14:textId="77777777"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文明起源与历史演变</w:t>
            </w:r>
          </w:p>
        </w:tc>
        <w:tc>
          <w:tcPr>
            <w:tcW w:w="693" w:type="dxa"/>
            <w:vMerge w:val="restart"/>
            <w:tcBorders>
              <w:top w:val="nil"/>
              <w:left w:val="nil"/>
              <w:right w:val="single" w:sz="4" w:space="0" w:color="auto"/>
            </w:tcBorders>
            <w:vAlign w:val="center"/>
            <w:hideMark/>
          </w:tcPr>
          <w:p w14:paraId="25760DFC" w14:textId="77777777" w:rsidR="00F53755" w:rsidRPr="00F516A7" w:rsidRDefault="00F53755" w:rsidP="007D64F8">
            <w:pPr>
              <w:spacing w:line="300" w:lineRule="exact"/>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选修</w:t>
            </w:r>
          </w:p>
        </w:tc>
        <w:tc>
          <w:tcPr>
            <w:tcW w:w="758" w:type="dxa"/>
            <w:vMerge w:val="restart"/>
            <w:tcBorders>
              <w:top w:val="single" w:sz="4" w:space="0" w:color="auto"/>
              <w:left w:val="nil"/>
              <w:right w:val="single" w:sz="4" w:space="0" w:color="auto"/>
            </w:tcBorders>
            <w:vAlign w:val="center"/>
          </w:tcPr>
          <w:p w14:paraId="3D0331BF"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vMerge w:val="restart"/>
            <w:tcBorders>
              <w:top w:val="single" w:sz="4" w:space="0" w:color="auto"/>
              <w:left w:val="nil"/>
              <w:right w:val="single" w:sz="4" w:space="0" w:color="auto"/>
            </w:tcBorders>
            <w:vAlign w:val="center"/>
            <w:hideMark/>
          </w:tcPr>
          <w:p w14:paraId="64744728" w14:textId="7003AF1E" w:rsidR="00F53755" w:rsidRPr="00F516A7" w:rsidRDefault="00F53755" w:rsidP="00F53755">
            <w:pPr>
              <w:spacing w:line="300" w:lineRule="exact"/>
              <w:jc w:val="center"/>
              <w:rPr>
                <w:rFonts w:ascii="方正宋三简体" w:eastAsia="方正宋三简体" w:hAnsi="宋体" w:cs="Times New Roman"/>
                <w:sz w:val="18"/>
                <w:szCs w:val="18"/>
              </w:rPr>
            </w:pPr>
          </w:p>
        </w:tc>
      </w:tr>
      <w:tr w:rsidR="00F53755" w:rsidRPr="00F516A7" w14:paraId="066967B1"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hideMark/>
          </w:tcPr>
          <w:p w14:paraId="70694646"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11B9D156" w14:textId="77777777"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人类思想与自我认知</w:t>
            </w:r>
          </w:p>
        </w:tc>
        <w:tc>
          <w:tcPr>
            <w:tcW w:w="693" w:type="dxa"/>
            <w:vMerge/>
            <w:tcBorders>
              <w:left w:val="nil"/>
              <w:right w:val="single" w:sz="4" w:space="0" w:color="auto"/>
            </w:tcBorders>
            <w:vAlign w:val="center"/>
            <w:hideMark/>
          </w:tcPr>
          <w:p w14:paraId="20A084EB"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758" w:type="dxa"/>
            <w:vMerge/>
            <w:tcBorders>
              <w:left w:val="nil"/>
              <w:right w:val="single" w:sz="4" w:space="0" w:color="auto"/>
            </w:tcBorders>
            <w:vAlign w:val="center"/>
          </w:tcPr>
          <w:p w14:paraId="4917F972"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382534DA" w14:textId="77777777" w:rsidR="00F53755" w:rsidRPr="00F516A7" w:rsidRDefault="00F53755" w:rsidP="00F53755">
            <w:pPr>
              <w:spacing w:line="300" w:lineRule="exact"/>
              <w:jc w:val="center"/>
              <w:rPr>
                <w:rFonts w:ascii="方正宋三简体" w:eastAsia="方正宋三简体" w:hAnsi="宋体" w:cs="Times New Roman"/>
                <w:sz w:val="18"/>
                <w:szCs w:val="18"/>
              </w:rPr>
            </w:pPr>
          </w:p>
        </w:tc>
      </w:tr>
      <w:tr w:rsidR="00F53755" w:rsidRPr="00F516A7" w14:paraId="3C6F1B54"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hideMark/>
          </w:tcPr>
          <w:p w14:paraId="14BB9246"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7AE737E8" w14:textId="476119DF"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艺术鉴赏与审美体验</w:t>
            </w:r>
          </w:p>
        </w:tc>
        <w:tc>
          <w:tcPr>
            <w:tcW w:w="693" w:type="dxa"/>
            <w:vMerge/>
            <w:tcBorders>
              <w:left w:val="nil"/>
              <w:right w:val="single" w:sz="4" w:space="0" w:color="auto"/>
            </w:tcBorders>
            <w:vAlign w:val="center"/>
            <w:hideMark/>
          </w:tcPr>
          <w:p w14:paraId="1358AD21"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758" w:type="dxa"/>
            <w:vMerge/>
            <w:tcBorders>
              <w:left w:val="nil"/>
              <w:right w:val="single" w:sz="4" w:space="0" w:color="auto"/>
            </w:tcBorders>
            <w:vAlign w:val="center"/>
          </w:tcPr>
          <w:p w14:paraId="4BF6898E"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58CFF176" w14:textId="77777777" w:rsidR="00F53755" w:rsidRPr="00F516A7" w:rsidRDefault="00F53755" w:rsidP="00F53755">
            <w:pPr>
              <w:spacing w:line="300" w:lineRule="exact"/>
              <w:jc w:val="center"/>
              <w:rPr>
                <w:rFonts w:ascii="方正宋三简体" w:eastAsia="方正宋三简体" w:hAnsi="宋体" w:cs="Times New Roman"/>
                <w:sz w:val="18"/>
                <w:szCs w:val="18"/>
              </w:rPr>
            </w:pPr>
          </w:p>
        </w:tc>
      </w:tr>
      <w:tr w:rsidR="00F53755" w:rsidRPr="00F516A7" w14:paraId="2A2B4DDD"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hideMark/>
          </w:tcPr>
          <w:p w14:paraId="0D7828BB"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55BF3EC9" w14:textId="77777777"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科学发现与技术革新</w:t>
            </w:r>
          </w:p>
        </w:tc>
        <w:tc>
          <w:tcPr>
            <w:tcW w:w="693" w:type="dxa"/>
            <w:vMerge/>
            <w:tcBorders>
              <w:left w:val="nil"/>
              <w:right w:val="single" w:sz="4" w:space="0" w:color="auto"/>
            </w:tcBorders>
            <w:vAlign w:val="center"/>
            <w:hideMark/>
          </w:tcPr>
          <w:p w14:paraId="24D88F58"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758" w:type="dxa"/>
            <w:vMerge/>
            <w:tcBorders>
              <w:left w:val="nil"/>
              <w:right w:val="single" w:sz="4" w:space="0" w:color="auto"/>
            </w:tcBorders>
            <w:vAlign w:val="center"/>
          </w:tcPr>
          <w:p w14:paraId="22FFF325"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445C7618" w14:textId="77777777" w:rsidR="00F53755" w:rsidRPr="00F516A7" w:rsidRDefault="00F53755" w:rsidP="00F53755">
            <w:pPr>
              <w:spacing w:line="300" w:lineRule="exact"/>
              <w:jc w:val="center"/>
              <w:rPr>
                <w:rFonts w:ascii="方正宋三简体" w:eastAsia="方正宋三简体" w:hAnsi="宋体" w:cs="Times New Roman"/>
                <w:sz w:val="18"/>
                <w:szCs w:val="18"/>
              </w:rPr>
            </w:pPr>
          </w:p>
        </w:tc>
      </w:tr>
      <w:tr w:rsidR="00F53755" w:rsidRPr="00F516A7" w14:paraId="2A95D163" w14:textId="77777777" w:rsidTr="00C63A7B">
        <w:trPr>
          <w:trHeight w:val="131"/>
          <w:jc w:val="center"/>
        </w:trPr>
        <w:tc>
          <w:tcPr>
            <w:tcW w:w="1602" w:type="dxa"/>
            <w:vMerge/>
            <w:tcBorders>
              <w:top w:val="nil"/>
              <w:left w:val="single" w:sz="4" w:space="0" w:color="auto"/>
              <w:bottom w:val="single" w:sz="4" w:space="0" w:color="auto"/>
              <w:right w:val="single" w:sz="4" w:space="0" w:color="auto"/>
            </w:tcBorders>
            <w:vAlign w:val="center"/>
            <w:hideMark/>
          </w:tcPr>
          <w:p w14:paraId="5A56D447"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501A7C16" w14:textId="77777777"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经济活动与社会管理</w:t>
            </w:r>
          </w:p>
        </w:tc>
        <w:tc>
          <w:tcPr>
            <w:tcW w:w="693" w:type="dxa"/>
            <w:vMerge/>
            <w:tcBorders>
              <w:left w:val="nil"/>
              <w:right w:val="single" w:sz="4" w:space="0" w:color="auto"/>
            </w:tcBorders>
            <w:vAlign w:val="center"/>
            <w:hideMark/>
          </w:tcPr>
          <w:p w14:paraId="23173F18"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758" w:type="dxa"/>
            <w:vMerge/>
            <w:tcBorders>
              <w:left w:val="nil"/>
              <w:right w:val="single" w:sz="4" w:space="0" w:color="auto"/>
            </w:tcBorders>
            <w:vAlign w:val="center"/>
          </w:tcPr>
          <w:p w14:paraId="4DDC5329"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64E7C5A2" w14:textId="77777777" w:rsidR="00F53755" w:rsidRPr="00F516A7" w:rsidRDefault="00F53755" w:rsidP="00F53755">
            <w:pPr>
              <w:spacing w:line="300" w:lineRule="exact"/>
              <w:jc w:val="center"/>
              <w:rPr>
                <w:rFonts w:ascii="方正宋三简体" w:eastAsia="方正宋三简体" w:hAnsi="宋体" w:cs="Times New Roman"/>
                <w:sz w:val="18"/>
                <w:szCs w:val="18"/>
              </w:rPr>
            </w:pPr>
          </w:p>
        </w:tc>
      </w:tr>
      <w:tr w:rsidR="00F53755" w:rsidRPr="00F516A7" w14:paraId="6B410D33" w14:textId="77777777" w:rsidTr="00C63A7B">
        <w:trPr>
          <w:trHeight w:val="182"/>
          <w:jc w:val="center"/>
        </w:trPr>
        <w:tc>
          <w:tcPr>
            <w:tcW w:w="1602" w:type="dxa"/>
            <w:vMerge/>
            <w:tcBorders>
              <w:top w:val="nil"/>
              <w:left w:val="single" w:sz="4" w:space="0" w:color="auto"/>
              <w:bottom w:val="single" w:sz="4" w:space="0" w:color="auto"/>
              <w:right w:val="single" w:sz="4" w:space="0" w:color="auto"/>
            </w:tcBorders>
            <w:vAlign w:val="center"/>
            <w:hideMark/>
          </w:tcPr>
          <w:p w14:paraId="508E8E44"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07F4B59A" w14:textId="77777777"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国学经典与文化传承</w:t>
            </w:r>
          </w:p>
        </w:tc>
        <w:tc>
          <w:tcPr>
            <w:tcW w:w="693" w:type="dxa"/>
            <w:vMerge/>
            <w:tcBorders>
              <w:left w:val="nil"/>
              <w:right w:val="single" w:sz="4" w:space="0" w:color="auto"/>
            </w:tcBorders>
            <w:vAlign w:val="center"/>
            <w:hideMark/>
          </w:tcPr>
          <w:p w14:paraId="51E781D4"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758" w:type="dxa"/>
            <w:vMerge/>
            <w:tcBorders>
              <w:left w:val="nil"/>
              <w:right w:val="single" w:sz="4" w:space="0" w:color="auto"/>
            </w:tcBorders>
            <w:vAlign w:val="center"/>
            <w:hideMark/>
          </w:tcPr>
          <w:p w14:paraId="396C744A"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7B259138" w14:textId="77777777" w:rsidR="00F53755" w:rsidRPr="00F516A7" w:rsidRDefault="00F53755" w:rsidP="00F53755">
            <w:pPr>
              <w:spacing w:line="300" w:lineRule="exact"/>
              <w:jc w:val="center"/>
              <w:rPr>
                <w:rFonts w:ascii="方正宋三简体" w:eastAsia="方正宋三简体" w:hAnsi="宋体" w:cs="Times New Roman"/>
                <w:sz w:val="18"/>
                <w:szCs w:val="18"/>
              </w:rPr>
            </w:pPr>
          </w:p>
        </w:tc>
      </w:tr>
      <w:tr w:rsidR="00F53755" w:rsidRPr="00F516A7" w14:paraId="0F941C8E" w14:textId="77777777" w:rsidTr="00C63A7B">
        <w:trPr>
          <w:trHeight w:val="203"/>
          <w:jc w:val="center"/>
        </w:trPr>
        <w:tc>
          <w:tcPr>
            <w:tcW w:w="1602" w:type="dxa"/>
            <w:vMerge/>
            <w:tcBorders>
              <w:top w:val="nil"/>
              <w:left w:val="single" w:sz="4" w:space="0" w:color="auto"/>
              <w:bottom w:val="single" w:sz="4" w:space="0" w:color="auto"/>
              <w:right w:val="single" w:sz="4" w:space="0" w:color="auto"/>
            </w:tcBorders>
            <w:vAlign w:val="center"/>
            <w:hideMark/>
          </w:tcPr>
          <w:p w14:paraId="39A4411C"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6D629215" w14:textId="77777777"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名家讲坛与文明对话</w:t>
            </w:r>
          </w:p>
        </w:tc>
        <w:tc>
          <w:tcPr>
            <w:tcW w:w="693" w:type="dxa"/>
            <w:vMerge/>
            <w:tcBorders>
              <w:left w:val="nil"/>
              <w:right w:val="single" w:sz="4" w:space="0" w:color="auto"/>
            </w:tcBorders>
            <w:vAlign w:val="center"/>
            <w:hideMark/>
          </w:tcPr>
          <w:p w14:paraId="798B1155" w14:textId="77777777" w:rsidR="00F53755" w:rsidRPr="00F516A7" w:rsidRDefault="00F53755" w:rsidP="007D64F8">
            <w:pPr>
              <w:widowControl/>
              <w:jc w:val="left"/>
              <w:rPr>
                <w:rFonts w:ascii="方正宋三简体" w:eastAsia="方正宋三简体" w:hAnsi="宋体" w:cs="Times New Roman"/>
                <w:sz w:val="18"/>
                <w:szCs w:val="18"/>
              </w:rPr>
            </w:pPr>
          </w:p>
        </w:tc>
        <w:tc>
          <w:tcPr>
            <w:tcW w:w="758" w:type="dxa"/>
            <w:vMerge/>
            <w:tcBorders>
              <w:left w:val="nil"/>
              <w:right w:val="single" w:sz="4" w:space="0" w:color="auto"/>
            </w:tcBorders>
            <w:vAlign w:val="center"/>
            <w:hideMark/>
          </w:tcPr>
          <w:p w14:paraId="6724E4AF" w14:textId="77777777" w:rsidR="00F53755" w:rsidRPr="00F516A7" w:rsidRDefault="00F53755" w:rsidP="007D64F8">
            <w:pPr>
              <w:widowControl/>
              <w:jc w:val="left"/>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1AD59A7B" w14:textId="77777777" w:rsidR="00F53755" w:rsidRPr="00F516A7" w:rsidRDefault="00F53755" w:rsidP="00F53755">
            <w:pPr>
              <w:widowControl/>
              <w:jc w:val="center"/>
              <w:rPr>
                <w:rFonts w:ascii="方正宋三简体" w:eastAsia="方正宋三简体" w:hAnsi="宋体" w:cs="Times New Roman"/>
                <w:sz w:val="18"/>
                <w:szCs w:val="18"/>
              </w:rPr>
            </w:pPr>
          </w:p>
        </w:tc>
      </w:tr>
      <w:tr w:rsidR="00F53755" w:rsidRPr="00F516A7" w14:paraId="03110795" w14:textId="77777777" w:rsidTr="00C63A7B">
        <w:trPr>
          <w:trHeight w:val="197"/>
          <w:jc w:val="center"/>
        </w:trPr>
        <w:tc>
          <w:tcPr>
            <w:tcW w:w="1602" w:type="dxa"/>
            <w:vMerge/>
            <w:tcBorders>
              <w:top w:val="nil"/>
              <w:left w:val="single" w:sz="4" w:space="0" w:color="auto"/>
              <w:bottom w:val="single" w:sz="4" w:space="0" w:color="auto"/>
              <w:right w:val="single" w:sz="4" w:space="0" w:color="auto"/>
            </w:tcBorders>
            <w:vAlign w:val="center"/>
            <w:hideMark/>
          </w:tcPr>
          <w:p w14:paraId="40182C15"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7A5FF9D1" w14:textId="77777777"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欧美视野与亚非瞭望</w:t>
            </w:r>
          </w:p>
        </w:tc>
        <w:tc>
          <w:tcPr>
            <w:tcW w:w="693" w:type="dxa"/>
            <w:vMerge/>
            <w:tcBorders>
              <w:left w:val="nil"/>
              <w:right w:val="single" w:sz="4" w:space="0" w:color="auto"/>
            </w:tcBorders>
            <w:vAlign w:val="center"/>
            <w:hideMark/>
          </w:tcPr>
          <w:p w14:paraId="4EFFBF1C" w14:textId="77777777" w:rsidR="00F53755" w:rsidRPr="00F516A7" w:rsidRDefault="00F53755" w:rsidP="007D64F8">
            <w:pPr>
              <w:widowControl/>
              <w:jc w:val="left"/>
              <w:rPr>
                <w:rFonts w:ascii="方正宋三简体" w:eastAsia="方正宋三简体" w:hAnsi="宋体" w:cs="Times New Roman"/>
                <w:sz w:val="18"/>
                <w:szCs w:val="18"/>
              </w:rPr>
            </w:pPr>
          </w:p>
        </w:tc>
        <w:tc>
          <w:tcPr>
            <w:tcW w:w="758" w:type="dxa"/>
            <w:vMerge/>
            <w:tcBorders>
              <w:left w:val="nil"/>
              <w:right w:val="single" w:sz="4" w:space="0" w:color="auto"/>
            </w:tcBorders>
            <w:vAlign w:val="center"/>
            <w:hideMark/>
          </w:tcPr>
          <w:p w14:paraId="44537C80" w14:textId="77777777" w:rsidR="00F53755" w:rsidRPr="00F516A7" w:rsidRDefault="00F53755" w:rsidP="007D64F8">
            <w:pPr>
              <w:widowControl/>
              <w:jc w:val="left"/>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4D139391" w14:textId="77777777" w:rsidR="00F53755" w:rsidRPr="00F516A7" w:rsidRDefault="00F53755" w:rsidP="00F53755">
            <w:pPr>
              <w:widowControl/>
              <w:jc w:val="center"/>
              <w:rPr>
                <w:rFonts w:ascii="方正宋三简体" w:eastAsia="方正宋三简体" w:hAnsi="宋体" w:cs="Times New Roman"/>
                <w:sz w:val="18"/>
                <w:szCs w:val="18"/>
              </w:rPr>
            </w:pPr>
          </w:p>
        </w:tc>
      </w:tr>
      <w:tr w:rsidR="00F53755" w:rsidRPr="00F516A7" w14:paraId="2DD2D5DA" w14:textId="77777777" w:rsidTr="00C63A7B">
        <w:trPr>
          <w:trHeight w:val="242"/>
          <w:jc w:val="center"/>
        </w:trPr>
        <w:tc>
          <w:tcPr>
            <w:tcW w:w="1602" w:type="dxa"/>
            <w:vMerge/>
            <w:tcBorders>
              <w:top w:val="nil"/>
              <w:left w:val="single" w:sz="4" w:space="0" w:color="auto"/>
              <w:bottom w:val="single" w:sz="4" w:space="0" w:color="auto"/>
              <w:right w:val="single" w:sz="4" w:space="0" w:color="auto"/>
            </w:tcBorders>
            <w:vAlign w:val="center"/>
            <w:hideMark/>
          </w:tcPr>
          <w:p w14:paraId="3F5C93CE"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5D9F13E9" w14:textId="77777777"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创新创业与成长成才</w:t>
            </w:r>
          </w:p>
        </w:tc>
        <w:tc>
          <w:tcPr>
            <w:tcW w:w="693" w:type="dxa"/>
            <w:vMerge/>
            <w:tcBorders>
              <w:left w:val="nil"/>
              <w:right w:val="single" w:sz="4" w:space="0" w:color="auto"/>
            </w:tcBorders>
            <w:vAlign w:val="center"/>
            <w:hideMark/>
          </w:tcPr>
          <w:p w14:paraId="3ACBCCD4" w14:textId="77777777" w:rsidR="00F53755" w:rsidRPr="00F516A7" w:rsidRDefault="00F53755" w:rsidP="007D64F8">
            <w:pPr>
              <w:widowControl/>
              <w:jc w:val="left"/>
              <w:rPr>
                <w:rFonts w:ascii="方正宋三简体" w:eastAsia="方正宋三简体" w:hAnsi="宋体" w:cs="Times New Roman"/>
                <w:sz w:val="18"/>
                <w:szCs w:val="18"/>
              </w:rPr>
            </w:pPr>
          </w:p>
        </w:tc>
        <w:tc>
          <w:tcPr>
            <w:tcW w:w="758" w:type="dxa"/>
            <w:vMerge/>
            <w:tcBorders>
              <w:left w:val="nil"/>
              <w:right w:val="single" w:sz="4" w:space="0" w:color="auto"/>
            </w:tcBorders>
            <w:vAlign w:val="center"/>
            <w:hideMark/>
          </w:tcPr>
          <w:p w14:paraId="377DAC2B" w14:textId="77777777" w:rsidR="00F53755" w:rsidRPr="00F516A7" w:rsidRDefault="00F53755" w:rsidP="007D64F8">
            <w:pPr>
              <w:widowControl/>
              <w:jc w:val="left"/>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41E5F41D" w14:textId="77777777" w:rsidR="00F53755" w:rsidRPr="00F516A7" w:rsidRDefault="00F53755" w:rsidP="00F53755">
            <w:pPr>
              <w:widowControl/>
              <w:jc w:val="center"/>
              <w:rPr>
                <w:rFonts w:ascii="方正宋三简体" w:eastAsia="方正宋三简体" w:hAnsi="宋体" w:cs="Times New Roman"/>
                <w:sz w:val="18"/>
                <w:szCs w:val="18"/>
              </w:rPr>
            </w:pPr>
          </w:p>
        </w:tc>
      </w:tr>
      <w:tr w:rsidR="00F53755" w:rsidRPr="00F516A7" w14:paraId="207A4A19" w14:textId="77777777" w:rsidTr="00C63A7B">
        <w:trPr>
          <w:trHeight w:val="242"/>
          <w:jc w:val="center"/>
        </w:trPr>
        <w:tc>
          <w:tcPr>
            <w:tcW w:w="1602" w:type="dxa"/>
            <w:vMerge/>
            <w:tcBorders>
              <w:top w:val="nil"/>
              <w:left w:val="single" w:sz="4" w:space="0" w:color="auto"/>
              <w:bottom w:val="single" w:sz="4" w:space="0" w:color="auto"/>
              <w:right w:val="single" w:sz="4" w:space="0" w:color="auto"/>
            </w:tcBorders>
            <w:vAlign w:val="center"/>
            <w:hideMark/>
          </w:tcPr>
          <w:p w14:paraId="0C62D375" w14:textId="77777777" w:rsidR="00F53755" w:rsidRPr="00F516A7" w:rsidRDefault="00F53755" w:rsidP="007D64F8">
            <w:pPr>
              <w:widowControl/>
              <w:jc w:val="left"/>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4656D904" w14:textId="77777777" w:rsidR="00F53755" w:rsidRPr="00F516A7" w:rsidRDefault="00F53755" w:rsidP="007D64F8">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教师教育与职业素养</w:t>
            </w:r>
          </w:p>
        </w:tc>
        <w:tc>
          <w:tcPr>
            <w:tcW w:w="693" w:type="dxa"/>
            <w:vMerge/>
            <w:tcBorders>
              <w:left w:val="nil"/>
              <w:bottom w:val="single" w:sz="4" w:space="0" w:color="auto"/>
              <w:right w:val="single" w:sz="4" w:space="0" w:color="auto"/>
            </w:tcBorders>
            <w:vAlign w:val="center"/>
            <w:hideMark/>
          </w:tcPr>
          <w:p w14:paraId="0CD03A0F" w14:textId="77777777" w:rsidR="00F53755" w:rsidRPr="00F516A7" w:rsidRDefault="00F53755" w:rsidP="007D64F8">
            <w:pPr>
              <w:widowControl/>
              <w:jc w:val="left"/>
              <w:rPr>
                <w:rFonts w:ascii="方正宋三简体" w:eastAsia="方正宋三简体" w:hAnsi="宋体" w:cs="Times New Roman"/>
                <w:sz w:val="18"/>
                <w:szCs w:val="18"/>
              </w:rPr>
            </w:pPr>
          </w:p>
        </w:tc>
        <w:tc>
          <w:tcPr>
            <w:tcW w:w="758" w:type="dxa"/>
            <w:vMerge/>
            <w:tcBorders>
              <w:left w:val="nil"/>
              <w:bottom w:val="single" w:sz="4" w:space="0" w:color="auto"/>
              <w:right w:val="single" w:sz="4" w:space="0" w:color="auto"/>
            </w:tcBorders>
            <w:vAlign w:val="center"/>
            <w:hideMark/>
          </w:tcPr>
          <w:p w14:paraId="2B500F7E" w14:textId="77777777" w:rsidR="00F53755" w:rsidRPr="00F516A7" w:rsidRDefault="00F53755" w:rsidP="007D64F8">
            <w:pPr>
              <w:widowControl/>
              <w:jc w:val="left"/>
              <w:rPr>
                <w:rFonts w:ascii="方正宋三简体" w:eastAsia="方正宋三简体" w:hAnsi="宋体" w:cs="Times New Roman"/>
                <w:sz w:val="18"/>
                <w:szCs w:val="18"/>
              </w:rPr>
            </w:pPr>
          </w:p>
        </w:tc>
        <w:tc>
          <w:tcPr>
            <w:tcW w:w="1920" w:type="dxa"/>
            <w:vMerge/>
            <w:tcBorders>
              <w:left w:val="nil"/>
              <w:bottom w:val="single" w:sz="4" w:space="0" w:color="auto"/>
              <w:right w:val="single" w:sz="4" w:space="0" w:color="auto"/>
            </w:tcBorders>
            <w:vAlign w:val="center"/>
            <w:hideMark/>
          </w:tcPr>
          <w:p w14:paraId="215A4E4B" w14:textId="77777777" w:rsidR="00F53755" w:rsidRPr="00F516A7" w:rsidRDefault="00F53755" w:rsidP="00F53755">
            <w:pPr>
              <w:widowControl/>
              <w:jc w:val="center"/>
              <w:rPr>
                <w:rFonts w:ascii="方正宋三简体" w:eastAsia="方正宋三简体" w:hAnsi="宋体" w:cs="Times New Roman"/>
                <w:sz w:val="18"/>
                <w:szCs w:val="18"/>
              </w:rPr>
            </w:pPr>
          </w:p>
        </w:tc>
      </w:tr>
      <w:tr w:rsidR="00F53755" w:rsidRPr="00F516A7" w14:paraId="13B65A22" w14:textId="77777777" w:rsidTr="00C63A7B">
        <w:trPr>
          <w:trHeight w:val="441"/>
          <w:jc w:val="center"/>
        </w:trPr>
        <w:tc>
          <w:tcPr>
            <w:tcW w:w="1602" w:type="dxa"/>
            <w:tcBorders>
              <w:top w:val="nil"/>
              <w:left w:val="single" w:sz="4" w:space="0" w:color="auto"/>
              <w:right w:val="single" w:sz="4" w:space="0" w:color="auto"/>
            </w:tcBorders>
            <w:vAlign w:val="center"/>
            <w:hideMark/>
          </w:tcPr>
          <w:p w14:paraId="587FC9B1" w14:textId="77777777" w:rsidR="00C83E50" w:rsidRDefault="00C83E50" w:rsidP="00C63A7B">
            <w:pPr>
              <w:spacing w:line="300" w:lineRule="exact"/>
              <w:jc w:val="center"/>
              <w:rPr>
                <w:rFonts w:ascii="方正宋三简体" w:eastAsia="方正宋三简体" w:hAnsi="Calibri" w:cs="Times New Roman"/>
                <w:b/>
                <w:bCs/>
                <w:sz w:val="18"/>
                <w:szCs w:val="18"/>
              </w:rPr>
            </w:pPr>
          </w:p>
          <w:p w14:paraId="0E795310" w14:textId="0051ADA9" w:rsidR="00F53755" w:rsidRPr="00F516A7" w:rsidRDefault="00F53755" w:rsidP="00C63A7B">
            <w:pPr>
              <w:spacing w:line="300" w:lineRule="exact"/>
              <w:jc w:val="center"/>
              <w:rPr>
                <w:rFonts w:ascii="方正宋三简体" w:eastAsia="方正宋三简体" w:hAnsi="Calibri" w:cs="Times New Roman"/>
                <w:b/>
                <w:bCs/>
                <w:sz w:val="18"/>
                <w:szCs w:val="18"/>
              </w:rPr>
            </w:pPr>
            <w:r w:rsidRPr="00F516A7">
              <w:rPr>
                <w:rFonts w:ascii="方正宋三简体" w:eastAsia="方正宋三简体" w:hAnsi="Calibri" w:cs="Times New Roman" w:hint="eastAsia"/>
                <w:b/>
                <w:bCs/>
                <w:sz w:val="18"/>
                <w:szCs w:val="18"/>
              </w:rPr>
              <w:t>专业教育课程</w:t>
            </w:r>
          </w:p>
        </w:tc>
        <w:tc>
          <w:tcPr>
            <w:tcW w:w="2281" w:type="dxa"/>
            <w:tcBorders>
              <w:top w:val="single" w:sz="4" w:space="0" w:color="auto"/>
              <w:left w:val="nil"/>
              <w:bottom w:val="single" w:sz="4" w:space="0" w:color="auto"/>
              <w:right w:val="single" w:sz="4" w:space="0" w:color="auto"/>
            </w:tcBorders>
            <w:vAlign w:val="center"/>
            <w:hideMark/>
          </w:tcPr>
          <w:p w14:paraId="5F744635" w14:textId="6039ADF7" w:rsidR="00F53755" w:rsidRPr="00F516A7" w:rsidRDefault="00F53755" w:rsidP="007D64F8">
            <w:pPr>
              <w:spacing w:line="300" w:lineRule="exact"/>
              <w:jc w:val="center"/>
              <w:rPr>
                <w:rFonts w:ascii="方正宋三简体" w:eastAsia="方正宋三简体" w:hAnsi="宋体" w:cs="Times New Roman"/>
                <w:sz w:val="18"/>
                <w:szCs w:val="18"/>
              </w:rPr>
            </w:pPr>
            <w:r>
              <w:rPr>
                <w:rFonts w:ascii="方正宋三简体" w:eastAsia="方正宋三简体" w:hAnsi="宋体" w:cs="Times New Roman" w:hint="eastAsia"/>
                <w:sz w:val="18"/>
                <w:szCs w:val="18"/>
              </w:rPr>
              <w:t>专业必修</w:t>
            </w:r>
            <w:r w:rsidRPr="00F516A7">
              <w:rPr>
                <w:rFonts w:ascii="方正宋三简体" w:eastAsia="方正宋三简体" w:hAnsi="宋体" w:cs="Times New Roman" w:hint="eastAsia"/>
                <w:sz w:val="18"/>
                <w:szCs w:val="18"/>
              </w:rPr>
              <w:t>课程</w:t>
            </w:r>
          </w:p>
        </w:tc>
        <w:tc>
          <w:tcPr>
            <w:tcW w:w="693" w:type="dxa"/>
            <w:tcBorders>
              <w:top w:val="single" w:sz="4" w:space="0" w:color="auto"/>
              <w:left w:val="nil"/>
              <w:bottom w:val="single" w:sz="4" w:space="0" w:color="auto"/>
              <w:right w:val="single" w:sz="4" w:space="0" w:color="auto"/>
            </w:tcBorders>
            <w:vAlign w:val="center"/>
            <w:hideMark/>
          </w:tcPr>
          <w:p w14:paraId="0AB63E57" w14:textId="77777777" w:rsidR="00F53755" w:rsidRPr="00F516A7" w:rsidRDefault="00F53755" w:rsidP="007D64F8">
            <w:pPr>
              <w:spacing w:line="300" w:lineRule="exact"/>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必修</w:t>
            </w:r>
          </w:p>
        </w:tc>
        <w:tc>
          <w:tcPr>
            <w:tcW w:w="758" w:type="dxa"/>
            <w:tcBorders>
              <w:top w:val="single" w:sz="4" w:space="0" w:color="auto"/>
              <w:left w:val="nil"/>
              <w:bottom w:val="single" w:sz="4" w:space="0" w:color="auto"/>
              <w:right w:val="single" w:sz="4" w:space="0" w:color="auto"/>
            </w:tcBorders>
            <w:vAlign w:val="center"/>
          </w:tcPr>
          <w:p w14:paraId="0C825657"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tcBorders>
              <w:top w:val="nil"/>
              <w:left w:val="nil"/>
              <w:bottom w:val="single" w:sz="4" w:space="0" w:color="auto"/>
              <w:right w:val="single" w:sz="4" w:space="0" w:color="auto"/>
            </w:tcBorders>
            <w:vAlign w:val="center"/>
            <w:hideMark/>
          </w:tcPr>
          <w:p w14:paraId="4C487B7D" w14:textId="279A92EF" w:rsidR="00F53755" w:rsidRPr="00F516A7" w:rsidRDefault="00F53755" w:rsidP="00F53755">
            <w:pPr>
              <w:spacing w:line="300" w:lineRule="exact"/>
              <w:jc w:val="center"/>
              <w:rPr>
                <w:rFonts w:ascii="方正宋三简体" w:eastAsia="方正宋三简体" w:hAnsi="宋体" w:cs="Times New Roman"/>
                <w:sz w:val="18"/>
                <w:szCs w:val="18"/>
              </w:rPr>
            </w:pPr>
          </w:p>
        </w:tc>
      </w:tr>
      <w:tr w:rsidR="00F53755" w:rsidRPr="00F516A7" w14:paraId="4BDD3BA0" w14:textId="77777777" w:rsidTr="00C63A7B">
        <w:trPr>
          <w:trHeight w:val="544"/>
          <w:jc w:val="center"/>
        </w:trPr>
        <w:tc>
          <w:tcPr>
            <w:tcW w:w="1602" w:type="dxa"/>
            <w:tcBorders>
              <w:left w:val="single" w:sz="4" w:space="0" w:color="auto"/>
              <w:bottom w:val="single" w:sz="4" w:space="0" w:color="auto"/>
              <w:right w:val="single" w:sz="4" w:space="0" w:color="auto"/>
            </w:tcBorders>
            <w:vAlign w:val="center"/>
          </w:tcPr>
          <w:p w14:paraId="71BF8EE1" w14:textId="77777777" w:rsidR="00F53755" w:rsidRPr="00F516A7" w:rsidRDefault="00F53755" w:rsidP="00C83E50">
            <w:pPr>
              <w:widowControl/>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tcPr>
          <w:p w14:paraId="5CD9313E" w14:textId="77777777" w:rsidR="00F53755" w:rsidRPr="00F516A7" w:rsidRDefault="00F53755" w:rsidP="007D64F8">
            <w:pPr>
              <w:spacing w:line="300" w:lineRule="exact"/>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专业选修课程</w:t>
            </w:r>
          </w:p>
        </w:tc>
        <w:tc>
          <w:tcPr>
            <w:tcW w:w="693" w:type="dxa"/>
            <w:tcBorders>
              <w:top w:val="single" w:sz="4" w:space="0" w:color="auto"/>
              <w:left w:val="nil"/>
              <w:bottom w:val="single" w:sz="4" w:space="0" w:color="auto"/>
              <w:right w:val="single" w:sz="4" w:space="0" w:color="auto"/>
            </w:tcBorders>
            <w:vAlign w:val="center"/>
          </w:tcPr>
          <w:p w14:paraId="1342F9C2" w14:textId="77777777" w:rsidR="00F53755" w:rsidRPr="00F516A7" w:rsidRDefault="00F53755" w:rsidP="007D64F8">
            <w:pPr>
              <w:spacing w:line="300" w:lineRule="exact"/>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选修</w:t>
            </w:r>
          </w:p>
        </w:tc>
        <w:tc>
          <w:tcPr>
            <w:tcW w:w="758" w:type="dxa"/>
            <w:tcBorders>
              <w:top w:val="single" w:sz="4" w:space="0" w:color="auto"/>
              <w:left w:val="nil"/>
              <w:bottom w:val="single" w:sz="4" w:space="0" w:color="auto"/>
              <w:right w:val="single" w:sz="4" w:space="0" w:color="auto"/>
            </w:tcBorders>
            <w:vAlign w:val="center"/>
          </w:tcPr>
          <w:p w14:paraId="0B743FFA" w14:textId="77777777" w:rsidR="00F53755" w:rsidRPr="00F516A7" w:rsidRDefault="00F53755" w:rsidP="007D64F8">
            <w:pPr>
              <w:spacing w:line="300" w:lineRule="exact"/>
              <w:jc w:val="center"/>
              <w:rPr>
                <w:rFonts w:ascii="方正宋三简体" w:eastAsia="方正宋三简体" w:hAnsi="宋体" w:cs="Times New Roman"/>
                <w:sz w:val="18"/>
                <w:szCs w:val="18"/>
              </w:rPr>
            </w:pPr>
          </w:p>
        </w:tc>
        <w:tc>
          <w:tcPr>
            <w:tcW w:w="1920" w:type="dxa"/>
            <w:tcBorders>
              <w:top w:val="nil"/>
              <w:left w:val="nil"/>
              <w:bottom w:val="single" w:sz="4" w:space="0" w:color="auto"/>
              <w:right w:val="single" w:sz="4" w:space="0" w:color="auto"/>
            </w:tcBorders>
            <w:vAlign w:val="center"/>
          </w:tcPr>
          <w:p w14:paraId="3288F9A0" w14:textId="5861F900" w:rsidR="00F53755" w:rsidRPr="00F516A7" w:rsidRDefault="00F53755" w:rsidP="00F53755">
            <w:pPr>
              <w:widowControl/>
              <w:ind w:firstLineChars="100" w:firstLine="180"/>
              <w:jc w:val="center"/>
              <w:rPr>
                <w:rFonts w:ascii="方正宋三简体" w:eastAsia="方正宋三简体" w:hAnsi="宋体" w:cs="Times New Roman"/>
                <w:sz w:val="18"/>
                <w:szCs w:val="18"/>
              </w:rPr>
            </w:pPr>
          </w:p>
        </w:tc>
      </w:tr>
      <w:tr w:rsidR="00C63A7B" w:rsidRPr="00F516A7" w14:paraId="393C6795" w14:textId="77777777" w:rsidTr="00424752">
        <w:trPr>
          <w:trHeight w:val="272"/>
          <w:jc w:val="center"/>
        </w:trPr>
        <w:tc>
          <w:tcPr>
            <w:tcW w:w="1602" w:type="dxa"/>
            <w:tcBorders>
              <w:top w:val="nil"/>
              <w:left w:val="single" w:sz="4" w:space="0" w:color="auto"/>
              <w:bottom w:val="single" w:sz="4" w:space="0" w:color="auto"/>
              <w:right w:val="single" w:sz="4" w:space="0" w:color="auto"/>
            </w:tcBorders>
            <w:vAlign w:val="center"/>
          </w:tcPr>
          <w:p w14:paraId="6897C98B" w14:textId="1F5BBCDC" w:rsidR="00C63A7B" w:rsidRPr="00C63A7B" w:rsidRDefault="00C63A7B" w:rsidP="00C63A7B">
            <w:pPr>
              <w:widowControl/>
              <w:jc w:val="center"/>
              <w:rPr>
                <w:rFonts w:ascii="方正宋三简体" w:eastAsia="方正宋三简体" w:hAnsi="Calibri" w:cs="Times New Roman"/>
                <w:b/>
                <w:bCs/>
                <w:sz w:val="18"/>
                <w:szCs w:val="18"/>
              </w:rPr>
            </w:pPr>
            <w:r w:rsidRPr="00C63A7B">
              <w:rPr>
                <w:rFonts w:ascii="方正宋三简体" w:eastAsia="方正宋三简体" w:hAnsi="Calibri" w:cs="Times New Roman" w:hint="eastAsia"/>
                <w:b/>
                <w:bCs/>
                <w:sz w:val="18"/>
                <w:szCs w:val="18"/>
              </w:rPr>
              <w:t>基础实践</w:t>
            </w:r>
          </w:p>
        </w:tc>
        <w:tc>
          <w:tcPr>
            <w:tcW w:w="2281" w:type="dxa"/>
            <w:tcBorders>
              <w:top w:val="single" w:sz="4" w:space="0" w:color="auto"/>
              <w:left w:val="nil"/>
              <w:bottom w:val="nil"/>
              <w:right w:val="single" w:sz="4" w:space="0" w:color="auto"/>
            </w:tcBorders>
            <w:vAlign w:val="center"/>
          </w:tcPr>
          <w:p w14:paraId="221BCD43" w14:textId="1D690782" w:rsidR="00C63A7B" w:rsidRPr="00F516A7" w:rsidRDefault="00C63A7B" w:rsidP="00C63A7B">
            <w:pPr>
              <w:spacing w:line="300" w:lineRule="exact"/>
              <w:jc w:val="center"/>
              <w:rPr>
                <w:rFonts w:ascii="方正宋三简体" w:eastAsia="方正宋三简体" w:hAnsi="宋体" w:cs="Times New Roman"/>
                <w:sz w:val="18"/>
                <w:szCs w:val="18"/>
              </w:rPr>
            </w:pPr>
            <w:r w:rsidRPr="00C63A7B">
              <w:rPr>
                <w:rFonts w:ascii="方正宋三简体" w:eastAsia="方正宋三简体" w:hAnsi="宋体" w:cs="Times New Roman" w:hint="eastAsia"/>
                <w:sz w:val="18"/>
                <w:szCs w:val="18"/>
              </w:rPr>
              <w:t>军事训练、生产劳动</w:t>
            </w:r>
          </w:p>
        </w:tc>
        <w:tc>
          <w:tcPr>
            <w:tcW w:w="693" w:type="dxa"/>
            <w:vMerge w:val="restart"/>
            <w:tcBorders>
              <w:top w:val="nil"/>
              <w:left w:val="nil"/>
              <w:right w:val="single" w:sz="4" w:space="0" w:color="auto"/>
            </w:tcBorders>
            <w:vAlign w:val="center"/>
          </w:tcPr>
          <w:p w14:paraId="1F9E4F2B" w14:textId="5FE632A8" w:rsidR="00C63A7B" w:rsidRPr="00F516A7" w:rsidRDefault="00C63A7B" w:rsidP="00C63A7B">
            <w:pPr>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必修</w:t>
            </w:r>
          </w:p>
        </w:tc>
        <w:tc>
          <w:tcPr>
            <w:tcW w:w="758" w:type="dxa"/>
            <w:tcBorders>
              <w:top w:val="single" w:sz="4" w:space="0" w:color="auto"/>
              <w:left w:val="nil"/>
              <w:bottom w:val="single" w:sz="4" w:space="0" w:color="auto"/>
              <w:right w:val="single" w:sz="4" w:space="0" w:color="auto"/>
            </w:tcBorders>
            <w:vAlign w:val="center"/>
          </w:tcPr>
          <w:p w14:paraId="174FF792" w14:textId="77777777" w:rsidR="00C63A7B" w:rsidRPr="00F516A7" w:rsidRDefault="00C63A7B" w:rsidP="00C63A7B">
            <w:pPr>
              <w:spacing w:line="300" w:lineRule="exact"/>
              <w:jc w:val="center"/>
              <w:rPr>
                <w:rFonts w:ascii="方正宋三简体" w:eastAsia="方正宋三简体" w:hAnsi="宋体" w:cs="Times New Roman"/>
                <w:sz w:val="18"/>
                <w:szCs w:val="18"/>
              </w:rPr>
            </w:pPr>
          </w:p>
        </w:tc>
        <w:tc>
          <w:tcPr>
            <w:tcW w:w="1920" w:type="dxa"/>
            <w:vMerge w:val="restart"/>
            <w:tcBorders>
              <w:top w:val="nil"/>
              <w:left w:val="nil"/>
              <w:right w:val="single" w:sz="4" w:space="0" w:color="auto"/>
            </w:tcBorders>
            <w:vAlign w:val="center"/>
          </w:tcPr>
          <w:p w14:paraId="71D9526F" w14:textId="77777777" w:rsidR="00C63A7B" w:rsidRPr="00F516A7" w:rsidRDefault="00C63A7B" w:rsidP="00C63A7B">
            <w:pPr>
              <w:widowControl/>
              <w:jc w:val="center"/>
              <w:rPr>
                <w:rFonts w:ascii="方正宋三简体" w:eastAsia="方正宋三简体" w:hAnsi="宋体" w:cs="Times New Roman"/>
                <w:sz w:val="18"/>
                <w:szCs w:val="18"/>
              </w:rPr>
            </w:pPr>
          </w:p>
        </w:tc>
      </w:tr>
      <w:tr w:rsidR="00C63A7B" w:rsidRPr="00F516A7" w14:paraId="4DA74D37" w14:textId="77777777" w:rsidTr="00424752">
        <w:trPr>
          <w:trHeight w:val="272"/>
          <w:jc w:val="center"/>
        </w:trPr>
        <w:tc>
          <w:tcPr>
            <w:tcW w:w="1602" w:type="dxa"/>
            <w:vMerge w:val="restart"/>
            <w:tcBorders>
              <w:top w:val="nil"/>
              <w:left w:val="single" w:sz="4" w:space="0" w:color="auto"/>
              <w:right w:val="single" w:sz="4" w:space="0" w:color="auto"/>
            </w:tcBorders>
            <w:vAlign w:val="center"/>
            <w:hideMark/>
          </w:tcPr>
          <w:p w14:paraId="0145546D" w14:textId="7DFD9639" w:rsidR="00C63A7B" w:rsidRPr="00C63A7B" w:rsidRDefault="00C63A7B" w:rsidP="00C63A7B">
            <w:pPr>
              <w:widowControl/>
              <w:jc w:val="center"/>
              <w:rPr>
                <w:rFonts w:ascii="方正宋三简体" w:eastAsia="方正宋三简体" w:hAnsi="Calibri" w:cs="Times New Roman"/>
                <w:b/>
                <w:bCs/>
                <w:sz w:val="18"/>
                <w:szCs w:val="18"/>
              </w:rPr>
            </w:pPr>
            <w:r w:rsidRPr="00C63A7B">
              <w:rPr>
                <w:rFonts w:ascii="方正宋三简体" w:eastAsia="方正宋三简体" w:hAnsi="Calibri" w:cs="Times New Roman" w:hint="eastAsia"/>
                <w:b/>
                <w:bCs/>
                <w:sz w:val="18"/>
                <w:szCs w:val="18"/>
              </w:rPr>
              <w:t>专业实践</w:t>
            </w:r>
          </w:p>
        </w:tc>
        <w:tc>
          <w:tcPr>
            <w:tcW w:w="2281" w:type="dxa"/>
            <w:tcBorders>
              <w:top w:val="single" w:sz="4" w:space="0" w:color="auto"/>
              <w:left w:val="nil"/>
              <w:bottom w:val="single" w:sz="4" w:space="0" w:color="auto"/>
              <w:right w:val="single" w:sz="4" w:space="0" w:color="auto"/>
            </w:tcBorders>
            <w:vAlign w:val="center"/>
          </w:tcPr>
          <w:p w14:paraId="5BC49145" w14:textId="77777777" w:rsidR="00C63A7B" w:rsidRPr="00F516A7" w:rsidRDefault="00C63A7B" w:rsidP="00C63A7B">
            <w:pPr>
              <w:spacing w:line="300" w:lineRule="exact"/>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专业见习</w:t>
            </w:r>
          </w:p>
        </w:tc>
        <w:tc>
          <w:tcPr>
            <w:tcW w:w="693" w:type="dxa"/>
            <w:vMerge/>
            <w:tcBorders>
              <w:left w:val="nil"/>
              <w:right w:val="single" w:sz="4" w:space="0" w:color="auto"/>
            </w:tcBorders>
            <w:vAlign w:val="center"/>
            <w:hideMark/>
          </w:tcPr>
          <w:p w14:paraId="1F05DC56" w14:textId="3C2B303C" w:rsidR="00C63A7B" w:rsidRPr="00F516A7" w:rsidRDefault="00C63A7B" w:rsidP="00C63A7B">
            <w:pPr>
              <w:widowControl/>
              <w:jc w:val="center"/>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3EE28D22" w14:textId="77777777" w:rsidR="00C63A7B" w:rsidRPr="00F516A7" w:rsidRDefault="00C63A7B" w:rsidP="00C63A7B">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262DFF49" w14:textId="419A4C71" w:rsidR="00C63A7B" w:rsidRPr="00F516A7" w:rsidRDefault="00C63A7B" w:rsidP="00C63A7B">
            <w:pPr>
              <w:widowControl/>
              <w:jc w:val="center"/>
              <w:rPr>
                <w:rFonts w:ascii="方正宋三简体" w:eastAsia="方正宋三简体" w:hAnsi="宋体" w:cs="Times New Roman"/>
                <w:sz w:val="18"/>
                <w:szCs w:val="18"/>
              </w:rPr>
            </w:pPr>
          </w:p>
        </w:tc>
      </w:tr>
      <w:tr w:rsidR="00C63A7B" w:rsidRPr="00F516A7" w14:paraId="114DF8EE" w14:textId="77777777" w:rsidTr="00424752">
        <w:trPr>
          <w:trHeight w:val="272"/>
          <w:jc w:val="center"/>
        </w:trPr>
        <w:tc>
          <w:tcPr>
            <w:tcW w:w="1602" w:type="dxa"/>
            <w:vMerge/>
            <w:tcBorders>
              <w:left w:val="single" w:sz="4" w:space="0" w:color="auto"/>
              <w:right w:val="single" w:sz="4" w:space="0" w:color="auto"/>
            </w:tcBorders>
            <w:vAlign w:val="center"/>
            <w:hideMark/>
          </w:tcPr>
          <w:p w14:paraId="264A0B94" w14:textId="77777777" w:rsidR="00C63A7B" w:rsidRPr="00C63A7B" w:rsidRDefault="00C63A7B" w:rsidP="00C63A7B">
            <w:pPr>
              <w:widowControl/>
              <w:jc w:val="center"/>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01AAE305" w14:textId="77777777" w:rsidR="00C63A7B" w:rsidRPr="00F516A7" w:rsidRDefault="00C63A7B" w:rsidP="00C63A7B">
            <w:pPr>
              <w:spacing w:line="300" w:lineRule="exact"/>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专业实习</w:t>
            </w:r>
          </w:p>
        </w:tc>
        <w:tc>
          <w:tcPr>
            <w:tcW w:w="693" w:type="dxa"/>
            <w:vMerge/>
            <w:tcBorders>
              <w:left w:val="nil"/>
              <w:right w:val="single" w:sz="4" w:space="0" w:color="auto"/>
            </w:tcBorders>
            <w:vAlign w:val="center"/>
            <w:hideMark/>
          </w:tcPr>
          <w:p w14:paraId="13D3D76A" w14:textId="77777777" w:rsidR="00C63A7B" w:rsidRPr="00F516A7" w:rsidRDefault="00C63A7B" w:rsidP="00C63A7B">
            <w:pPr>
              <w:widowControl/>
              <w:jc w:val="left"/>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40FBB183" w14:textId="77777777" w:rsidR="00C63A7B" w:rsidRPr="00F516A7" w:rsidRDefault="00C63A7B" w:rsidP="00C63A7B">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526F4243" w14:textId="77777777" w:rsidR="00C63A7B" w:rsidRPr="00F516A7" w:rsidRDefault="00C63A7B" w:rsidP="00C63A7B">
            <w:pPr>
              <w:widowControl/>
              <w:jc w:val="left"/>
              <w:rPr>
                <w:rFonts w:ascii="方正宋三简体" w:eastAsia="方正宋三简体" w:hAnsi="宋体" w:cs="Times New Roman"/>
                <w:sz w:val="18"/>
                <w:szCs w:val="18"/>
              </w:rPr>
            </w:pPr>
          </w:p>
        </w:tc>
      </w:tr>
      <w:tr w:rsidR="00C63A7B" w:rsidRPr="00F516A7" w14:paraId="5A754FBE" w14:textId="77777777" w:rsidTr="00424752">
        <w:trPr>
          <w:trHeight w:val="131"/>
          <w:jc w:val="center"/>
        </w:trPr>
        <w:tc>
          <w:tcPr>
            <w:tcW w:w="1602" w:type="dxa"/>
            <w:vMerge/>
            <w:tcBorders>
              <w:left w:val="single" w:sz="4" w:space="0" w:color="auto"/>
              <w:right w:val="single" w:sz="4" w:space="0" w:color="auto"/>
            </w:tcBorders>
            <w:vAlign w:val="center"/>
            <w:hideMark/>
          </w:tcPr>
          <w:p w14:paraId="77538E36" w14:textId="77777777" w:rsidR="00C63A7B" w:rsidRPr="00C63A7B" w:rsidRDefault="00C63A7B" w:rsidP="00C63A7B">
            <w:pPr>
              <w:widowControl/>
              <w:jc w:val="center"/>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5B839FF5" w14:textId="77777777" w:rsidR="00C63A7B" w:rsidRPr="00F516A7" w:rsidRDefault="00C63A7B" w:rsidP="00C63A7B">
            <w:pPr>
              <w:spacing w:line="300" w:lineRule="exact"/>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专业研习</w:t>
            </w:r>
          </w:p>
        </w:tc>
        <w:tc>
          <w:tcPr>
            <w:tcW w:w="693" w:type="dxa"/>
            <w:vMerge/>
            <w:tcBorders>
              <w:left w:val="nil"/>
              <w:right w:val="single" w:sz="4" w:space="0" w:color="auto"/>
            </w:tcBorders>
            <w:vAlign w:val="center"/>
            <w:hideMark/>
          </w:tcPr>
          <w:p w14:paraId="639C5B09" w14:textId="77777777" w:rsidR="00C63A7B" w:rsidRPr="00F516A7" w:rsidRDefault="00C63A7B" w:rsidP="00C63A7B">
            <w:pPr>
              <w:widowControl/>
              <w:jc w:val="left"/>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005D4ABB" w14:textId="77777777" w:rsidR="00C63A7B" w:rsidRPr="00F516A7" w:rsidRDefault="00C63A7B" w:rsidP="00C63A7B">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5FF87A36" w14:textId="77777777" w:rsidR="00C63A7B" w:rsidRPr="00F516A7" w:rsidRDefault="00C63A7B" w:rsidP="00C63A7B">
            <w:pPr>
              <w:widowControl/>
              <w:jc w:val="left"/>
              <w:rPr>
                <w:rFonts w:ascii="方正宋三简体" w:eastAsia="方正宋三简体" w:hAnsi="宋体" w:cs="Times New Roman"/>
                <w:sz w:val="18"/>
                <w:szCs w:val="18"/>
              </w:rPr>
            </w:pPr>
          </w:p>
        </w:tc>
      </w:tr>
      <w:tr w:rsidR="00C63A7B" w:rsidRPr="00F516A7" w14:paraId="7D03BAC5" w14:textId="77777777" w:rsidTr="00424752">
        <w:trPr>
          <w:trHeight w:val="131"/>
          <w:jc w:val="center"/>
        </w:trPr>
        <w:tc>
          <w:tcPr>
            <w:tcW w:w="1602" w:type="dxa"/>
            <w:vMerge/>
            <w:tcBorders>
              <w:left w:val="single" w:sz="4" w:space="0" w:color="auto"/>
              <w:bottom w:val="single" w:sz="4" w:space="0" w:color="auto"/>
              <w:right w:val="single" w:sz="4" w:space="0" w:color="auto"/>
            </w:tcBorders>
            <w:vAlign w:val="center"/>
            <w:hideMark/>
          </w:tcPr>
          <w:p w14:paraId="61811BF7" w14:textId="77777777" w:rsidR="00C63A7B" w:rsidRPr="00C63A7B" w:rsidRDefault="00C63A7B" w:rsidP="00C63A7B">
            <w:pPr>
              <w:widowControl/>
              <w:jc w:val="center"/>
              <w:rPr>
                <w:rFonts w:ascii="方正宋三简体" w:eastAsia="方正宋三简体" w:hAnsi="Calibri" w:cs="Times New Roman"/>
                <w:b/>
                <w:bCs/>
                <w:sz w:val="18"/>
                <w:szCs w:val="18"/>
              </w:rPr>
            </w:pPr>
          </w:p>
        </w:tc>
        <w:tc>
          <w:tcPr>
            <w:tcW w:w="2281" w:type="dxa"/>
            <w:tcBorders>
              <w:top w:val="single" w:sz="4" w:space="0" w:color="auto"/>
              <w:left w:val="nil"/>
              <w:bottom w:val="single" w:sz="4" w:space="0" w:color="auto"/>
              <w:right w:val="single" w:sz="4" w:space="0" w:color="auto"/>
            </w:tcBorders>
            <w:vAlign w:val="center"/>
            <w:hideMark/>
          </w:tcPr>
          <w:p w14:paraId="311ABACF" w14:textId="0D394005" w:rsidR="00C63A7B" w:rsidRPr="00F516A7" w:rsidRDefault="00C63A7B" w:rsidP="00C63A7B">
            <w:pPr>
              <w:spacing w:line="300" w:lineRule="exact"/>
              <w:jc w:val="center"/>
              <w:rPr>
                <w:rFonts w:ascii="方正宋三简体" w:eastAsia="方正宋三简体" w:hAnsi="宋体" w:cs="Times New Roman"/>
                <w:sz w:val="18"/>
                <w:szCs w:val="18"/>
              </w:rPr>
            </w:pPr>
            <w:r w:rsidRPr="00F516A7">
              <w:rPr>
                <w:rFonts w:ascii="方正宋三简体" w:eastAsia="方正宋三简体" w:hAnsi="宋体" w:cs="Times New Roman" w:hint="eastAsia"/>
                <w:sz w:val="18"/>
                <w:szCs w:val="18"/>
              </w:rPr>
              <w:t>毕业论文(设计/创作)</w:t>
            </w:r>
          </w:p>
        </w:tc>
        <w:tc>
          <w:tcPr>
            <w:tcW w:w="693" w:type="dxa"/>
            <w:vMerge/>
            <w:tcBorders>
              <w:left w:val="nil"/>
              <w:right w:val="single" w:sz="4" w:space="0" w:color="auto"/>
            </w:tcBorders>
            <w:vAlign w:val="center"/>
            <w:hideMark/>
          </w:tcPr>
          <w:p w14:paraId="697D5623" w14:textId="77777777" w:rsidR="00C63A7B" w:rsidRPr="00F516A7" w:rsidRDefault="00C63A7B" w:rsidP="00C63A7B">
            <w:pPr>
              <w:widowControl/>
              <w:jc w:val="left"/>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085E6CBD" w14:textId="77777777" w:rsidR="00C63A7B" w:rsidRPr="00F516A7" w:rsidRDefault="00C63A7B" w:rsidP="00C63A7B">
            <w:pPr>
              <w:spacing w:line="300" w:lineRule="exact"/>
              <w:jc w:val="center"/>
              <w:rPr>
                <w:rFonts w:ascii="方正宋三简体" w:eastAsia="方正宋三简体" w:hAnsi="宋体" w:cs="Times New Roman"/>
                <w:sz w:val="18"/>
                <w:szCs w:val="18"/>
              </w:rPr>
            </w:pPr>
          </w:p>
        </w:tc>
        <w:tc>
          <w:tcPr>
            <w:tcW w:w="1920" w:type="dxa"/>
            <w:vMerge/>
            <w:tcBorders>
              <w:left w:val="nil"/>
              <w:right w:val="single" w:sz="4" w:space="0" w:color="auto"/>
            </w:tcBorders>
            <w:vAlign w:val="center"/>
            <w:hideMark/>
          </w:tcPr>
          <w:p w14:paraId="7CE51FD9" w14:textId="77777777" w:rsidR="00C63A7B" w:rsidRPr="00F516A7" w:rsidRDefault="00C63A7B" w:rsidP="00C63A7B">
            <w:pPr>
              <w:widowControl/>
              <w:jc w:val="left"/>
              <w:rPr>
                <w:rFonts w:ascii="方正宋三简体" w:eastAsia="方正宋三简体" w:hAnsi="宋体" w:cs="Times New Roman"/>
                <w:sz w:val="18"/>
                <w:szCs w:val="18"/>
              </w:rPr>
            </w:pPr>
          </w:p>
        </w:tc>
      </w:tr>
      <w:tr w:rsidR="00C63A7B" w:rsidRPr="00F516A7" w14:paraId="38D9FCA7" w14:textId="77777777" w:rsidTr="00424752">
        <w:trPr>
          <w:trHeight w:val="131"/>
          <w:jc w:val="center"/>
        </w:trPr>
        <w:tc>
          <w:tcPr>
            <w:tcW w:w="1602" w:type="dxa"/>
            <w:tcBorders>
              <w:top w:val="nil"/>
              <w:left w:val="single" w:sz="4" w:space="0" w:color="auto"/>
              <w:bottom w:val="single" w:sz="4" w:space="0" w:color="auto"/>
              <w:right w:val="single" w:sz="4" w:space="0" w:color="auto"/>
            </w:tcBorders>
            <w:vAlign w:val="center"/>
          </w:tcPr>
          <w:p w14:paraId="5E170A37" w14:textId="54758BC8" w:rsidR="00C63A7B" w:rsidRPr="00C63A7B" w:rsidRDefault="00C63A7B" w:rsidP="00C63A7B">
            <w:pPr>
              <w:widowControl/>
              <w:jc w:val="center"/>
              <w:rPr>
                <w:rFonts w:ascii="方正宋三简体" w:eastAsia="方正宋三简体" w:hAnsi="Calibri" w:cs="Times New Roman"/>
                <w:b/>
                <w:bCs/>
                <w:sz w:val="18"/>
                <w:szCs w:val="18"/>
              </w:rPr>
            </w:pPr>
            <w:r w:rsidRPr="00C63A7B">
              <w:rPr>
                <w:rFonts w:ascii="方正宋三简体" w:eastAsia="方正宋三简体" w:hAnsi="Calibri" w:cs="Times New Roman" w:hint="eastAsia"/>
                <w:b/>
                <w:bCs/>
                <w:sz w:val="18"/>
                <w:szCs w:val="18"/>
              </w:rPr>
              <w:t>综合创新实践</w:t>
            </w:r>
          </w:p>
        </w:tc>
        <w:tc>
          <w:tcPr>
            <w:tcW w:w="2281" w:type="dxa"/>
            <w:tcBorders>
              <w:top w:val="single" w:sz="4" w:space="0" w:color="auto"/>
              <w:left w:val="nil"/>
              <w:bottom w:val="single" w:sz="4" w:space="0" w:color="auto"/>
              <w:right w:val="single" w:sz="4" w:space="0" w:color="auto"/>
            </w:tcBorders>
            <w:vAlign w:val="center"/>
          </w:tcPr>
          <w:p w14:paraId="34EFC895" w14:textId="3C8064FA" w:rsidR="00C63A7B" w:rsidRPr="00F516A7" w:rsidRDefault="00C63A7B" w:rsidP="00C63A7B">
            <w:pPr>
              <w:spacing w:line="300" w:lineRule="exact"/>
              <w:jc w:val="center"/>
              <w:rPr>
                <w:rFonts w:ascii="方正宋三简体" w:eastAsia="方正宋三简体" w:hAnsi="宋体" w:cs="Times New Roman"/>
                <w:sz w:val="18"/>
                <w:szCs w:val="18"/>
              </w:rPr>
            </w:pPr>
            <w:r w:rsidRPr="00C63A7B">
              <w:rPr>
                <w:rFonts w:ascii="方正宋三简体" w:eastAsia="方正宋三简体" w:hAnsi="宋体" w:cs="Times New Roman" w:hint="eastAsia"/>
                <w:sz w:val="18"/>
                <w:szCs w:val="18"/>
              </w:rPr>
              <w:t>第一课堂延伸课、第二课堂</w:t>
            </w:r>
          </w:p>
        </w:tc>
        <w:tc>
          <w:tcPr>
            <w:tcW w:w="693" w:type="dxa"/>
            <w:vMerge/>
            <w:tcBorders>
              <w:left w:val="nil"/>
              <w:bottom w:val="single" w:sz="4" w:space="0" w:color="auto"/>
              <w:right w:val="single" w:sz="4" w:space="0" w:color="auto"/>
            </w:tcBorders>
            <w:vAlign w:val="center"/>
          </w:tcPr>
          <w:p w14:paraId="6DEEC57B" w14:textId="77777777" w:rsidR="00C63A7B" w:rsidRPr="00F516A7" w:rsidRDefault="00C63A7B" w:rsidP="00C63A7B">
            <w:pPr>
              <w:widowControl/>
              <w:jc w:val="left"/>
              <w:rPr>
                <w:rFonts w:ascii="方正宋三简体" w:eastAsia="方正宋三简体" w:hAnsi="宋体" w:cs="Times New Roman"/>
                <w:sz w:val="18"/>
                <w:szCs w:val="18"/>
              </w:rPr>
            </w:pPr>
          </w:p>
        </w:tc>
        <w:tc>
          <w:tcPr>
            <w:tcW w:w="758" w:type="dxa"/>
            <w:tcBorders>
              <w:top w:val="single" w:sz="4" w:space="0" w:color="auto"/>
              <w:left w:val="nil"/>
              <w:bottom w:val="single" w:sz="4" w:space="0" w:color="auto"/>
              <w:right w:val="single" w:sz="4" w:space="0" w:color="auto"/>
            </w:tcBorders>
            <w:vAlign w:val="center"/>
          </w:tcPr>
          <w:p w14:paraId="7C1AF937" w14:textId="77777777" w:rsidR="00C63A7B" w:rsidRPr="00F516A7" w:rsidRDefault="00C63A7B" w:rsidP="00C63A7B">
            <w:pPr>
              <w:spacing w:line="300" w:lineRule="exact"/>
              <w:jc w:val="center"/>
              <w:rPr>
                <w:rFonts w:ascii="方正宋三简体" w:eastAsia="方正宋三简体" w:hAnsi="宋体" w:cs="Times New Roman"/>
                <w:sz w:val="18"/>
                <w:szCs w:val="18"/>
              </w:rPr>
            </w:pPr>
          </w:p>
        </w:tc>
        <w:tc>
          <w:tcPr>
            <w:tcW w:w="1920" w:type="dxa"/>
            <w:vMerge/>
            <w:tcBorders>
              <w:left w:val="nil"/>
              <w:bottom w:val="single" w:sz="4" w:space="0" w:color="auto"/>
              <w:right w:val="single" w:sz="4" w:space="0" w:color="auto"/>
            </w:tcBorders>
            <w:vAlign w:val="center"/>
          </w:tcPr>
          <w:p w14:paraId="31D7A4CC" w14:textId="77777777" w:rsidR="00C63A7B" w:rsidRPr="00F516A7" w:rsidRDefault="00C63A7B" w:rsidP="00C63A7B">
            <w:pPr>
              <w:widowControl/>
              <w:jc w:val="left"/>
              <w:rPr>
                <w:rFonts w:ascii="方正宋三简体" w:eastAsia="方正宋三简体" w:hAnsi="宋体" w:cs="Times New Roman"/>
                <w:sz w:val="18"/>
                <w:szCs w:val="18"/>
              </w:rPr>
            </w:pPr>
          </w:p>
        </w:tc>
      </w:tr>
      <w:tr w:rsidR="00C63A7B" w:rsidRPr="00F516A7" w14:paraId="2147AA20" w14:textId="77777777" w:rsidTr="00F53755">
        <w:trPr>
          <w:trHeight w:val="523"/>
          <w:jc w:val="center"/>
        </w:trPr>
        <w:tc>
          <w:tcPr>
            <w:tcW w:w="4576" w:type="dxa"/>
            <w:gridSpan w:val="3"/>
            <w:tcBorders>
              <w:top w:val="single" w:sz="4" w:space="0" w:color="auto"/>
              <w:left w:val="single" w:sz="4" w:space="0" w:color="auto"/>
              <w:bottom w:val="single" w:sz="4" w:space="0" w:color="auto"/>
              <w:right w:val="single" w:sz="4" w:space="0" w:color="auto"/>
            </w:tcBorders>
            <w:vAlign w:val="center"/>
            <w:hideMark/>
          </w:tcPr>
          <w:p w14:paraId="132120EA" w14:textId="77777777" w:rsidR="00C63A7B" w:rsidRPr="00F516A7" w:rsidRDefault="00C63A7B" w:rsidP="00C63A7B">
            <w:pPr>
              <w:spacing w:line="300" w:lineRule="exact"/>
              <w:jc w:val="center"/>
              <w:rPr>
                <w:rFonts w:ascii="方正宋三简体" w:eastAsia="方正宋三简体" w:hAnsi="宋体" w:cs="Times New Roman"/>
                <w:bCs/>
                <w:sz w:val="18"/>
                <w:szCs w:val="18"/>
              </w:rPr>
            </w:pPr>
            <w:r w:rsidRPr="00F516A7">
              <w:rPr>
                <w:rFonts w:ascii="方正宋三简体" w:eastAsia="方正宋三简体" w:hAnsi="宋体" w:cs="Times New Roman" w:hint="eastAsia"/>
                <w:bCs/>
                <w:sz w:val="18"/>
                <w:szCs w:val="18"/>
              </w:rPr>
              <w:t>合计</w:t>
            </w:r>
          </w:p>
        </w:tc>
        <w:tc>
          <w:tcPr>
            <w:tcW w:w="758" w:type="dxa"/>
            <w:tcBorders>
              <w:top w:val="single" w:sz="4" w:space="0" w:color="auto"/>
              <w:left w:val="nil"/>
              <w:bottom w:val="single" w:sz="4" w:space="0" w:color="auto"/>
              <w:right w:val="single" w:sz="4" w:space="0" w:color="auto"/>
            </w:tcBorders>
            <w:vAlign w:val="center"/>
          </w:tcPr>
          <w:p w14:paraId="78F86288" w14:textId="77777777" w:rsidR="00C63A7B" w:rsidRPr="00F516A7" w:rsidRDefault="00C63A7B" w:rsidP="00C63A7B">
            <w:pPr>
              <w:spacing w:line="300" w:lineRule="exact"/>
              <w:jc w:val="center"/>
              <w:rPr>
                <w:rFonts w:ascii="方正宋三简体" w:eastAsia="方正宋三简体" w:hAnsi="Calibri" w:cs="Times New Roman"/>
                <w:bCs/>
                <w:sz w:val="18"/>
                <w:szCs w:val="18"/>
              </w:rPr>
            </w:pPr>
          </w:p>
        </w:tc>
        <w:tc>
          <w:tcPr>
            <w:tcW w:w="1920" w:type="dxa"/>
            <w:tcBorders>
              <w:top w:val="single" w:sz="4" w:space="0" w:color="auto"/>
              <w:left w:val="nil"/>
              <w:bottom w:val="single" w:sz="4" w:space="0" w:color="auto"/>
              <w:right w:val="single" w:sz="4" w:space="0" w:color="auto"/>
            </w:tcBorders>
            <w:vAlign w:val="center"/>
          </w:tcPr>
          <w:p w14:paraId="14B93C36" w14:textId="77777777" w:rsidR="00C63A7B" w:rsidRPr="00F516A7" w:rsidRDefault="00C63A7B" w:rsidP="00C63A7B">
            <w:pPr>
              <w:spacing w:line="300" w:lineRule="exact"/>
              <w:jc w:val="center"/>
              <w:rPr>
                <w:rFonts w:ascii="方正宋三简体" w:eastAsia="方正宋三简体" w:hAnsi="Calibri" w:cs="Times New Roman"/>
                <w:bCs/>
                <w:sz w:val="18"/>
                <w:szCs w:val="18"/>
              </w:rPr>
            </w:pPr>
          </w:p>
        </w:tc>
      </w:tr>
    </w:tbl>
    <w:p w14:paraId="7B2CE894" w14:textId="4E15D8FF" w:rsidR="00724DFA" w:rsidRPr="00F516A7" w:rsidRDefault="00724DFA" w:rsidP="00724DFA">
      <w:pPr>
        <w:rPr>
          <w:rFonts w:ascii="黑体" w:eastAsia="黑体" w:hAnsi="黑体"/>
          <w:sz w:val="18"/>
          <w:szCs w:val="18"/>
        </w:rPr>
      </w:pPr>
      <w:bookmarkStart w:id="31" w:name="_Hlk11939233"/>
      <w:r w:rsidRPr="00F516A7">
        <w:rPr>
          <w:rFonts w:ascii="黑体" w:eastAsia="黑体" w:hAnsi="黑体" w:hint="eastAsia"/>
          <w:sz w:val="18"/>
          <w:szCs w:val="18"/>
        </w:rPr>
        <w:t xml:space="preserve">注：1. 该专业学科专业课程学分占总学分 </w:t>
      </w:r>
      <w:r w:rsidRPr="00F516A7">
        <w:rPr>
          <w:rFonts w:ascii="黑体" w:eastAsia="黑体" w:hAnsi="黑体"/>
          <w:sz w:val="18"/>
          <w:szCs w:val="18"/>
        </w:rPr>
        <w:t xml:space="preserve">  </w:t>
      </w:r>
      <w:r w:rsidRPr="00F516A7">
        <w:rPr>
          <w:rFonts w:ascii="黑体" w:eastAsia="黑体" w:hAnsi="黑体" w:hint="eastAsia"/>
          <w:sz w:val="18"/>
          <w:szCs w:val="18"/>
        </w:rPr>
        <w:t>%；</w:t>
      </w:r>
    </w:p>
    <w:p w14:paraId="04E36B1B" w14:textId="6AE613D0" w:rsidR="00724DFA" w:rsidRPr="00F516A7" w:rsidRDefault="00724DFA" w:rsidP="00724DFA">
      <w:pPr>
        <w:ind w:firstLineChars="200" w:firstLine="360"/>
        <w:rPr>
          <w:rFonts w:ascii="黑体" w:eastAsia="黑体" w:hAnsi="黑体"/>
          <w:sz w:val="18"/>
          <w:szCs w:val="18"/>
        </w:rPr>
      </w:pPr>
      <w:r w:rsidRPr="00F516A7">
        <w:rPr>
          <w:rFonts w:ascii="黑体" w:eastAsia="黑体" w:hAnsi="黑体" w:hint="eastAsia"/>
          <w:sz w:val="18"/>
          <w:szCs w:val="18"/>
        </w:rPr>
        <w:t>2.</w:t>
      </w:r>
      <w:r w:rsidRPr="00F516A7">
        <w:rPr>
          <w:rFonts w:ascii="黑体" w:eastAsia="黑体" w:hAnsi="黑体"/>
          <w:sz w:val="18"/>
          <w:szCs w:val="18"/>
        </w:rPr>
        <w:t xml:space="preserve"> </w:t>
      </w:r>
      <w:r w:rsidRPr="00F516A7">
        <w:rPr>
          <w:rFonts w:ascii="黑体" w:eastAsia="黑体" w:hAnsi="黑体" w:hint="eastAsia"/>
          <w:sz w:val="18"/>
          <w:szCs w:val="18"/>
        </w:rPr>
        <w:t>该专业实验实践学分占总学分    %；</w:t>
      </w:r>
    </w:p>
    <w:p w14:paraId="2390AFAB" w14:textId="09BA6F5D" w:rsidR="00724DFA" w:rsidRPr="00F516A7" w:rsidRDefault="00724DFA" w:rsidP="00724DFA">
      <w:pPr>
        <w:ind w:firstLineChars="200" w:firstLine="360"/>
        <w:rPr>
          <w:rFonts w:ascii="黑体" w:eastAsia="黑体" w:hAnsi="黑体"/>
          <w:sz w:val="18"/>
          <w:szCs w:val="18"/>
        </w:rPr>
      </w:pPr>
      <w:r w:rsidRPr="00F516A7">
        <w:rPr>
          <w:rFonts w:ascii="黑体" w:eastAsia="黑体" w:hAnsi="黑体" w:hint="eastAsia"/>
          <w:sz w:val="18"/>
          <w:szCs w:val="18"/>
        </w:rPr>
        <w:t>3.</w:t>
      </w:r>
      <w:r w:rsidRPr="00F516A7">
        <w:rPr>
          <w:rFonts w:ascii="黑体" w:eastAsia="黑体" w:hAnsi="黑体"/>
          <w:sz w:val="18"/>
          <w:szCs w:val="18"/>
        </w:rPr>
        <w:t xml:space="preserve"> </w:t>
      </w:r>
      <w:r w:rsidRPr="00F516A7">
        <w:rPr>
          <w:rFonts w:ascii="黑体" w:eastAsia="黑体" w:hAnsi="黑体" w:hint="eastAsia"/>
          <w:sz w:val="18"/>
          <w:szCs w:val="18"/>
        </w:rPr>
        <w:t>该专业选修课程学分占总学分    %；</w:t>
      </w:r>
    </w:p>
    <w:p w14:paraId="5C27012A" w14:textId="14CBBABC" w:rsidR="007D64F8" w:rsidRDefault="00724DFA" w:rsidP="00724DFA">
      <w:pPr>
        <w:ind w:firstLineChars="200" w:firstLine="360"/>
        <w:rPr>
          <w:rFonts w:ascii="黑体" w:eastAsia="黑体" w:hAnsi="黑体"/>
          <w:sz w:val="18"/>
          <w:szCs w:val="18"/>
        </w:rPr>
      </w:pPr>
      <w:r w:rsidRPr="00F516A7">
        <w:rPr>
          <w:rFonts w:ascii="黑体" w:eastAsia="黑体" w:hAnsi="黑体" w:hint="eastAsia"/>
          <w:sz w:val="18"/>
          <w:szCs w:val="18"/>
        </w:rPr>
        <w:lastRenderedPageBreak/>
        <w:t>4.</w:t>
      </w:r>
      <w:r w:rsidRPr="00F516A7">
        <w:rPr>
          <w:rFonts w:ascii="黑体" w:eastAsia="黑体" w:hAnsi="黑体"/>
          <w:sz w:val="18"/>
          <w:szCs w:val="18"/>
        </w:rPr>
        <w:t xml:space="preserve"> </w:t>
      </w:r>
      <w:r w:rsidR="00AE369A">
        <w:rPr>
          <w:rFonts w:ascii="黑体" w:eastAsia="黑体" w:hAnsi="黑体" w:hint="eastAsia"/>
          <w:sz w:val="18"/>
          <w:szCs w:val="18"/>
        </w:rPr>
        <w:t>该专业</w:t>
      </w:r>
      <w:r w:rsidR="00AE369A" w:rsidRPr="002F709F">
        <w:rPr>
          <w:rFonts w:ascii="黑体" w:eastAsia="黑体" w:hAnsi="黑体" w:hint="eastAsia"/>
          <w:sz w:val="18"/>
          <w:szCs w:val="18"/>
        </w:rPr>
        <w:t>集中实践教学环节1学分对应</w:t>
      </w:r>
      <w:r w:rsidR="00AE369A">
        <w:rPr>
          <w:rFonts w:ascii="黑体" w:eastAsia="黑体" w:hAnsi="黑体"/>
          <w:sz w:val="18"/>
          <w:szCs w:val="18"/>
        </w:rPr>
        <w:t xml:space="preserve"> </w:t>
      </w:r>
      <w:r w:rsidR="00AE369A" w:rsidRPr="002F709F">
        <w:rPr>
          <w:rFonts w:ascii="黑体" w:eastAsia="黑体" w:hAnsi="黑体" w:hint="eastAsia"/>
          <w:sz w:val="18"/>
          <w:szCs w:val="18"/>
        </w:rPr>
        <w:t>周，1周折合</w:t>
      </w:r>
      <w:r w:rsidR="00AE369A">
        <w:rPr>
          <w:rFonts w:ascii="黑体" w:eastAsia="黑体" w:hAnsi="黑体"/>
          <w:sz w:val="18"/>
          <w:szCs w:val="18"/>
        </w:rPr>
        <w:t xml:space="preserve"> </w:t>
      </w:r>
      <w:r w:rsidR="00AE369A" w:rsidRPr="002F709F">
        <w:rPr>
          <w:rFonts w:ascii="黑体" w:eastAsia="黑体" w:hAnsi="黑体" w:hint="eastAsia"/>
          <w:sz w:val="18"/>
          <w:szCs w:val="18"/>
        </w:rPr>
        <w:t>学时</w:t>
      </w:r>
      <w:r w:rsidR="00AE369A">
        <w:rPr>
          <w:rFonts w:ascii="黑体" w:eastAsia="黑体" w:hAnsi="黑体" w:hint="eastAsia"/>
          <w:sz w:val="18"/>
          <w:szCs w:val="18"/>
        </w:rPr>
        <w:t>；</w:t>
      </w:r>
    </w:p>
    <w:p w14:paraId="06F984A0" w14:textId="0FD14329" w:rsidR="002F709F" w:rsidRPr="00F516A7" w:rsidRDefault="002F709F" w:rsidP="00724DFA">
      <w:pPr>
        <w:ind w:firstLineChars="200" w:firstLine="360"/>
        <w:rPr>
          <w:rFonts w:ascii="黑体" w:eastAsia="黑体" w:hAnsi="黑体"/>
          <w:sz w:val="18"/>
          <w:szCs w:val="18"/>
        </w:rPr>
      </w:pPr>
      <w:r>
        <w:rPr>
          <w:rFonts w:ascii="黑体" w:eastAsia="黑体" w:hAnsi="黑体" w:hint="eastAsia"/>
          <w:sz w:val="18"/>
          <w:szCs w:val="18"/>
        </w:rPr>
        <w:t>5.</w:t>
      </w:r>
      <w:r>
        <w:rPr>
          <w:rFonts w:ascii="黑体" w:eastAsia="黑体" w:hAnsi="黑体"/>
          <w:sz w:val="18"/>
          <w:szCs w:val="18"/>
        </w:rPr>
        <w:t xml:space="preserve"> </w:t>
      </w:r>
      <w:r w:rsidR="00AE369A" w:rsidRPr="00F516A7">
        <w:rPr>
          <w:rFonts w:ascii="黑体" w:eastAsia="黑体" w:hAnsi="黑体" w:hint="eastAsia"/>
          <w:sz w:val="18"/>
          <w:szCs w:val="18"/>
        </w:rPr>
        <w:t>该专业《国标》中若有其他课程比例具体要求，应明确列出该专业达到的比例</w:t>
      </w:r>
      <w:r w:rsidR="00AE369A">
        <w:rPr>
          <w:rFonts w:ascii="黑体" w:eastAsia="黑体" w:hAnsi="黑体" w:hint="eastAsia"/>
          <w:sz w:val="18"/>
          <w:szCs w:val="18"/>
        </w:rPr>
        <w:t>。</w:t>
      </w:r>
    </w:p>
    <w:bookmarkEnd w:id="31"/>
    <w:p w14:paraId="4B95E1DE" w14:textId="228A184D" w:rsidR="00B574F0" w:rsidRDefault="00B574F0" w:rsidP="002F709F">
      <w:pPr>
        <w:rPr>
          <w:rFonts w:ascii="方正黑体简体" w:eastAsia="宋体" w:hAnsi="方正黑体简体" w:cs="Times New Roman"/>
          <w:b/>
          <w:bCs/>
        </w:rPr>
      </w:pPr>
    </w:p>
    <w:p w14:paraId="30AC4CC4" w14:textId="77777777" w:rsidR="00B574F0" w:rsidRDefault="00B574F0" w:rsidP="00724DFA">
      <w:pPr>
        <w:ind w:firstLineChars="200" w:firstLine="422"/>
        <w:rPr>
          <w:rFonts w:ascii="方正黑体简体" w:eastAsia="宋体" w:hAnsi="方正黑体简体" w:cs="Times New Roman"/>
          <w:b/>
          <w:bCs/>
        </w:rPr>
      </w:pPr>
    </w:p>
    <w:p w14:paraId="179ED734" w14:textId="5006D1D2" w:rsidR="00857DC4" w:rsidRPr="00F516A7" w:rsidRDefault="00857DC4" w:rsidP="00724DFA">
      <w:pPr>
        <w:ind w:firstLineChars="200" w:firstLine="422"/>
        <w:rPr>
          <w:rFonts w:ascii="方正黑体简体" w:eastAsia="宋体" w:hAnsi="方正黑体简体" w:cs="Times New Roman"/>
          <w:b/>
          <w:bCs/>
        </w:rPr>
      </w:pPr>
      <w:r w:rsidRPr="00F516A7">
        <w:rPr>
          <w:rFonts w:ascii="方正黑体简体" w:eastAsia="宋体" w:hAnsi="方正黑体简体" w:cs="Times New Roman" w:hint="eastAsia"/>
          <w:b/>
          <w:bCs/>
        </w:rPr>
        <w:t>七、周学时分配表</w:t>
      </w:r>
    </w:p>
    <w:p w14:paraId="50438479" w14:textId="77777777" w:rsidR="00857DC4" w:rsidRPr="00F516A7" w:rsidRDefault="00857DC4" w:rsidP="00724DFA">
      <w:pPr>
        <w:ind w:firstLineChars="200" w:firstLine="422"/>
        <w:rPr>
          <w:rFonts w:ascii="方正黑体简体" w:eastAsia="宋体" w:hAnsi="方正黑体简体" w:cs="Times New Roman"/>
          <w:b/>
          <w:bCs/>
        </w:rPr>
      </w:pPr>
    </w:p>
    <w:tbl>
      <w:tblPr>
        <w:tblStyle w:val="ad"/>
        <w:tblW w:w="0" w:type="auto"/>
        <w:tblLook w:val="04A0" w:firstRow="1" w:lastRow="0" w:firstColumn="1" w:lastColumn="0" w:noHBand="0" w:noVBand="1"/>
      </w:tblPr>
      <w:tblGrid>
        <w:gridCol w:w="1006"/>
        <w:gridCol w:w="1006"/>
        <w:gridCol w:w="1006"/>
        <w:gridCol w:w="1007"/>
        <w:gridCol w:w="1007"/>
        <w:gridCol w:w="1007"/>
        <w:gridCol w:w="1007"/>
        <w:gridCol w:w="1007"/>
        <w:gridCol w:w="1007"/>
      </w:tblGrid>
      <w:tr w:rsidR="00F516A7" w:rsidRPr="00F516A7" w14:paraId="733495DB" w14:textId="77777777" w:rsidTr="00857DC4">
        <w:tc>
          <w:tcPr>
            <w:tcW w:w="1006" w:type="dxa"/>
          </w:tcPr>
          <w:p w14:paraId="6C5461B0" w14:textId="6989A6BE" w:rsidR="00857DC4" w:rsidRPr="00F516A7" w:rsidRDefault="00857DC4" w:rsidP="00857DC4">
            <w:pPr>
              <w:jc w:val="center"/>
              <w:rPr>
                <w:rFonts w:ascii="方正黑体简体" w:hAnsi="方正黑体简体"/>
                <w:b/>
                <w:bCs/>
              </w:rPr>
            </w:pPr>
            <w:r w:rsidRPr="00F516A7">
              <w:rPr>
                <w:rFonts w:ascii="方正黑体简体" w:hAnsi="方正黑体简体" w:hint="eastAsia"/>
                <w:b/>
                <w:bCs/>
              </w:rPr>
              <w:t>学</w:t>
            </w:r>
            <w:r w:rsidRPr="00F516A7">
              <w:rPr>
                <w:rFonts w:ascii="方正黑体简体" w:hAnsi="方正黑体简体" w:hint="eastAsia"/>
                <w:b/>
                <w:bCs/>
              </w:rPr>
              <w:t xml:space="preserve"> </w:t>
            </w:r>
            <w:r w:rsidRPr="00F516A7">
              <w:rPr>
                <w:rFonts w:ascii="方正黑体简体" w:hAnsi="方正黑体简体"/>
                <w:b/>
                <w:bCs/>
              </w:rPr>
              <w:t xml:space="preserve"> </w:t>
            </w:r>
            <w:r w:rsidRPr="00F516A7">
              <w:rPr>
                <w:rFonts w:ascii="方正黑体简体" w:hAnsi="方正黑体简体" w:hint="eastAsia"/>
                <w:b/>
                <w:bCs/>
              </w:rPr>
              <w:t>期</w:t>
            </w:r>
          </w:p>
        </w:tc>
        <w:tc>
          <w:tcPr>
            <w:tcW w:w="1006" w:type="dxa"/>
          </w:tcPr>
          <w:p w14:paraId="7C34992A" w14:textId="32671002" w:rsidR="00857DC4" w:rsidRPr="00F516A7" w:rsidRDefault="00857DC4" w:rsidP="00857DC4">
            <w:pPr>
              <w:jc w:val="center"/>
              <w:rPr>
                <w:rFonts w:ascii="方正黑体简体" w:hAnsi="方正黑体简体"/>
                <w:bCs/>
              </w:rPr>
            </w:pPr>
            <w:proofErr w:type="gramStart"/>
            <w:r w:rsidRPr="00F516A7">
              <w:rPr>
                <w:rFonts w:ascii="方正黑体简体" w:hAnsi="方正黑体简体" w:hint="eastAsia"/>
                <w:bCs/>
              </w:rPr>
              <w:t>一</w:t>
            </w:r>
            <w:proofErr w:type="gramEnd"/>
          </w:p>
        </w:tc>
        <w:tc>
          <w:tcPr>
            <w:tcW w:w="1006" w:type="dxa"/>
          </w:tcPr>
          <w:p w14:paraId="08E4E6C2" w14:textId="52BACC65" w:rsidR="00857DC4" w:rsidRPr="00F516A7" w:rsidRDefault="00857DC4" w:rsidP="00857DC4">
            <w:pPr>
              <w:jc w:val="center"/>
              <w:rPr>
                <w:rFonts w:ascii="方正黑体简体" w:hAnsi="方正黑体简体"/>
                <w:bCs/>
              </w:rPr>
            </w:pPr>
            <w:r w:rsidRPr="00F516A7">
              <w:rPr>
                <w:rFonts w:ascii="方正黑体简体" w:hAnsi="方正黑体简体" w:hint="eastAsia"/>
                <w:bCs/>
              </w:rPr>
              <w:t>二</w:t>
            </w:r>
          </w:p>
        </w:tc>
        <w:tc>
          <w:tcPr>
            <w:tcW w:w="1007" w:type="dxa"/>
          </w:tcPr>
          <w:p w14:paraId="507555C0" w14:textId="78F8889B" w:rsidR="00857DC4" w:rsidRPr="00F516A7" w:rsidRDefault="00857DC4" w:rsidP="00857DC4">
            <w:pPr>
              <w:jc w:val="center"/>
              <w:rPr>
                <w:rFonts w:ascii="方正黑体简体" w:hAnsi="方正黑体简体"/>
                <w:bCs/>
              </w:rPr>
            </w:pPr>
            <w:r w:rsidRPr="00F516A7">
              <w:rPr>
                <w:rFonts w:ascii="方正黑体简体" w:hAnsi="方正黑体简体" w:hint="eastAsia"/>
                <w:bCs/>
              </w:rPr>
              <w:t>三</w:t>
            </w:r>
          </w:p>
        </w:tc>
        <w:tc>
          <w:tcPr>
            <w:tcW w:w="1007" w:type="dxa"/>
          </w:tcPr>
          <w:p w14:paraId="40678635" w14:textId="0DF9BF61" w:rsidR="00857DC4" w:rsidRPr="00F516A7" w:rsidRDefault="00857DC4" w:rsidP="00857DC4">
            <w:pPr>
              <w:jc w:val="center"/>
              <w:rPr>
                <w:rFonts w:ascii="方正黑体简体" w:hAnsi="方正黑体简体"/>
                <w:b/>
                <w:bCs/>
              </w:rPr>
            </w:pPr>
            <w:r w:rsidRPr="00F516A7">
              <w:rPr>
                <w:rFonts w:ascii="方正黑体简体" w:hAnsi="方正黑体简体" w:hint="eastAsia"/>
                <w:b/>
                <w:bCs/>
              </w:rPr>
              <w:t>四</w:t>
            </w:r>
          </w:p>
        </w:tc>
        <w:tc>
          <w:tcPr>
            <w:tcW w:w="1007" w:type="dxa"/>
          </w:tcPr>
          <w:p w14:paraId="5E9488D4" w14:textId="11D0D237" w:rsidR="00857DC4" w:rsidRPr="00F516A7" w:rsidRDefault="00857DC4" w:rsidP="00857DC4">
            <w:pPr>
              <w:jc w:val="center"/>
              <w:rPr>
                <w:rFonts w:ascii="方正黑体简体" w:hAnsi="方正黑体简体"/>
                <w:b/>
                <w:bCs/>
              </w:rPr>
            </w:pPr>
            <w:r w:rsidRPr="00F516A7">
              <w:rPr>
                <w:rFonts w:ascii="方正黑体简体" w:hAnsi="方正黑体简体" w:hint="eastAsia"/>
                <w:b/>
                <w:bCs/>
              </w:rPr>
              <w:t>五</w:t>
            </w:r>
          </w:p>
        </w:tc>
        <w:tc>
          <w:tcPr>
            <w:tcW w:w="1007" w:type="dxa"/>
          </w:tcPr>
          <w:p w14:paraId="0352043C" w14:textId="61F7214F" w:rsidR="00857DC4" w:rsidRPr="00F516A7" w:rsidRDefault="00857DC4" w:rsidP="00857DC4">
            <w:pPr>
              <w:jc w:val="center"/>
              <w:rPr>
                <w:rFonts w:ascii="方正黑体简体" w:hAnsi="方正黑体简体"/>
                <w:b/>
                <w:bCs/>
              </w:rPr>
            </w:pPr>
            <w:r w:rsidRPr="00F516A7">
              <w:rPr>
                <w:rFonts w:ascii="方正黑体简体" w:hAnsi="方正黑体简体" w:hint="eastAsia"/>
                <w:b/>
                <w:bCs/>
              </w:rPr>
              <w:t>六</w:t>
            </w:r>
          </w:p>
        </w:tc>
        <w:tc>
          <w:tcPr>
            <w:tcW w:w="1007" w:type="dxa"/>
          </w:tcPr>
          <w:p w14:paraId="7C7935C1" w14:textId="6CF1EB42" w:rsidR="00857DC4" w:rsidRPr="00F516A7" w:rsidRDefault="00857DC4" w:rsidP="00857DC4">
            <w:pPr>
              <w:jc w:val="center"/>
              <w:rPr>
                <w:rFonts w:ascii="方正黑体简体" w:hAnsi="方正黑体简体"/>
                <w:b/>
                <w:bCs/>
              </w:rPr>
            </w:pPr>
            <w:r w:rsidRPr="00F516A7">
              <w:rPr>
                <w:rFonts w:ascii="方正黑体简体" w:hAnsi="方正黑体简体" w:hint="eastAsia"/>
                <w:b/>
                <w:bCs/>
              </w:rPr>
              <w:t>七</w:t>
            </w:r>
          </w:p>
        </w:tc>
        <w:tc>
          <w:tcPr>
            <w:tcW w:w="1007" w:type="dxa"/>
          </w:tcPr>
          <w:p w14:paraId="511023A7" w14:textId="52DEADF8" w:rsidR="00857DC4" w:rsidRPr="00F516A7" w:rsidRDefault="00857DC4" w:rsidP="00857DC4">
            <w:pPr>
              <w:jc w:val="center"/>
              <w:rPr>
                <w:rFonts w:ascii="方正黑体简体" w:hAnsi="方正黑体简体"/>
                <w:b/>
                <w:bCs/>
              </w:rPr>
            </w:pPr>
            <w:r w:rsidRPr="00F516A7">
              <w:rPr>
                <w:rFonts w:ascii="方正黑体简体" w:hAnsi="方正黑体简体" w:hint="eastAsia"/>
                <w:b/>
                <w:bCs/>
              </w:rPr>
              <w:t>八</w:t>
            </w:r>
          </w:p>
        </w:tc>
      </w:tr>
      <w:tr w:rsidR="00857DC4" w:rsidRPr="00F516A7" w14:paraId="0DCC2F06" w14:textId="77777777" w:rsidTr="00857DC4">
        <w:tc>
          <w:tcPr>
            <w:tcW w:w="1006" w:type="dxa"/>
          </w:tcPr>
          <w:p w14:paraId="4365EABE" w14:textId="62AF515F" w:rsidR="00857DC4" w:rsidRPr="00F516A7" w:rsidRDefault="00857DC4" w:rsidP="00857DC4">
            <w:pPr>
              <w:jc w:val="center"/>
              <w:rPr>
                <w:rFonts w:ascii="方正黑体简体" w:hAnsi="方正黑体简体"/>
                <w:b/>
                <w:bCs/>
              </w:rPr>
            </w:pPr>
            <w:r w:rsidRPr="00F516A7">
              <w:rPr>
                <w:rFonts w:ascii="方正黑体简体" w:hAnsi="方正黑体简体" w:hint="eastAsia"/>
                <w:b/>
                <w:bCs/>
              </w:rPr>
              <w:t>周学时</w:t>
            </w:r>
          </w:p>
        </w:tc>
        <w:tc>
          <w:tcPr>
            <w:tcW w:w="1006" w:type="dxa"/>
          </w:tcPr>
          <w:p w14:paraId="37EB625A" w14:textId="3EE5931F" w:rsidR="00857DC4" w:rsidRPr="00F516A7" w:rsidRDefault="00857DC4" w:rsidP="00724DFA">
            <w:pPr>
              <w:rPr>
                <w:rFonts w:ascii="方正黑体简体" w:hAnsi="方正黑体简体"/>
                <w:b/>
                <w:bCs/>
              </w:rPr>
            </w:pPr>
          </w:p>
        </w:tc>
        <w:tc>
          <w:tcPr>
            <w:tcW w:w="1006" w:type="dxa"/>
          </w:tcPr>
          <w:p w14:paraId="5C28DCAD" w14:textId="2CE095F5" w:rsidR="00857DC4" w:rsidRPr="00F516A7" w:rsidRDefault="00857DC4" w:rsidP="00C801FD">
            <w:pPr>
              <w:rPr>
                <w:rFonts w:ascii="方正黑体简体" w:hAnsi="方正黑体简体"/>
                <w:b/>
                <w:bCs/>
              </w:rPr>
            </w:pPr>
          </w:p>
        </w:tc>
        <w:tc>
          <w:tcPr>
            <w:tcW w:w="1007" w:type="dxa"/>
          </w:tcPr>
          <w:p w14:paraId="26A6CBB7" w14:textId="05A3F5AD" w:rsidR="00857DC4" w:rsidRPr="00F516A7" w:rsidRDefault="00857DC4" w:rsidP="00724DFA">
            <w:pPr>
              <w:rPr>
                <w:rFonts w:ascii="方正黑体简体" w:hAnsi="方正黑体简体"/>
                <w:b/>
                <w:bCs/>
              </w:rPr>
            </w:pPr>
          </w:p>
        </w:tc>
        <w:tc>
          <w:tcPr>
            <w:tcW w:w="1007" w:type="dxa"/>
          </w:tcPr>
          <w:p w14:paraId="67E1F06A" w14:textId="6DECB4CA" w:rsidR="00857DC4" w:rsidRPr="00F516A7" w:rsidRDefault="00857DC4" w:rsidP="00724DFA">
            <w:pPr>
              <w:rPr>
                <w:rFonts w:ascii="方正黑体简体" w:hAnsi="方正黑体简体"/>
                <w:b/>
                <w:bCs/>
              </w:rPr>
            </w:pPr>
          </w:p>
        </w:tc>
        <w:tc>
          <w:tcPr>
            <w:tcW w:w="1007" w:type="dxa"/>
          </w:tcPr>
          <w:p w14:paraId="61D0F08B" w14:textId="77777777" w:rsidR="00857DC4" w:rsidRPr="00F516A7" w:rsidRDefault="00857DC4" w:rsidP="00724DFA">
            <w:pPr>
              <w:rPr>
                <w:rFonts w:ascii="方正黑体简体" w:hAnsi="方正黑体简体"/>
                <w:b/>
                <w:bCs/>
              </w:rPr>
            </w:pPr>
          </w:p>
        </w:tc>
        <w:tc>
          <w:tcPr>
            <w:tcW w:w="1007" w:type="dxa"/>
          </w:tcPr>
          <w:p w14:paraId="27A8DCC3" w14:textId="77777777" w:rsidR="00857DC4" w:rsidRPr="00F516A7" w:rsidRDefault="00857DC4" w:rsidP="00724DFA">
            <w:pPr>
              <w:rPr>
                <w:rFonts w:ascii="方正黑体简体" w:hAnsi="方正黑体简体"/>
                <w:b/>
                <w:bCs/>
              </w:rPr>
            </w:pPr>
          </w:p>
        </w:tc>
        <w:tc>
          <w:tcPr>
            <w:tcW w:w="1007" w:type="dxa"/>
          </w:tcPr>
          <w:p w14:paraId="1429FDA2" w14:textId="77777777" w:rsidR="00857DC4" w:rsidRPr="00F516A7" w:rsidRDefault="00857DC4" w:rsidP="00724DFA">
            <w:pPr>
              <w:rPr>
                <w:rFonts w:ascii="方正黑体简体" w:hAnsi="方正黑体简体"/>
                <w:b/>
                <w:bCs/>
              </w:rPr>
            </w:pPr>
          </w:p>
        </w:tc>
        <w:tc>
          <w:tcPr>
            <w:tcW w:w="1007" w:type="dxa"/>
          </w:tcPr>
          <w:p w14:paraId="29F3ECB2" w14:textId="77777777" w:rsidR="00857DC4" w:rsidRPr="00F516A7" w:rsidRDefault="00857DC4" w:rsidP="00724DFA">
            <w:pPr>
              <w:rPr>
                <w:rFonts w:ascii="方正黑体简体" w:hAnsi="方正黑体简体"/>
                <w:b/>
                <w:bCs/>
              </w:rPr>
            </w:pPr>
          </w:p>
        </w:tc>
      </w:tr>
    </w:tbl>
    <w:p w14:paraId="7794E94C" w14:textId="77777777" w:rsidR="00C801FD" w:rsidRPr="00F516A7" w:rsidRDefault="00C801FD" w:rsidP="00724DFA">
      <w:pPr>
        <w:ind w:firstLineChars="200" w:firstLine="422"/>
        <w:rPr>
          <w:rFonts w:ascii="方正黑体简体" w:eastAsia="宋体" w:hAnsi="方正黑体简体" w:cs="Times New Roman"/>
          <w:b/>
          <w:bCs/>
        </w:rPr>
      </w:pPr>
    </w:p>
    <w:p w14:paraId="667148AE" w14:textId="6268119F" w:rsidR="00857DC4" w:rsidRDefault="00C801FD" w:rsidP="00724DFA">
      <w:pPr>
        <w:ind w:firstLineChars="200" w:firstLine="360"/>
        <w:rPr>
          <w:ins w:id="32" w:author="李 向农" w:date="2019-06-01T14:37:00Z"/>
          <w:rFonts w:ascii="方正黑体简体" w:eastAsia="宋体" w:hAnsi="方正黑体简体" w:cs="Times New Roman"/>
          <w:bCs/>
          <w:sz w:val="18"/>
          <w:szCs w:val="18"/>
        </w:rPr>
      </w:pPr>
      <w:r w:rsidRPr="00F516A7">
        <w:rPr>
          <w:rFonts w:ascii="方正黑体简体" w:eastAsia="宋体" w:hAnsi="方正黑体简体" w:cs="Times New Roman" w:hint="eastAsia"/>
          <w:bCs/>
          <w:sz w:val="18"/>
          <w:szCs w:val="18"/>
        </w:rPr>
        <w:t>*</w:t>
      </w:r>
      <w:r w:rsidRPr="00F516A7">
        <w:rPr>
          <w:rFonts w:ascii="方正黑体简体" w:eastAsia="宋体" w:hAnsi="方正黑体简体" w:cs="Times New Roman" w:hint="eastAsia"/>
          <w:bCs/>
          <w:sz w:val="18"/>
          <w:szCs w:val="18"/>
        </w:rPr>
        <w:t>各专业需合理安排各学期周学时</w:t>
      </w:r>
      <w:r w:rsidR="00B46AEF" w:rsidRPr="00F516A7">
        <w:rPr>
          <w:rFonts w:ascii="方正黑体简体" w:eastAsia="宋体" w:hAnsi="方正黑体简体" w:cs="Times New Roman" w:hint="eastAsia"/>
          <w:bCs/>
          <w:sz w:val="18"/>
          <w:szCs w:val="18"/>
        </w:rPr>
        <w:t>，避免因课程安排过于集中导致的学生学业负担过重等问题。</w:t>
      </w:r>
    </w:p>
    <w:p w14:paraId="4D78EC6F" w14:textId="21615D1C" w:rsidR="00CA1E0A" w:rsidRDefault="00CA1E0A" w:rsidP="00724DFA">
      <w:pPr>
        <w:ind w:firstLineChars="200" w:firstLine="360"/>
        <w:rPr>
          <w:ins w:id="33" w:author="李 向农" w:date="2019-06-01T14:37:00Z"/>
          <w:rFonts w:ascii="方正黑体简体" w:eastAsia="宋体" w:hAnsi="方正黑体简体" w:cs="Times New Roman"/>
          <w:bCs/>
          <w:sz w:val="18"/>
          <w:szCs w:val="18"/>
        </w:rPr>
      </w:pPr>
    </w:p>
    <w:p w14:paraId="7A959BF7" w14:textId="6B754867" w:rsidR="00CA1E0A" w:rsidRPr="00F516A7" w:rsidDel="00CA1E0A" w:rsidRDefault="00CA1E0A" w:rsidP="00724DFA">
      <w:pPr>
        <w:ind w:firstLineChars="200" w:firstLine="360"/>
        <w:rPr>
          <w:del w:id="34" w:author="李 向农" w:date="2019-06-01T14:37:00Z"/>
          <w:rFonts w:ascii="方正黑体简体" w:eastAsia="宋体" w:hAnsi="方正黑体简体" w:cs="Times New Roman"/>
          <w:bCs/>
          <w:sz w:val="18"/>
          <w:szCs w:val="18"/>
        </w:rPr>
      </w:pPr>
    </w:p>
    <w:p w14:paraId="5F649833" w14:textId="49B2E3CE" w:rsidR="007D64F8" w:rsidRPr="00F516A7" w:rsidRDefault="00857DC4" w:rsidP="007D64F8">
      <w:pPr>
        <w:pageBreakBefore/>
        <w:spacing w:line="400" w:lineRule="exact"/>
        <w:rPr>
          <w:rFonts w:ascii="方正黑体简体" w:eastAsia="宋体" w:hAnsi="方正黑体简体" w:cs="Times New Roman"/>
          <w:b/>
          <w:bCs/>
        </w:rPr>
      </w:pPr>
      <w:r w:rsidRPr="00F516A7">
        <w:rPr>
          <w:rFonts w:ascii="方正黑体简体" w:eastAsia="宋体" w:hAnsi="方正黑体简体" w:cs="Times New Roman" w:hint="eastAsia"/>
          <w:b/>
          <w:bCs/>
        </w:rPr>
        <w:lastRenderedPageBreak/>
        <w:t>八</w:t>
      </w:r>
      <w:r w:rsidR="007D64F8" w:rsidRPr="00F516A7">
        <w:rPr>
          <w:rFonts w:ascii="方正黑体简体" w:eastAsia="宋体" w:hAnsi="方正黑体简体" w:cs="Times New Roman" w:hint="eastAsia"/>
          <w:b/>
          <w:bCs/>
        </w:rPr>
        <w:t>、教学计划表（标题宋体</w:t>
      </w:r>
      <w:r w:rsidR="007D64F8" w:rsidRPr="00F516A7">
        <w:rPr>
          <w:rFonts w:ascii="方正黑体简体" w:eastAsia="宋体" w:hAnsi="方正黑体简体" w:cs="Times New Roman" w:hint="eastAsia"/>
          <w:b/>
          <w:bCs/>
        </w:rPr>
        <w:t>5</w:t>
      </w:r>
      <w:r w:rsidR="007D64F8" w:rsidRPr="00F516A7">
        <w:rPr>
          <w:rFonts w:ascii="方正黑体简体" w:eastAsia="宋体" w:hAnsi="方正黑体简体" w:cs="Times New Roman" w:hint="eastAsia"/>
          <w:b/>
          <w:bCs/>
        </w:rPr>
        <w:t>号，加粗，表格中填充内容宋体小五号，不加粗）</w:t>
      </w:r>
    </w:p>
    <w:tbl>
      <w:tblPr>
        <w:tblW w:w="9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8"/>
        <w:gridCol w:w="416"/>
        <w:gridCol w:w="1371"/>
        <w:gridCol w:w="1427"/>
        <w:gridCol w:w="425"/>
        <w:gridCol w:w="505"/>
        <w:gridCol w:w="482"/>
        <w:gridCol w:w="482"/>
        <w:gridCol w:w="487"/>
        <w:gridCol w:w="495"/>
        <w:gridCol w:w="501"/>
        <w:gridCol w:w="560"/>
        <w:gridCol w:w="12"/>
        <w:gridCol w:w="448"/>
        <w:gridCol w:w="448"/>
        <w:gridCol w:w="436"/>
        <w:gridCol w:w="448"/>
      </w:tblGrid>
      <w:tr w:rsidR="00F516A7" w:rsidRPr="00F516A7" w14:paraId="5EB23111" w14:textId="77777777" w:rsidTr="007D64F8">
        <w:trPr>
          <w:tblHeader/>
          <w:jc w:val="center"/>
        </w:trPr>
        <w:tc>
          <w:tcPr>
            <w:tcW w:w="1384" w:type="dxa"/>
            <w:gridSpan w:val="2"/>
            <w:vMerge w:val="restart"/>
            <w:vAlign w:val="center"/>
          </w:tcPr>
          <w:p w14:paraId="312FC49B"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课程类别</w:t>
            </w:r>
          </w:p>
        </w:tc>
        <w:tc>
          <w:tcPr>
            <w:tcW w:w="1371" w:type="dxa"/>
            <w:vMerge w:val="restart"/>
            <w:vAlign w:val="center"/>
          </w:tcPr>
          <w:p w14:paraId="10962D40"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课程</w:t>
            </w:r>
          </w:p>
          <w:p w14:paraId="6C52B9E7"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代号</w:t>
            </w:r>
          </w:p>
        </w:tc>
        <w:tc>
          <w:tcPr>
            <w:tcW w:w="1427" w:type="dxa"/>
            <w:vMerge w:val="restart"/>
            <w:vAlign w:val="center"/>
          </w:tcPr>
          <w:p w14:paraId="3CB2C1F6"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课程</w:t>
            </w:r>
          </w:p>
          <w:p w14:paraId="30C7DBB3"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名称</w:t>
            </w:r>
          </w:p>
        </w:tc>
        <w:tc>
          <w:tcPr>
            <w:tcW w:w="425" w:type="dxa"/>
            <w:vMerge w:val="restart"/>
            <w:vAlign w:val="center"/>
          </w:tcPr>
          <w:p w14:paraId="7E4439FD"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学</w:t>
            </w:r>
          </w:p>
          <w:p w14:paraId="1A71A88E" w14:textId="77777777" w:rsidR="007D64F8" w:rsidRPr="00F516A7" w:rsidRDefault="007D64F8" w:rsidP="007D64F8">
            <w:pPr>
              <w:spacing w:line="400" w:lineRule="exact"/>
              <w:jc w:val="center"/>
              <w:rPr>
                <w:rFonts w:ascii="宋体" w:eastAsia="宋体" w:hAnsi="宋体" w:cs="Times New Roman"/>
                <w:b/>
                <w:bCs/>
                <w:sz w:val="18"/>
                <w:szCs w:val="18"/>
              </w:rPr>
            </w:pPr>
          </w:p>
          <w:p w14:paraId="155C1CFD"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分</w:t>
            </w:r>
          </w:p>
        </w:tc>
        <w:tc>
          <w:tcPr>
            <w:tcW w:w="1469" w:type="dxa"/>
            <w:gridSpan w:val="3"/>
            <w:vAlign w:val="center"/>
          </w:tcPr>
          <w:p w14:paraId="09D0E1BE"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学</w:t>
            </w:r>
            <w:r w:rsidRPr="00F516A7">
              <w:rPr>
                <w:rFonts w:ascii="宋体" w:eastAsia="宋体" w:hAnsi="宋体" w:cs="Times New Roman"/>
                <w:b/>
                <w:bCs/>
                <w:sz w:val="18"/>
                <w:szCs w:val="18"/>
              </w:rPr>
              <w:t xml:space="preserve">  </w:t>
            </w:r>
            <w:r w:rsidRPr="00F516A7">
              <w:rPr>
                <w:rFonts w:ascii="宋体" w:eastAsia="宋体" w:hAnsi="宋体" w:cs="Times New Roman" w:hint="eastAsia"/>
                <w:b/>
                <w:bCs/>
                <w:sz w:val="18"/>
                <w:szCs w:val="18"/>
              </w:rPr>
              <w:t>时</w:t>
            </w:r>
          </w:p>
        </w:tc>
        <w:tc>
          <w:tcPr>
            <w:tcW w:w="3835" w:type="dxa"/>
            <w:gridSpan w:val="9"/>
            <w:vAlign w:val="center"/>
          </w:tcPr>
          <w:p w14:paraId="2D70E29B"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开设学期及周学时</w:t>
            </w:r>
          </w:p>
        </w:tc>
      </w:tr>
      <w:tr w:rsidR="00F516A7" w:rsidRPr="00F516A7" w14:paraId="48351D18" w14:textId="77777777" w:rsidTr="007D64F8">
        <w:trPr>
          <w:tblHeader/>
          <w:jc w:val="center"/>
        </w:trPr>
        <w:tc>
          <w:tcPr>
            <w:tcW w:w="1384" w:type="dxa"/>
            <w:gridSpan w:val="2"/>
            <w:vMerge/>
            <w:vAlign w:val="center"/>
          </w:tcPr>
          <w:p w14:paraId="7511546E" w14:textId="77777777" w:rsidR="007D64F8" w:rsidRPr="00F516A7" w:rsidRDefault="007D64F8" w:rsidP="007D64F8">
            <w:pPr>
              <w:spacing w:line="400" w:lineRule="exact"/>
              <w:jc w:val="center"/>
              <w:rPr>
                <w:rFonts w:ascii="宋体" w:eastAsia="宋体" w:hAnsi="宋体" w:cs="Times New Roman"/>
                <w:b/>
                <w:bCs/>
                <w:sz w:val="18"/>
                <w:szCs w:val="18"/>
              </w:rPr>
            </w:pPr>
          </w:p>
        </w:tc>
        <w:tc>
          <w:tcPr>
            <w:tcW w:w="1371" w:type="dxa"/>
            <w:vMerge/>
            <w:vAlign w:val="center"/>
          </w:tcPr>
          <w:p w14:paraId="34E0F872" w14:textId="77777777" w:rsidR="007D64F8" w:rsidRPr="00F516A7" w:rsidRDefault="007D64F8" w:rsidP="007D64F8">
            <w:pPr>
              <w:spacing w:line="400" w:lineRule="exact"/>
              <w:jc w:val="center"/>
              <w:rPr>
                <w:rFonts w:ascii="宋体" w:eastAsia="宋体" w:hAnsi="宋体" w:cs="Times New Roman"/>
                <w:b/>
                <w:bCs/>
                <w:sz w:val="18"/>
                <w:szCs w:val="18"/>
              </w:rPr>
            </w:pPr>
          </w:p>
        </w:tc>
        <w:tc>
          <w:tcPr>
            <w:tcW w:w="1427" w:type="dxa"/>
            <w:vMerge/>
            <w:vAlign w:val="center"/>
          </w:tcPr>
          <w:p w14:paraId="35A80A40" w14:textId="77777777" w:rsidR="007D64F8" w:rsidRPr="00F516A7" w:rsidRDefault="007D64F8" w:rsidP="007D64F8">
            <w:pPr>
              <w:spacing w:line="400" w:lineRule="exact"/>
              <w:jc w:val="center"/>
              <w:rPr>
                <w:rFonts w:ascii="宋体" w:eastAsia="宋体" w:hAnsi="宋体" w:cs="Times New Roman"/>
                <w:b/>
                <w:bCs/>
                <w:sz w:val="18"/>
                <w:szCs w:val="18"/>
              </w:rPr>
            </w:pPr>
          </w:p>
        </w:tc>
        <w:tc>
          <w:tcPr>
            <w:tcW w:w="425" w:type="dxa"/>
            <w:vMerge/>
            <w:vAlign w:val="center"/>
          </w:tcPr>
          <w:p w14:paraId="0A9E151E" w14:textId="77777777" w:rsidR="007D64F8" w:rsidRPr="00F516A7" w:rsidRDefault="007D64F8" w:rsidP="007D64F8">
            <w:pPr>
              <w:spacing w:line="400" w:lineRule="exact"/>
              <w:jc w:val="center"/>
              <w:rPr>
                <w:rFonts w:ascii="宋体" w:eastAsia="宋体" w:hAnsi="宋体" w:cs="Times New Roman"/>
                <w:b/>
                <w:bCs/>
                <w:sz w:val="18"/>
                <w:szCs w:val="18"/>
              </w:rPr>
            </w:pPr>
          </w:p>
        </w:tc>
        <w:tc>
          <w:tcPr>
            <w:tcW w:w="505" w:type="dxa"/>
            <w:vAlign w:val="center"/>
          </w:tcPr>
          <w:p w14:paraId="6D9CC788"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共</w:t>
            </w:r>
          </w:p>
          <w:p w14:paraId="329FAFFB" w14:textId="77777777" w:rsidR="007D64F8" w:rsidRPr="00F516A7" w:rsidRDefault="007D64F8" w:rsidP="007D64F8">
            <w:pPr>
              <w:spacing w:line="400" w:lineRule="exact"/>
              <w:jc w:val="center"/>
              <w:rPr>
                <w:rFonts w:ascii="宋体" w:eastAsia="宋体" w:hAnsi="宋体" w:cs="Times New Roman"/>
                <w:b/>
                <w:bCs/>
                <w:sz w:val="18"/>
                <w:szCs w:val="18"/>
              </w:rPr>
            </w:pPr>
          </w:p>
          <w:p w14:paraId="332F0886" w14:textId="77777777" w:rsidR="007D64F8" w:rsidRPr="00F516A7" w:rsidRDefault="007D64F8" w:rsidP="007D64F8">
            <w:pPr>
              <w:spacing w:line="400" w:lineRule="exact"/>
              <w:jc w:val="center"/>
              <w:rPr>
                <w:rFonts w:ascii="宋体" w:eastAsia="宋体" w:hAnsi="宋体" w:cs="Times New Roman"/>
                <w:b/>
                <w:bCs/>
                <w:sz w:val="18"/>
                <w:szCs w:val="18"/>
              </w:rPr>
            </w:pPr>
          </w:p>
          <w:p w14:paraId="2E66DC70"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计</w:t>
            </w:r>
          </w:p>
        </w:tc>
        <w:tc>
          <w:tcPr>
            <w:tcW w:w="482" w:type="dxa"/>
            <w:vAlign w:val="center"/>
          </w:tcPr>
          <w:p w14:paraId="3B2393C6"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讲</w:t>
            </w:r>
          </w:p>
          <w:p w14:paraId="5EE8D9A9" w14:textId="77777777" w:rsidR="007D64F8" w:rsidRPr="00F516A7" w:rsidRDefault="007D64F8" w:rsidP="007D64F8">
            <w:pPr>
              <w:spacing w:line="400" w:lineRule="exact"/>
              <w:jc w:val="center"/>
              <w:rPr>
                <w:rFonts w:ascii="宋体" w:eastAsia="宋体" w:hAnsi="宋体" w:cs="Times New Roman"/>
                <w:b/>
                <w:bCs/>
                <w:sz w:val="18"/>
                <w:szCs w:val="18"/>
              </w:rPr>
            </w:pPr>
          </w:p>
          <w:p w14:paraId="25F31438" w14:textId="77777777" w:rsidR="007D64F8" w:rsidRPr="00F516A7" w:rsidRDefault="007D64F8" w:rsidP="007D64F8">
            <w:pPr>
              <w:spacing w:line="400" w:lineRule="exact"/>
              <w:jc w:val="center"/>
              <w:rPr>
                <w:rFonts w:ascii="宋体" w:eastAsia="宋体" w:hAnsi="宋体" w:cs="Times New Roman"/>
                <w:b/>
                <w:bCs/>
                <w:sz w:val="18"/>
                <w:szCs w:val="18"/>
              </w:rPr>
            </w:pPr>
          </w:p>
          <w:p w14:paraId="795B6A6D"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授</w:t>
            </w:r>
          </w:p>
        </w:tc>
        <w:tc>
          <w:tcPr>
            <w:tcW w:w="482" w:type="dxa"/>
            <w:vAlign w:val="center"/>
          </w:tcPr>
          <w:p w14:paraId="430EDFBE"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实践、实</w:t>
            </w:r>
          </w:p>
          <w:p w14:paraId="2CAA5783"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验</w:t>
            </w:r>
          </w:p>
        </w:tc>
        <w:tc>
          <w:tcPr>
            <w:tcW w:w="487" w:type="dxa"/>
            <w:vAlign w:val="center"/>
          </w:tcPr>
          <w:p w14:paraId="1DEC0E1D"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第一学期</w:t>
            </w:r>
          </w:p>
          <w:p w14:paraId="03E639FE" w14:textId="7DE7F07D" w:rsidR="007D64F8" w:rsidRPr="00F516A7" w:rsidRDefault="00F53755" w:rsidP="007D64F8">
            <w:pPr>
              <w:spacing w:line="360" w:lineRule="exact"/>
              <w:jc w:val="center"/>
              <w:rPr>
                <w:rFonts w:ascii="宋体" w:eastAsia="宋体" w:hAnsi="宋体" w:cs="Times New Roman"/>
                <w:b/>
                <w:bCs/>
                <w:sz w:val="18"/>
                <w:szCs w:val="18"/>
              </w:rPr>
            </w:pPr>
            <w:r>
              <w:rPr>
                <w:rFonts w:ascii="宋体" w:eastAsia="宋体" w:hAnsi="宋体" w:cs="Times New Roman" w:hint="eastAsia"/>
                <w:b/>
                <w:bCs/>
                <w:sz w:val="18"/>
                <w:szCs w:val="18"/>
              </w:rPr>
              <w:t>14</w:t>
            </w:r>
            <w:r w:rsidR="007D64F8" w:rsidRPr="00F516A7">
              <w:rPr>
                <w:rFonts w:ascii="宋体" w:eastAsia="宋体" w:hAnsi="宋体" w:cs="Times New Roman" w:hint="eastAsia"/>
                <w:b/>
                <w:bCs/>
                <w:sz w:val="18"/>
                <w:szCs w:val="18"/>
              </w:rPr>
              <w:t>周</w:t>
            </w:r>
          </w:p>
        </w:tc>
        <w:tc>
          <w:tcPr>
            <w:tcW w:w="495" w:type="dxa"/>
            <w:vAlign w:val="center"/>
          </w:tcPr>
          <w:p w14:paraId="324B7561"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第二</w:t>
            </w:r>
          </w:p>
          <w:p w14:paraId="13E2D53F"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学期</w:t>
            </w:r>
          </w:p>
          <w:p w14:paraId="001B7E8C"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18周</w:t>
            </w:r>
          </w:p>
        </w:tc>
        <w:tc>
          <w:tcPr>
            <w:tcW w:w="501" w:type="dxa"/>
            <w:vAlign w:val="center"/>
          </w:tcPr>
          <w:p w14:paraId="39D27E3A"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第三学期18周</w:t>
            </w:r>
          </w:p>
        </w:tc>
        <w:tc>
          <w:tcPr>
            <w:tcW w:w="560" w:type="dxa"/>
            <w:vAlign w:val="center"/>
          </w:tcPr>
          <w:p w14:paraId="5B4147D8"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第四</w:t>
            </w:r>
          </w:p>
          <w:p w14:paraId="726E0A59"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学期</w:t>
            </w:r>
          </w:p>
          <w:p w14:paraId="028FF338"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18</w:t>
            </w:r>
          </w:p>
          <w:p w14:paraId="67725A9F"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周</w:t>
            </w:r>
          </w:p>
        </w:tc>
        <w:tc>
          <w:tcPr>
            <w:tcW w:w="460" w:type="dxa"/>
            <w:gridSpan w:val="2"/>
            <w:vAlign w:val="center"/>
          </w:tcPr>
          <w:p w14:paraId="290B7735"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第五学期</w:t>
            </w:r>
            <w:r w:rsidRPr="00F516A7">
              <w:rPr>
                <w:rFonts w:ascii="宋体" w:eastAsia="宋体" w:hAnsi="宋体" w:cs="Times New Roman"/>
                <w:b/>
                <w:bCs/>
                <w:sz w:val="18"/>
                <w:szCs w:val="18"/>
              </w:rPr>
              <w:t>1</w:t>
            </w:r>
            <w:r w:rsidRPr="00F516A7">
              <w:rPr>
                <w:rFonts w:ascii="宋体" w:eastAsia="宋体" w:hAnsi="宋体" w:cs="Times New Roman" w:hint="eastAsia"/>
                <w:b/>
                <w:bCs/>
                <w:sz w:val="18"/>
                <w:szCs w:val="18"/>
              </w:rPr>
              <w:t>8周</w:t>
            </w:r>
          </w:p>
        </w:tc>
        <w:tc>
          <w:tcPr>
            <w:tcW w:w="448" w:type="dxa"/>
            <w:vAlign w:val="center"/>
          </w:tcPr>
          <w:p w14:paraId="37E8F6E2"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第六</w:t>
            </w:r>
          </w:p>
          <w:p w14:paraId="7F5412A4"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学期</w:t>
            </w:r>
          </w:p>
          <w:p w14:paraId="575C15E9"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b/>
                <w:bCs/>
                <w:sz w:val="18"/>
                <w:szCs w:val="18"/>
              </w:rPr>
              <w:t>1</w:t>
            </w:r>
            <w:r w:rsidRPr="00F516A7">
              <w:rPr>
                <w:rFonts w:ascii="宋体" w:eastAsia="宋体" w:hAnsi="宋体" w:cs="Times New Roman" w:hint="eastAsia"/>
                <w:b/>
                <w:bCs/>
                <w:sz w:val="18"/>
                <w:szCs w:val="18"/>
              </w:rPr>
              <w:t>8周</w:t>
            </w:r>
          </w:p>
        </w:tc>
        <w:tc>
          <w:tcPr>
            <w:tcW w:w="436" w:type="dxa"/>
            <w:vAlign w:val="center"/>
          </w:tcPr>
          <w:p w14:paraId="02C18110"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第七学期</w:t>
            </w:r>
            <w:r w:rsidRPr="00F516A7">
              <w:rPr>
                <w:rFonts w:ascii="宋体" w:eastAsia="宋体" w:hAnsi="宋体" w:cs="Times New Roman"/>
                <w:b/>
                <w:bCs/>
                <w:sz w:val="18"/>
                <w:szCs w:val="18"/>
              </w:rPr>
              <w:t>1</w:t>
            </w:r>
            <w:r w:rsidRPr="00F516A7">
              <w:rPr>
                <w:rFonts w:ascii="宋体" w:eastAsia="宋体" w:hAnsi="宋体" w:cs="Times New Roman" w:hint="eastAsia"/>
                <w:b/>
                <w:bCs/>
                <w:sz w:val="18"/>
                <w:szCs w:val="18"/>
              </w:rPr>
              <w:t>8周</w:t>
            </w:r>
          </w:p>
        </w:tc>
        <w:tc>
          <w:tcPr>
            <w:tcW w:w="448" w:type="dxa"/>
            <w:vAlign w:val="center"/>
          </w:tcPr>
          <w:p w14:paraId="5480E820"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第八</w:t>
            </w:r>
          </w:p>
          <w:p w14:paraId="7055FEFF" w14:textId="77777777" w:rsidR="007D64F8" w:rsidRPr="00F516A7" w:rsidRDefault="007D64F8" w:rsidP="007D64F8">
            <w:pPr>
              <w:spacing w:line="36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学期</w:t>
            </w:r>
          </w:p>
          <w:p w14:paraId="2E2478A5" w14:textId="3352F252" w:rsidR="007D64F8" w:rsidRPr="00F516A7" w:rsidRDefault="00F53755" w:rsidP="007D64F8">
            <w:pPr>
              <w:spacing w:line="360" w:lineRule="exact"/>
              <w:jc w:val="center"/>
              <w:rPr>
                <w:rFonts w:ascii="宋体" w:eastAsia="宋体" w:hAnsi="宋体" w:cs="Times New Roman"/>
                <w:b/>
                <w:bCs/>
                <w:sz w:val="18"/>
                <w:szCs w:val="18"/>
              </w:rPr>
            </w:pPr>
            <w:r>
              <w:rPr>
                <w:rFonts w:ascii="宋体" w:eastAsia="宋体" w:hAnsi="宋体" w:cs="Times New Roman" w:hint="eastAsia"/>
                <w:b/>
                <w:bCs/>
                <w:sz w:val="18"/>
                <w:szCs w:val="18"/>
              </w:rPr>
              <w:t>12</w:t>
            </w:r>
            <w:r w:rsidR="007D64F8" w:rsidRPr="00F516A7">
              <w:rPr>
                <w:rFonts w:ascii="宋体" w:eastAsia="宋体" w:hAnsi="宋体" w:cs="Times New Roman" w:hint="eastAsia"/>
                <w:b/>
                <w:bCs/>
                <w:sz w:val="18"/>
                <w:szCs w:val="18"/>
              </w:rPr>
              <w:t>周</w:t>
            </w:r>
          </w:p>
        </w:tc>
      </w:tr>
      <w:tr w:rsidR="00F516A7" w:rsidRPr="00F516A7" w14:paraId="472D3E72" w14:textId="77777777" w:rsidTr="007D64F8">
        <w:trPr>
          <w:jc w:val="center"/>
        </w:trPr>
        <w:tc>
          <w:tcPr>
            <w:tcW w:w="968" w:type="dxa"/>
            <w:vMerge w:val="restart"/>
            <w:vAlign w:val="center"/>
          </w:tcPr>
          <w:p w14:paraId="38AA02AD" w14:textId="77777777" w:rsidR="007D64F8" w:rsidRPr="00F516A7" w:rsidRDefault="007D64F8" w:rsidP="007D64F8">
            <w:pPr>
              <w:spacing w:line="400" w:lineRule="exact"/>
              <w:jc w:val="center"/>
              <w:rPr>
                <w:rFonts w:ascii="宋体" w:eastAsia="宋体" w:hAnsi="宋体" w:cs="Times New Roman"/>
                <w:b/>
                <w:bCs/>
                <w:sz w:val="18"/>
                <w:szCs w:val="18"/>
              </w:rPr>
            </w:pPr>
            <w:bookmarkStart w:id="35" w:name="_Hlk532888614"/>
            <w:r w:rsidRPr="00F516A7">
              <w:rPr>
                <w:rFonts w:ascii="宋体" w:eastAsia="宋体" w:hAnsi="宋体" w:cs="Times New Roman" w:hint="eastAsia"/>
                <w:b/>
                <w:bCs/>
                <w:sz w:val="18"/>
                <w:szCs w:val="18"/>
              </w:rPr>
              <w:t>通</w:t>
            </w:r>
          </w:p>
          <w:p w14:paraId="6D358255"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识</w:t>
            </w:r>
          </w:p>
          <w:p w14:paraId="38D5EEC4"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教</w:t>
            </w:r>
          </w:p>
          <w:p w14:paraId="0235A0A9" w14:textId="77777777" w:rsidR="007D64F8" w:rsidRPr="00F516A7" w:rsidRDefault="007D64F8"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育</w:t>
            </w:r>
          </w:p>
        </w:tc>
        <w:tc>
          <w:tcPr>
            <w:tcW w:w="416" w:type="dxa"/>
            <w:vMerge w:val="restart"/>
            <w:vAlign w:val="center"/>
          </w:tcPr>
          <w:p w14:paraId="4F9BB081" w14:textId="465DBC0E" w:rsidR="007D64F8" w:rsidRPr="00F516A7" w:rsidRDefault="001A1AD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公共</w:t>
            </w:r>
          </w:p>
          <w:p w14:paraId="22CF2EE4"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必</w:t>
            </w:r>
          </w:p>
          <w:p w14:paraId="01469522"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修</w:t>
            </w:r>
          </w:p>
          <w:p w14:paraId="0BD3E497"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课</w:t>
            </w:r>
          </w:p>
        </w:tc>
        <w:tc>
          <w:tcPr>
            <w:tcW w:w="1371" w:type="dxa"/>
            <w:vAlign w:val="center"/>
          </w:tcPr>
          <w:p w14:paraId="5AF520EA" w14:textId="77777777" w:rsidR="007D64F8" w:rsidRPr="00F516A7" w:rsidRDefault="007D64F8" w:rsidP="007D64F8">
            <w:pPr>
              <w:spacing w:line="400" w:lineRule="exact"/>
              <w:rPr>
                <w:rFonts w:ascii="宋体" w:eastAsia="宋体" w:hAnsi="宋体" w:cs="Times New Roman"/>
                <w:bCs/>
                <w:sz w:val="18"/>
                <w:szCs w:val="18"/>
              </w:rPr>
            </w:pPr>
          </w:p>
        </w:tc>
        <w:tc>
          <w:tcPr>
            <w:tcW w:w="1427" w:type="dxa"/>
            <w:vAlign w:val="center"/>
          </w:tcPr>
          <w:p w14:paraId="08FC8EDC" w14:textId="77777777" w:rsidR="007D64F8" w:rsidRPr="00F516A7" w:rsidRDefault="007D64F8" w:rsidP="007D64F8">
            <w:pPr>
              <w:spacing w:line="320" w:lineRule="exact"/>
              <w:rPr>
                <w:rFonts w:ascii="宋体" w:eastAsia="宋体" w:hAnsi="宋体" w:cs="Times New Roman"/>
                <w:bCs/>
                <w:sz w:val="18"/>
                <w:szCs w:val="18"/>
              </w:rPr>
            </w:pPr>
            <w:r w:rsidRPr="00F516A7">
              <w:rPr>
                <w:rFonts w:ascii="宋体" w:eastAsia="宋体" w:hAnsi="宋体" w:cs="Times New Roman" w:hint="eastAsia"/>
                <w:bCs/>
                <w:sz w:val="18"/>
                <w:szCs w:val="18"/>
              </w:rPr>
              <w:t>课程中文名称</w:t>
            </w:r>
          </w:p>
          <w:p w14:paraId="5C01419F" w14:textId="77777777" w:rsidR="007D64F8" w:rsidRPr="00F516A7" w:rsidRDefault="007D64F8" w:rsidP="007D64F8">
            <w:pPr>
              <w:spacing w:line="320" w:lineRule="exact"/>
              <w:rPr>
                <w:rFonts w:ascii="宋体" w:eastAsia="宋体" w:hAnsi="宋体" w:cs="Times New Roman"/>
                <w:bCs/>
                <w:sz w:val="18"/>
                <w:szCs w:val="18"/>
              </w:rPr>
            </w:pPr>
            <w:r w:rsidRPr="00F516A7">
              <w:rPr>
                <w:rFonts w:ascii="宋体" w:eastAsia="宋体" w:hAnsi="宋体" w:cs="Times New Roman" w:hint="eastAsia"/>
                <w:bCs/>
                <w:sz w:val="18"/>
                <w:szCs w:val="18"/>
              </w:rPr>
              <w:t>课程英文名称</w:t>
            </w:r>
          </w:p>
        </w:tc>
        <w:tc>
          <w:tcPr>
            <w:tcW w:w="425" w:type="dxa"/>
            <w:vAlign w:val="center"/>
          </w:tcPr>
          <w:p w14:paraId="373F5757" w14:textId="77777777" w:rsidR="007D64F8" w:rsidRPr="00F516A7" w:rsidRDefault="007D64F8" w:rsidP="007D64F8">
            <w:pPr>
              <w:spacing w:line="320" w:lineRule="exact"/>
              <w:rPr>
                <w:rFonts w:ascii="宋体" w:eastAsia="宋体" w:hAnsi="宋体" w:cs="Times New Roman"/>
                <w:bCs/>
                <w:sz w:val="18"/>
                <w:szCs w:val="18"/>
              </w:rPr>
            </w:pPr>
          </w:p>
        </w:tc>
        <w:tc>
          <w:tcPr>
            <w:tcW w:w="505" w:type="dxa"/>
            <w:vAlign w:val="center"/>
          </w:tcPr>
          <w:p w14:paraId="140671A2" w14:textId="77777777" w:rsidR="007D64F8" w:rsidRPr="00F516A7" w:rsidRDefault="007D64F8" w:rsidP="007D64F8">
            <w:pPr>
              <w:spacing w:line="320" w:lineRule="exact"/>
              <w:rPr>
                <w:rFonts w:ascii="宋体" w:eastAsia="宋体" w:hAnsi="宋体" w:cs="Times New Roman"/>
                <w:bCs/>
                <w:sz w:val="18"/>
                <w:szCs w:val="18"/>
              </w:rPr>
            </w:pPr>
          </w:p>
        </w:tc>
        <w:tc>
          <w:tcPr>
            <w:tcW w:w="482" w:type="dxa"/>
            <w:vAlign w:val="center"/>
          </w:tcPr>
          <w:p w14:paraId="56422333" w14:textId="77777777" w:rsidR="007D64F8" w:rsidRPr="00F516A7" w:rsidRDefault="007D64F8" w:rsidP="007D64F8">
            <w:pPr>
              <w:spacing w:line="320" w:lineRule="exact"/>
              <w:rPr>
                <w:rFonts w:ascii="宋体" w:eastAsia="宋体" w:hAnsi="宋体" w:cs="Times New Roman"/>
                <w:bCs/>
                <w:sz w:val="18"/>
                <w:szCs w:val="18"/>
              </w:rPr>
            </w:pPr>
          </w:p>
        </w:tc>
        <w:tc>
          <w:tcPr>
            <w:tcW w:w="482" w:type="dxa"/>
            <w:vAlign w:val="center"/>
          </w:tcPr>
          <w:p w14:paraId="424D4314" w14:textId="77777777" w:rsidR="007D64F8" w:rsidRPr="00F516A7" w:rsidRDefault="007D64F8" w:rsidP="007D64F8">
            <w:pPr>
              <w:spacing w:line="320" w:lineRule="exact"/>
              <w:rPr>
                <w:rFonts w:ascii="宋体" w:eastAsia="宋体" w:hAnsi="宋体" w:cs="Times New Roman"/>
                <w:bCs/>
                <w:sz w:val="18"/>
                <w:szCs w:val="18"/>
              </w:rPr>
            </w:pPr>
          </w:p>
        </w:tc>
        <w:tc>
          <w:tcPr>
            <w:tcW w:w="487" w:type="dxa"/>
            <w:vAlign w:val="center"/>
          </w:tcPr>
          <w:p w14:paraId="29133128" w14:textId="77777777" w:rsidR="007D64F8" w:rsidRPr="00F516A7" w:rsidRDefault="007D64F8" w:rsidP="007D64F8">
            <w:pPr>
              <w:spacing w:line="320" w:lineRule="exact"/>
              <w:rPr>
                <w:rFonts w:ascii="宋体" w:eastAsia="宋体" w:hAnsi="宋体" w:cs="Times New Roman"/>
                <w:bCs/>
                <w:sz w:val="18"/>
                <w:szCs w:val="18"/>
              </w:rPr>
            </w:pPr>
          </w:p>
        </w:tc>
        <w:tc>
          <w:tcPr>
            <w:tcW w:w="495" w:type="dxa"/>
            <w:vAlign w:val="center"/>
          </w:tcPr>
          <w:p w14:paraId="60518BAB" w14:textId="77777777" w:rsidR="007D64F8" w:rsidRPr="00F516A7" w:rsidRDefault="007D64F8" w:rsidP="007D64F8">
            <w:pPr>
              <w:spacing w:line="320" w:lineRule="exact"/>
              <w:rPr>
                <w:rFonts w:ascii="宋体" w:eastAsia="宋体" w:hAnsi="宋体" w:cs="Times New Roman"/>
                <w:bCs/>
                <w:sz w:val="18"/>
                <w:szCs w:val="18"/>
              </w:rPr>
            </w:pPr>
          </w:p>
        </w:tc>
        <w:tc>
          <w:tcPr>
            <w:tcW w:w="501" w:type="dxa"/>
            <w:vAlign w:val="center"/>
          </w:tcPr>
          <w:p w14:paraId="33680B8B" w14:textId="77777777" w:rsidR="007D64F8" w:rsidRPr="00F516A7" w:rsidRDefault="007D64F8" w:rsidP="007D64F8">
            <w:pPr>
              <w:spacing w:line="320" w:lineRule="exact"/>
              <w:rPr>
                <w:rFonts w:ascii="宋体" w:eastAsia="宋体" w:hAnsi="宋体" w:cs="Times New Roman"/>
                <w:bCs/>
                <w:sz w:val="18"/>
                <w:szCs w:val="18"/>
              </w:rPr>
            </w:pPr>
          </w:p>
        </w:tc>
        <w:tc>
          <w:tcPr>
            <w:tcW w:w="572" w:type="dxa"/>
            <w:gridSpan w:val="2"/>
            <w:vAlign w:val="center"/>
          </w:tcPr>
          <w:p w14:paraId="398FA6F8"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570538E8"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7E64FAB0" w14:textId="77777777" w:rsidR="007D64F8" w:rsidRPr="00F516A7" w:rsidRDefault="007D64F8" w:rsidP="007D64F8">
            <w:pPr>
              <w:spacing w:line="320" w:lineRule="exact"/>
              <w:rPr>
                <w:rFonts w:ascii="宋体" w:eastAsia="宋体" w:hAnsi="宋体" w:cs="Times New Roman"/>
                <w:bCs/>
                <w:sz w:val="18"/>
                <w:szCs w:val="18"/>
                <w:u w:val="single"/>
              </w:rPr>
            </w:pPr>
          </w:p>
        </w:tc>
        <w:tc>
          <w:tcPr>
            <w:tcW w:w="436" w:type="dxa"/>
            <w:vAlign w:val="center"/>
          </w:tcPr>
          <w:p w14:paraId="02F22D0C"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1FB6E99F" w14:textId="77777777" w:rsidR="007D64F8" w:rsidRPr="00F516A7" w:rsidRDefault="007D64F8" w:rsidP="007D64F8">
            <w:pPr>
              <w:spacing w:line="320" w:lineRule="exact"/>
              <w:rPr>
                <w:rFonts w:ascii="宋体" w:eastAsia="宋体" w:hAnsi="宋体" w:cs="Times New Roman"/>
                <w:bCs/>
                <w:sz w:val="18"/>
                <w:szCs w:val="18"/>
              </w:rPr>
            </w:pPr>
          </w:p>
        </w:tc>
      </w:tr>
      <w:tr w:rsidR="00F516A7" w:rsidRPr="00F516A7" w14:paraId="6E1E187F" w14:textId="77777777" w:rsidTr="007D64F8">
        <w:trPr>
          <w:jc w:val="center"/>
        </w:trPr>
        <w:tc>
          <w:tcPr>
            <w:tcW w:w="968" w:type="dxa"/>
            <w:vMerge/>
            <w:vAlign w:val="center"/>
          </w:tcPr>
          <w:p w14:paraId="2DC18969" w14:textId="77777777" w:rsidR="007D64F8" w:rsidRPr="00F516A7" w:rsidRDefault="007D64F8" w:rsidP="007D64F8">
            <w:pPr>
              <w:spacing w:line="400" w:lineRule="exact"/>
              <w:jc w:val="center"/>
              <w:rPr>
                <w:rFonts w:ascii="宋体" w:eastAsia="宋体" w:hAnsi="宋体" w:cs="Times New Roman"/>
                <w:b/>
                <w:bCs/>
                <w:sz w:val="18"/>
                <w:szCs w:val="18"/>
              </w:rPr>
            </w:pPr>
          </w:p>
        </w:tc>
        <w:tc>
          <w:tcPr>
            <w:tcW w:w="416" w:type="dxa"/>
            <w:vMerge/>
            <w:vAlign w:val="center"/>
          </w:tcPr>
          <w:p w14:paraId="74C14D7E" w14:textId="77777777" w:rsidR="007D64F8" w:rsidRPr="00F516A7" w:rsidRDefault="007D64F8" w:rsidP="007D64F8">
            <w:pPr>
              <w:spacing w:line="400" w:lineRule="exact"/>
              <w:rPr>
                <w:rFonts w:ascii="宋体" w:eastAsia="宋体" w:hAnsi="宋体" w:cs="Times New Roman"/>
                <w:b/>
                <w:bCs/>
                <w:sz w:val="18"/>
                <w:szCs w:val="18"/>
              </w:rPr>
            </w:pPr>
          </w:p>
        </w:tc>
        <w:tc>
          <w:tcPr>
            <w:tcW w:w="1371" w:type="dxa"/>
            <w:vAlign w:val="center"/>
          </w:tcPr>
          <w:p w14:paraId="36C6DE80" w14:textId="77777777" w:rsidR="007D64F8" w:rsidRPr="00F516A7" w:rsidRDefault="007D64F8" w:rsidP="007D64F8">
            <w:pPr>
              <w:spacing w:line="400" w:lineRule="exact"/>
              <w:rPr>
                <w:rFonts w:ascii="宋体" w:eastAsia="宋体" w:hAnsi="宋体" w:cs="Times New Roman"/>
                <w:bCs/>
                <w:sz w:val="18"/>
                <w:szCs w:val="18"/>
              </w:rPr>
            </w:pPr>
          </w:p>
        </w:tc>
        <w:tc>
          <w:tcPr>
            <w:tcW w:w="1427" w:type="dxa"/>
            <w:vAlign w:val="center"/>
          </w:tcPr>
          <w:p w14:paraId="06529491" w14:textId="77777777" w:rsidR="007D64F8" w:rsidRPr="00F516A7" w:rsidRDefault="007D64F8" w:rsidP="007D64F8">
            <w:pPr>
              <w:spacing w:line="400" w:lineRule="exact"/>
              <w:rPr>
                <w:rFonts w:ascii="宋体" w:eastAsia="宋体" w:hAnsi="宋体" w:cs="Times New Roman"/>
                <w:bCs/>
                <w:sz w:val="18"/>
                <w:szCs w:val="18"/>
              </w:rPr>
            </w:pPr>
          </w:p>
        </w:tc>
        <w:tc>
          <w:tcPr>
            <w:tcW w:w="425" w:type="dxa"/>
            <w:vAlign w:val="center"/>
          </w:tcPr>
          <w:p w14:paraId="291A3DC4" w14:textId="77777777" w:rsidR="007D64F8" w:rsidRPr="00F516A7" w:rsidRDefault="007D64F8" w:rsidP="007D64F8">
            <w:pPr>
              <w:spacing w:line="320" w:lineRule="exact"/>
              <w:rPr>
                <w:rFonts w:ascii="宋体" w:eastAsia="宋体" w:hAnsi="宋体" w:cs="Times New Roman"/>
                <w:bCs/>
                <w:sz w:val="18"/>
                <w:szCs w:val="18"/>
              </w:rPr>
            </w:pPr>
          </w:p>
        </w:tc>
        <w:tc>
          <w:tcPr>
            <w:tcW w:w="505" w:type="dxa"/>
            <w:vAlign w:val="center"/>
          </w:tcPr>
          <w:p w14:paraId="6EC05FCB" w14:textId="77777777" w:rsidR="007D64F8" w:rsidRPr="00F516A7" w:rsidRDefault="007D64F8" w:rsidP="007D64F8">
            <w:pPr>
              <w:spacing w:line="320" w:lineRule="exact"/>
              <w:rPr>
                <w:rFonts w:ascii="宋体" w:eastAsia="宋体" w:hAnsi="宋体" w:cs="Times New Roman"/>
                <w:bCs/>
                <w:sz w:val="18"/>
                <w:szCs w:val="18"/>
              </w:rPr>
            </w:pPr>
          </w:p>
        </w:tc>
        <w:tc>
          <w:tcPr>
            <w:tcW w:w="482" w:type="dxa"/>
            <w:vAlign w:val="center"/>
          </w:tcPr>
          <w:p w14:paraId="6527D58C" w14:textId="77777777" w:rsidR="007D64F8" w:rsidRPr="00F516A7" w:rsidRDefault="007D64F8" w:rsidP="007D64F8">
            <w:pPr>
              <w:spacing w:line="320" w:lineRule="exact"/>
              <w:rPr>
                <w:rFonts w:ascii="宋体" w:eastAsia="宋体" w:hAnsi="宋体" w:cs="Times New Roman"/>
                <w:bCs/>
                <w:sz w:val="18"/>
                <w:szCs w:val="18"/>
              </w:rPr>
            </w:pPr>
          </w:p>
        </w:tc>
        <w:tc>
          <w:tcPr>
            <w:tcW w:w="482" w:type="dxa"/>
            <w:vAlign w:val="center"/>
          </w:tcPr>
          <w:p w14:paraId="44383DCA" w14:textId="77777777" w:rsidR="007D64F8" w:rsidRPr="00F516A7" w:rsidRDefault="007D64F8" w:rsidP="007D64F8">
            <w:pPr>
              <w:spacing w:line="320" w:lineRule="exact"/>
              <w:rPr>
                <w:rFonts w:ascii="宋体" w:eastAsia="宋体" w:hAnsi="宋体" w:cs="Times New Roman"/>
                <w:bCs/>
                <w:sz w:val="18"/>
                <w:szCs w:val="18"/>
              </w:rPr>
            </w:pPr>
          </w:p>
        </w:tc>
        <w:tc>
          <w:tcPr>
            <w:tcW w:w="487" w:type="dxa"/>
            <w:vAlign w:val="center"/>
          </w:tcPr>
          <w:p w14:paraId="3CA757BC" w14:textId="77777777" w:rsidR="007D64F8" w:rsidRPr="00F516A7" w:rsidRDefault="007D64F8" w:rsidP="007D64F8">
            <w:pPr>
              <w:spacing w:line="320" w:lineRule="exact"/>
              <w:rPr>
                <w:rFonts w:ascii="宋体" w:eastAsia="宋体" w:hAnsi="宋体" w:cs="Times New Roman"/>
                <w:bCs/>
                <w:sz w:val="18"/>
                <w:szCs w:val="18"/>
              </w:rPr>
            </w:pPr>
          </w:p>
        </w:tc>
        <w:tc>
          <w:tcPr>
            <w:tcW w:w="495" w:type="dxa"/>
            <w:vAlign w:val="center"/>
          </w:tcPr>
          <w:p w14:paraId="7ADD899B" w14:textId="77777777" w:rsidR="007D64F8" w:rsidRPr="00F516A7" w:rsidRDefault="007D64F8" w:rsidP="007D64F8">
            <w:pPr>
              <w:spacing w:line="320" w:lineRule="exact"/>
              <w:rPr>
                <w:rFonts w:ascii="宋体" w:eastAsia="宋体" w:hAnsi="宋体" w:cs="Times New Roman"/>
                <w:bCs/>
                <w:sz w:val="18"/>
                <w:szCs w:val="18"/>
              </w:rPr>
            </w:pPr>
          </w:p>
        </w:tc>
        <w:tc>
          <w:tcPr>
            <w:tcW w:w="501" w:type="dxa"/>
            <w:vAlign w:val="center"/>
          </w:tcPr>
          <w:p w14:paraId="1FF4F5FF" w14:textId="77777777" w:rsidR="007D64F8" w:rsidRPr="00F516A7" w:rsidRDefault="007D64F8" w:rsidP="007D64F8">
            <w:pPr>
              <w:spacing w:line="320" w:lineRule="exact"/>
              <w:rPr>
                <w:rFonts w:ascii="宋体" w:eastAsia="宋体" w:hAnsi="宋体" w:cs="Times New Roman"/>
                <w:bCs/>
                <w:sz w:val="18"/>
                <w:szCs w:val="18"/>
              </w:rPr>
            </w:pPr>
          </w:p>
        </w:tc>
        <w:tc>
          <w:tcPr>
            <w:tcW w:w="572" w:type="dxa"/>
            <w:gridSpan w:val="2"/>
            <w:vAlign w:val="center"/>
          </w:tcPr>
          <w:p w14:paraId="138E06B0"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4AA3599D"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77B1C768" w14:textId="77777777" w:rsidR="007D64F8" w:rsidRPr="00F516A7" w:rsidRDefault="007D64F8" w:rsidP="007D64F8">
            <w:pPr>
              <w:spacing w:line="320" w:lineRule="exact"/>
              <w:rPr>
                <w:rFonts w:ascii="宋体" w:eastAsia="宋体" w:hAnsi="宋体" w:cs="Times New Roman"/>
                <w:bCs/>
                <w:sz w:val="18"/>
                <w:szCs w:val="18"/>
                <w:u w:val="single"/>
              </w:rPr>
            </w:pPr>
          </w:p>
        </w:tc>
        <w:tc>
          <w:tcPr>
            <w:tcW w:w="436" w:type="dxa"/>
            <w:vAlign w:val="center"/>
          </w:tcPr>
          <w:p w14:paraId="7A3BC5C8"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621F842A" w14:textId="77777777" w:rsidR="007D64F8" w:rsidRPr="00F516A7" w:rsidRDefault="007D64F8" w:rsidP="007D64F8">
            <w:pPr>
              <w:spacing w:line="320" w:lineRule="exact"/>
              <w:rPr>
                <w:rFonts w:ascii="宋体" w:eastAsia="宋体" w:hAnsi="宋体" w:cs="Times New Roman"/>
                <w:bCs/>
                <w:sz w:val="18"/>
                <w:szCs w:val="18"/>
              </w:rPr>
            </w:pPr>
          </w:p>
        </w:tc>
      </w:tr>
      <w:tr w:rsidR="00F516A7" w:rsidRPr="00F516A7" w14:paraId="29B615F0" w14:textId="77777777" w:rsidTr="007D64F8">
        <w:trPr>
          <w:jc w:val="center"/>
        </w:trPr>
        <w:tc>
          <w:tcPr>
            <w:tcW w:w="968" w:type="dxa"/>
            <w:vMerge/>
            <w:vAlign w:val="center"/>
          </w:tcPr>
          <w:p w14:paraId="139EA6CB" w14:textId="77777777" w:rsidR="007D64F8" w:rsidRPr="00F516A7" w:rsidRDefault="007D64F8" w:rsidP="007D64F8">
            <w:pPr>
              <w:spacing w:line="400" w:lineRule="exact"/>
              <w:jc w:val="center"/>
              <w:rPr>
                <w:rFonts w:ascii="宋体" w:eastAsia="宋体" w:hAnsi="宋体" w:cs="Times New Roman"/>
                <w:b/>
                <w:bCs/>
                <w:sz w:val="18"/>
                <w:szCs w:val="18"/>
              </w:rPr>
            </w:pPr>
          </w:p>
        </w:tc>
        <w:tc>
          <w:tcPr>
            <w:tcW w:w="416" w:type="dxa"/>
            <w:vMerge/>
            <w:vAlign w:val="center"/>
          </w:tcPr>
          <w:p w14:paraId="48716787" w14:textId="77777777" w:rsidR="007D64F8" w:rsidRPr="00F516A7" w:rsidRDefault="007D64F8" w:rsidP="007D64F8">
            <w:pPr>
              <w:spacing w:line="400" w:lineRule="exact"/>
              <w:rPr>
                <w:rFonts w:ascii="宋体" w:eastAsia="宋体" w:hAnsi="宋体" w:cs="Times New Roman"/>
                <w:b/>
                <w:bCs/>
                <w:sz w:val="18"/>
                <w:szCs w:val="18"/>
              </w:rPr>
            </w:pPr>
          </w:p>
        </w:tc>
        <w:tc>
          <w:tcPr>
            <w:tcW w:w="1371" w:type="dxa"/>
            <w:vAlign w:val="center"/>
          </w:tcPr>
          <w:p w14:paraId="419D7F35" w14:textId="77777777" w:rsidR="007D64F8" w:rsidRPr="00F516A7" w:rsidRDefault="007D64F8" w:rsidP="007D64F8">
            <w:pPr>
              <w:spacing w:line="400" w:lineRule="exact"/>
              <w:rPr>
                <w:rFonts w:ascii="宋体" w:eastAsia="宋体" w:hAnsi="宋体" w:cs="Times New Roman"/>
                <w:bCs/>
                <w:sz w:val="18"/>
                <w:szCs w:val="18"/>
              </w:rPr>
            </w:pPr>
          </w:p>
        </w:tc>
        <w:tc>
          <w:tcPr>
            <w:tcW w:w="1427" w:type="dxa"/>
            <w:vAlign w:val="center"/>
          </w:tcPr>
          <w:p w14:paraId="5225F3F0" w14:textId="77777777" w:rsidR="007D64F8" w:rsidRPr="00F516A7" w:rsidRDefault="007D64F8" w:rsidP="007D64F8">
            <w:pPr>
              <w:spacing w:line="400" w:lineRule="exact"/>
              <w:rPr>
                <w:rFonts w:ascii="宋体" w:eastAsia="宋体" w:hAnsi="宋体" w:cs="Times New Roman"/>
                <w:bCs/>
                <w:sz w:val="18"/>
                <w:szCs w:val="18"/>
              </w:rPr>
            </w:pPr>
          </w:p>
        </w:tc>
        <w:tc>
          <w:tcPr>
            <w:tcW w:w="425" w:type="dxa"/>
            <w:vAlign w:val="center"/>
          </w:tcPr>
          <w:p w14:paraId="150C164E" w14:textId="77777777" w:rsidR="007D64F8" w:rsidRPr="00F516A7" w:rsidRDefault="007D64F8" w:rsidP="007D64F8">
            <w:pPr>
              <w:spacing w:line="320" w:lineRule="exact"/>
              <w:rPr>
                <w:rFonts w:ascii="宋体" w:eastAsia="宋体" w:hAnsi="宋体" w:cs="Times New Roman"/>
                <w:bCs/>
                <w:sz w:val="18"/>
                <w:szCs w:val="18"/>
              </w:rPr>
            </w:pPr>
          </w:p>
        </w:tc>
        <w:tc>
          <w:tcPr>
            <w:tcW w:w="505" w:type="dxa"/>
            <w:vAlign w:val="center"/>
          </w:tcPr>
          <w:p w14:paraId="0BC07931" w14:textId="77777777" w:rsidR="007D64F8" w:rsidRPr="00F516A7" w:rsidRDefault="007D64F8" w:rsidP="007D64F8">
            <w:pPr>
              <w:spacing w:line="320" w:lineRule="exact"/>
              <w:rPr>
                <w:rFonts w:ascii="宋体" w:eastAsia="宋体" w:hAnsi="宋体" w:cs="Times New Roman"/>
                <w:bCs/>
                <w:sz w:val="18"/>
                <w:szCs w:val="18"/>
              </w:rPr>
            </w:pPr>
          </w:p>
        </w:tc>
        <w:tc>
          <w:tcPr>
            <w:tcW w:w="482" w:type="dxa"/>
            <w:vAlign w:val="center"/>
          </w:tcPr>
          <w:p w14:paraId="71F611E2" w14:textId="77777777" w:rsidR="007D64F8" w:rsidRPr="00F516A7" w:rsidRDefault="007D64F8" w:rsidP="007D64F8">
            <w:pPr>
              <w:spacing w:line="320" w:lineRule="exact"/>
              <w:rPr>
                <w:rFonts w:ascii="宋体" w:eastAsia="宋体" w:hAnsi="宋体" w:cs="Times New Roman"/>
                <w:bCs/>
                <w:sz w:val="18"/>
                <w:szCs w:val="18"/>
              </w:rPr>
            </w:pPr>
          </w:p>
        </w:tc>
        <w:tc>
          <w:tcPr>
            <w:tcW w:w="482" w:type="dxa"/>
            <w:vAlign w:val="center"/>
          </w:tcPr>
          <w:p w14:paraId="0818F714" w14:textId="77777777" w:rsidR="007D64F8" w:rsidRPr="00F516A7" w:rsidRDefault="007D64F8" w:rsidP="007D64F8">
            <w:pPr>
              <w:spacing w:line="320" w:lineRule="exact"/>
              <w:rPr>
                <w:rFonts w:ascii="宋体" w:eastAsia="宋体" w:hAnsi="宋体" w:cs="Times New Roman"/>
                <w:bCs/>
                <w:sz w:val="18"/>
                <w:szCs w:val="18"/>
              </w:rPr>
            </w:pPr>
          </w:p>
        </w:tc>
        <w:tc>
          <w:tcPr>
            <w:tcW w:w="487" w:type="dxa"/>
            <w:vAlign w:val="center"/>
          </w:tcPr>
          <w:p w14:paraId="40CB6400" w14:textId="77777777" w:rsidR="007D64F8" w:rsidRPr="00F516A7" w:rsidRDefault="007D64F8" w:rsidP="007D64F8">
            <w:pPr>
              <w:spacing w:line="320" w:lineRule="exact"/>
              <w:rPr>
                <w:rFonts w:ascii="宋体" w:eastAsia="宋体" w:hAnsi="宋体" w:cs="Times New Roman"/>
                <w:bCs/>
                <w:sz w:val="18"/>
                <w:szCs w:val="18"/>
              </w:rPr>
            </w:pPr>
          </w:p>
        </w:tc>
        <w:tc>
          <w:tcPr>
            <w:tcW w:w="495" w:type="dxa"/>
            <w:vAlign w:val="center"/>
          </w:tcPr>
          <w:p w14:paraId="55C83482" w14:textId="77777777" w:rsidR="007D64F8" w:rsidRPr="00F516A7" w:rsidRDefault="007D64F8" w:rsidP="007D64F8">
            <w:pPr>
              <w:spacing w:line="320" w:lineRule="exact"/>
              <w:rPr>
                <w:rFonts w:ascii="宋体" w:eastAsia="宋体" w:hAnsi="宋体" w:cs="Times New Roman"/>
                <w:bCs/>
                <w:sz w:val="18"/>
                <w:szCs w:val="18"/>
              </w:rPr>
            </w:pPr>
          </w:p>
        </w:tc>
        <w:tc>
          <w:tcPr>
            <w:tcW w:w="501" w:type="dxa"/>
            <w:vAlign w:val="center"/>
          </w:tcPr>
          <w:p w14:paraId="7C933744" w14:textId="77777777" w:rsidR="007D64F8" w:rsidRPr="00F516A7" w:rsidRDefault="007D64F8" w:rsidP="007D64F8">
            <w:pPr>
              <w:spacing w:line="320" w:lineRule="exact"/>
              <w:rPr>
                <w:rFonts w:ascii="宋体" w:eastAsia="宋体" w:hAnsi="宋体" w:cs="Times New Roman"/>
                <w:bCs/>
                <w:sz w:val="18"/>
                <w:szCs w:val="18"/>
              </w:rPr>
            </w:pPr>
          </w:p>
        </w:tc>
        <w:tc>
          <w:tcPr>
            <w:tcW w:w="572" w:type="dxa"/>
            <w:gridSpan w:val="2"/>
            <w:vAlign w:val="center"/>
          </w:tcPr>
          <w:p w14:paraId="36BC15F4"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68A2FAFE"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4F83DBCE" w14:textId="77777777" w:rsidR="007D64F8" w:rsidRPr="00F516A7" w:rsidRDefault="007D64F8" w:rsidP="007D64F8">
            <w:pPr>
              <w:spacing w:line="320" w:lineRule="exact"/>
              <w:rPr>
                <w:rFonts w:ascii="宋体" w:eastAsia="宋体" w:hAnsi="宋体" w:cs="Times New Roman"/>
                <w:bCs/>
                <w:sz w:val="18"/>
                <w:szCs w:val="18"/>
                <w:u w:val="single"/>
              </w:rPr>
            </w:pPr>
          </w:p>
        </w:tc>
        <w:tc>
          <w:tcPr>
            <w:tcW w:w="436" w:type="dxa"/>
            <w:vAlign w:val="center"/>
          </w:tcPr>
          <w:p w14:paraId="10945F81"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2720A065" w14:textId="77777777" w:rsidR="007D64F8" w:rsidRPr="00F516A7" w:rsidRDefault="007D64F8" w:rsidP="007D64F8">
            <w:pPr>
              <w:spacing w:line="320" w:lineRule="exact"/>
              <w:rPr>
                <w:rFonts w:ascii="宋体" w:eastAsia="宋体" w:hAnsi="宋体" w:cs="Times New Roman"/>
                <w:bCs/>
                <w:sz w:val="18"/>
                <w:szCs w:val="18"/>
              </w:rPr>
            </w:pPr>
          </w:p>
        </w:tc>
      </w:tr>
      <w:tr w:rsidR="00F516A7" w:rsidRPr="00F516A7" w14:paraId="195043F0" w14:textId="77777777" w:rsidTr="007D64F8">
        <w:trPr>
          <w:jc w:val="center"/>
        </w:trPr>
        <w:tc>
          <w:tcPr>
            <w:tcW w:w="968" w:type="dxa"/>
            <w:vMerge/>
            <w:vAlign w:val="center"/>
          </w:tcPr>
          <w:p w14:paraId="49746A75" w14:textId="77777777" w:rsidR="007D64F8" w:rsidRPr="00F516A7" w:rsidRDefault="007D64F8" w:rsidP="007D64F8">
            <w:pPr>
              <w:spacing w:line="400" w:lineRule="exact"/>
              <w:jc w:val="center"/>
              <w:rPr>
                <w:rFonts w:ascii="宋体" w:eastAsia="宋体" w:hAnsi="宋体" w:cs="Times New Roman"/>
                <w:b/>
                <w:bCs/>
                <w:sz w:val="18"/>
                <w:szCs w:val="18"/>
              </w:rPr>
            </w:pPr>
          </w:p>
        </w:tc>
        <w:tc>
          <w:tcPr>
            <w:tcW w:w="416" w:type="dxa"/>
            <w:vMerge/>
            <w:vAlign w:val="center"/>
          </w:tcPr>
          <w:p w14:paraId="1224F548" w14:textId="77777777" w:rsidR="007D64F8" w:rsidRPr="00F516A7" w:rsidRDefault="007D64F8" w:rsidP="007D64F8">
            <w:pPr>
              <w:spacing w:line="400" w:lineRule="exact"/>
              <w:rPr>
                <w:rFonts w:ascii="宋体" w:eastAsia="宋体" w:hAnsi="宋体" w:cs="Times New Roman"/>
                <w:b/>
                <w:bCs/>
                <w:sz w:val="18"/>
                <w:szCs w:val="18"/>
              </w:rPr>
            </w:pPr>
          </w:p>
        </w:tc>
        <w:tc>
          <w:tcPr>
            <w:tcW w:w="2798" w:type="dxa"/>
            <w:gridSpan w:val="2"/>
            <w:vAlign w:val="center"/>
          </w:tcPr>
          <w:p w14:paraId="2EE2786A" w14:textId="77777777" w:rsidR="007D64F8" w:rsidRPr="00F516A7" w:rsidRDefault="007D64F8" w:rsidP="007D64F8">
            <w:pPr>
              <w:spacing w:line="400" w:lineRule="exact"/>
              <w:jc w:val="center"/>
              <w:rPr>
                <w:rFonts w:ascii="宋体" w:eastAsia="宋体" w:hAnsi="宋体" w:cs="Times New Roman"/>
                <w:bCs/>
                <w:sz w:val="18"/>
                <w:szCs w:val="18"/>
              </w:rPr>
            </w:pPr>
            <w:r w:rsidRPr="00E96603">
              <w:rPr>
                <w:rFonts w:ascii="黑体" w:eastAsia="黑体" w:hAnsi="黑体" w:hint="eastAsia"/>
                <w:bCs/>
                <w:color w:val="000000" w:themeColor="text1"/>
                <w:sz w:val="18"/>
                <w:szCs w:val="18"/>
              </w:rPr>
              <w:t>总计</w:t>
            </w:r>
          </w:p>
        </w:tc>
        <w:tc>
          <w:tcPr>
            <w:tcW w:w="5729" w:type="dxa"/>
            <w:gridSpan w:val="13"/>
            <w:vAlign w:val="center"/>
          </w:tcPr>
          <w:p w14:paraId="41324942" w14:textId="77777777" w:rsidR="007D64F8" w:rsidRPr="00E96603" w:rsidRDefault="007D64F8" w:rsidP="007D64F8">
            <w:pPr>
              <w:spacing w:line="320" w:lineRule="exact"/>
              <w:rPr>
                <w:rFonts w:ascii="黑体" w:eastAsia="黑体" w:hAnsi="黑体"/>
                <w:bCs/>
                <w:color w:val="000000" w:themeColor="text1"/>
                <w:sz w:val="18"/>
                <w:szCs w:val="18"/>
              </w:rPr>
            </w:pPr>
            <w:r w:rsidRPr="00E96603">
              <w:rPr>
                <w:rFonts w:ascii="黑体" w:eastAsia="黑体" w:hAnsi="黑体" w:hint="eastAsia"/>
                <w:bCs/>
                <w:color w:val="000000" w:themeColor="text1"/>
                <w:sz w:val="18"/>
                <w:szCs w:val="18"/>
              </w:rPr>
              <w:t>开设公共必修课</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门，总计</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学分，</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学时，</w:t>
            </w:r>
          </w:p>
          <w:p w14:paraId="41313F25" w14:textId="340BBAB6" w:rsidR="007D64F8" w:rsidRPr="00F516A7" w:rsidRDefault="007D64F8" w:rsidP="007D64F8">
            <w:pPr>
              <w:spacing w:line="320" w:lineRule="exact"/>
              <w:rPr>
                <w:rFonts w:ascii="宋体" w:eastAsia="宋体" w:hAnsi="宋体" w:cs="Times New Roman"/>
                <w:bCs/>
                <w:sz w:val="18"/>
                <w:szCs w:val="18"/>
              </w:rPr>
            </w:pPr>
            <w:r w:rsidRPr="00E96603">
              <w:rPr>
                <w:rFonts w:ascii="黑体" w:eastAsia="黑体" w:hAnsi="黑体" w:hint="eastAsia"/>
                <w:bCs/>
                <w:color w:val="000000" w:themeColor="text1"/>
                <w:sz w:val="18"/>
                <w:szCs w:val="18"/>
              </w:rPr>
              <w:t>其中讲授</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学时，实践、实验</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学时</w:t>
            </w:r>
            <w:r w:rsidR="00C83E50" w:rsidRPr="00E96603">
              <w:rPr>
                <w:rFonts w:ascii="黑体" w:eastAsia="黑体" w:hAnsi="黑体" w:hint="eastAsia"/>
                <w:bCs/>
                <w:color w:val="000000" w:themeColor="text1"/>
                <w:sz w:val="18"/>
                <w:szCs w:val="18"/>
              </w:rPr>
              <w:t xml:space="preserve">。学生应修满 </w:t>
            </w:r>
            <w:r w:rsidR="00C83E50" w:rsidRPr="00E96603">
              <w:rPr>
                <w:rFonts w:ascii="黑体" w:eastAsia="黑体" w:hAnsi="黑体"/>
                <w:bCs/>
                <w:color w:val="000000" w:themeColor="text1"/>
                <w:sz w:val="18"/>
                <w:szCs w:val="18"/>
              </w:rPr>
              <w:t xml:space="preserve"> 学分。</w:t>
            </w:r>
          </w:p>
        </w:tc>
      </w:tr>
      <w:bookmarkEnd w:id="35"/>
      <w:tr w:rsidR="00F516A7" w:rsidRPr="00F516A7" w14:paraId="5F2CC0CA" w14:textId="77777777" w:rsidTr="007D64F8">
        <w:trPr>
          <w:jc w:val="center"/>
        </w:trPr>
        <w:tc>
          <w:tcPr>
            <w:tcW w:w="968" w:type="dxa"/>
            <w:vMerge/>
            <w:vAlign w:val="center"/>
          </w:tcPr>
          <w:p w14:paraId="374B0B54" w14:textId="77777777" w:rsidR="007D64F8" w:rsidRPr="00F516A7" w:rsidRDefault="007D64F8" w:rsidP="007D64F8">
            <w:pPr>
              <w:spacing w:line="400" w:lineRule="exact"/>
              <w:jc w:val="center"/>
              <w:rPr>
                <w:rFonts w:ascii="宋体" w:eastAsia="宋体" w:hAnsi="宋体" w:cs="Times New Roman"/>
                <w:bCs/>
                <w:sz w:val="18"/>
                <w:szCs w:val="18"/>
              </w:rPr>
            </w:pPr>
          </w:p>
        </w:tc>
        <w:tc>
          <w:tcPr>
            <w:tcW w:w="416" w:type="dxa"/>
            <w:vMerge/>
            <w:vAlign w:val="center"/>
          </w:tcPr>
          <w:p w14:paraId="54FE77BF" w14:textId="77777777" w:rsidR="007D64F8" w:rsidRPr="00F516A7" w:rsidRDefault="007D64F8" w:rsidP="007D64F8">
            <w:pPr>
              <w:spacing w:line="400" w:lineRule="exact"/>
              <w:rPr>
                <w:rFonts w:ascii="宋体" w:eastAsia="宋体" w:hAnsi="宋体" w:cs="Times New Roman"/>
                <w:bCs/>
                <w:sz w:val="18"/>
                <w:szCs w:val="18"/>
              </w:rPr>
            </w:pPr>
          </w:p>
        </w:tc>
        <w:tc>
          <w:tcPr>
            <w:tcW w:w="1371" w:type="dxa"/>
            <w:vAlign w:val="center"/>
          </w:tcPr>
          <w:p w14:paraId="4144B93F" w14:textId="77777777" w:rsidR="007D64F8" w:rsidRPr="00F516A7" w:rsidRDefault="007D64F8" w:rsidP="007D64F8">
            <w:pPr>
              <w:tabs>
                <w:tab w:val="left" w:pos="180"/>
                <w:tab w:val="left" w:pos="360"/>
                <w:tab w:val="left" w:pos="540"/>
                <w:tab w:val="left" w:pos="840"/>
              </w:tabs>
              <w:spacing w:line="300" w:lineRule="exact"/>
              <w:jc w:val="center"/>
              <w:rPr>
                <w:rFonts w:ascii="宋体" w:eastAsia="宋体" w:hAnsi="宋体" w:cs="宋体"/>
                <w:bCs/>
                <w:sz w:val="15"/>
                <w:szCs w:val="15"/>
                <w:highlight w:val="yellow"/>
              </w:rPr>
            </w:pPr>
          </w:p>
        </w:tc>
        <w:tc>
          <w:tcPr>
            <w:tcW w:w="1427" w:type="dxa"/>
            <w:vAlign w:val="center"/>
          </w:tcPr>
          <w:p w14:paraId="04837E15" w14:textId="77777777" w:rsidR="007D64F8" w:rsidRPr="00F516A7" w:rsidRDefault="007D64F8" w:rsidP="007D64F8">
            <w:pPr>
              <w:spacing w:line="400" w:lineRule="exact"/>
              <w:rPr>
                <w:rFonts w:ascii="宋体" w:eastAsia="宋体" w:hAnsi="宋体" w:cs="Times New Roman"/>
                <w:bCs/>
                <w:sz w:val="15"/>
                <w:szCs w:val="15"/>
              </w:rPr>
            </w:pPr>
          </w:p>
        </w:tc>
        <w:tc>
          <w:tcPr>
            <w:tcW w:w="425" w:type="dxa"/>
            <w:vAlign w:val="center"/>
          </w:tcPr>
          <w:p w14:paraId="43889716"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505" w:type="dxa"/>
            <w:vAlign w:val="center"/>
          </w:tcPr>
          <w:p w14:paraId="6A190E51"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82" w:type="dxa"/>
            <w:vAlign w:val="center"/>
          </w:tcPr>
          <w:p w14:paraId="5E4725C5"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82" w:type="dxa"/>
            <w:vAlign w:val="center"/>
          </w:tcPr>
          <w:p w14:paraId="6A80E96E"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87" w:type="dxa"/>
            <w:vAlign w:val="center"/>
          </w:tcPr>
          <w:p w14:paraId="6E880C41"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95" w:type="dxa"/>
            <w:vAlign w:val="center"/>
          </w:tcPr>
          <w:p w14:paraId="744B1E02"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501" w:type="dxa"/>
            <w:vAlign w:val="center"/>
          </w:tcPr>
          <w:p w14:paraId="00CB316F"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572" w:type="dxa"/>
            <w:gridSpan w:val="2"/>
            <w:vAlign w:val="center"/>
          </w:tcPr>
          <w:p w14:paraId="0E3428CC"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48" w:type="dxa"/>
            <w:vAlign w:val="center"/>
          </w:tcPr>
          <w:p w14:paraId="020DD9CE"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48" w:type="dxa"/>
            <w:vAlign w:val="center"/>
          </w:tcPr>
          <w:p w14:paraId="68695B95" w14:textId="77777777" w:rsidR="007D64F8" w:rsidRPr="00F516A7" w:rsidRDefault="007D64F8" w:rsidP="007D64F8">
            <w:pPr>
              <w:spacing w:line="320" w:lineRule="exact"/>
              <w:rPr>
                <w:rFonts w:ascii="宋体" w:eastAsia="宋体" w:hAnsi="宋体" w:cs="Times New Roman"/>
                <w:bCs/>
                <w:sz w:val="18"/>
                <w:szCs w:val="18"/>
                <w:highlight w:val="yellow"/>
                <w:u w:val="single"/>
              </w:rPr>
            </w:pPr>
          </w:p>
        </w:tc>
        <w:tc>
          <w:tcPr>
            <w:tcW w:w="436" w:type="dxa"/>
            <w:vAlign w:val="center"/>
          </w:tcPr>
          <w:p w14:paraId="2CEB5DFA"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48" w:type="dxa"/>
            <w:vAlign w:val="center"/>
          </w:tcPr>
          <w:p w14:paraId="5C8115C3" w14:textId="77777777" w:rsidR="007D64F8" w:rsidRPr="00F516A7" w:rsidRDefault="007D64F8" w:rsidP="007D64F8">
            <w:pPr>
              <w:spacing w:line="320" w:lineRule="exact"/>
              <w:rPr>
                <w:rFonts w:ascii="宋体" w:eastAsia="宋体" w:hAnsi="宋体" w:cs="Times New Roman"/>
                <w:bCs/>
                <w:sz w:val="18"/>
                <w:szCs w:val="18"/>
                <w:highlight w:val="yellow"/>
              </w:rPr>
            </w:pPr>
          </w:p>
        </w:tc>
      </w:tr>
      <w:tr w:rsidR="00F516A7" w:rsidRPr="00F516A7" w14:paraId="3B87E6F8" w14:textId="77777777" w:rsidTr="007D64F8">
        <w:trPr>
          <w:jc w:val="center"/>
        </w:trPr>
        <w:tc>
          <w:tcPr>
            <w:tcW w:w="968" w:type="dxa"/>
            <w:vMerge/>
            <w:vAlign w:val="center"/>
          </w:tcPr>
          <w:p w14:paraId="52ECF540" w14:textId="77777777" w:rsidR="007D64F8" w:rsidRPr="00F516A7" w:rsidRDefault="007D64F8" w:rsidP="007D64F8">
            <w:pPr>
              <w:spacing w:line="400" w:lineRule="exact"/>
              <w:jc w:val="center"/>
              <w:rPr>
                <w:rFonts w:ascii="宋体" w:eastAsia="宋体" w:hAnsi="宋体" w:cs="Times New Roman"/>
                <w:bCs/>
                <w:sz w:val="18"/>
                <w:szCs w:val="18"/>
              </w:rPr>
            </w:pPr>
          </w:p>
        </w:tc>
        <w:tc>
          <w:tcPr>
            <w:tcW w:w="416" w:type="dxa"/>
            <w:vMerge/>
            <w:vAlign w:val="center"/>
          </w:tcPr>
          <w:p w14:paraId="6789795B" w14:textId="77777777" w:rsidR="007D64F8" w:rsidRPr="00F516A7" w:rsidRDefault="007D64F8" w:rsidP="007D64F8">
            <w:pPr>
              <w:spacing w:line="400" w:lineRule="exact"/>
              <w:rPr>
                <w:rFonts w:ascii="宋体" w:eastAsia="宋体" w:hAnsi="宋体" w:cs="Times New Roman"/>
                <w:bCs/>
                <w:sz w:val="18"/>
                <w:szCs w:val="18"/>
              </w:rPr>
            </w:pPr>
          </w:p>
        </w:tc>
        <w:tc>
          <w:tcPr>
            <w:tcW w:w="1371" w:type="dxa"/>
            <w:vAlign w:val="center"/>
          </w:tcPr>
          <w:p w14:paraId="2001817C" w14:textId="77777777" w:rsidR="007D64F8" w:rsidRPr="00F516A7" w:rsidRDefault="007D64F8" w:rsidP="007D64F8">
            <w:pPr>
              <w:spacing w:line="400" w:lineRule="exact"/>
              <w:rPr>
                <w:rFonts w:ascii="宋体" w:eastAsia="宋体" w:hAnsi="宋体" w:cs="Times New Roman"/>
                <w:bCs/>
                <w:sz w:val="18"/>
                <w:szCs w:val="18"/>
                <w:highlight w:val="yellow"/>
              </w:rPr>
            </w:pPr>
          </w:p>
        </w:tc>
        <w:tc>
          <w:tcPr>
            <w:tcW w:w="1427" w:type="dxa"/>
            <w:vAlign w:val="center"/>
          </w:tcPr>
          <w:p w14:paraId="74D13B53" w14:textId="77777777" w:rsidR="007D64F8" w:rsidRPr="00F516A7" w:rsidRDefault="007D64F8" w:rsidP="007D64F8">
            <w:pPr>
              <w:spacing w:line="400" w:lineRule="exact"/>
              <w:rPr>
                <w:rFonts w:ascii="宋体" w:eastAsia="宋体" w:hAnsi="宋体" w:cs="Times New Roman"/>
                <w:bCs/>
                <w:sz w:val="18"/>
                <w:szCs w:val="18"/>
                <w:highlight w:val="yellow"/>
              </w:rPr>
            </w:pPr>
          </w:p>
        </w:tc>
        <w:tc>
          <w:tcPr>
            <w:tcW w:w="425" w:type="dxa"/>
            <w:vAlign w:val="center"/>
          </w:tcPr>
          <w:p w14:paraId="19DDD1B8"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505" w:type="dxa"/>
            <w:vAlign w:val="center"/>
          </w:tcPr>
          <w:p w14:paraId="6DC34F57"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82" w:type="dxa"/>
            <w:vAlign w:val="center"/>
          </w:tcPr>
          <w:p w14:paraId="78C7B217"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82" w:type="dxa"/>
            <w:vAlign w:val="center"/>
          </w:tcPr>
          <w:p w14:paraId="2008155E"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87" w:type="dxa"/>
            <w:vAlign w:val="center"/>
          </w:tcPr>
          <w:p w14:paraId="7128781C"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95" w:type="dxa"/>
            <w:vAlign w:val="center"/>
          </w:tcPr>
          <w:p w14:paraId="3894B685"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501" w:type="dxa"/>
            <w:vAlign w:val="center"/>
          </w:tcPr>
          <w:p w14:paraId="3C2AD8F8"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572" w:type="dxa"/>
            <w:gridSpan w:val="2"/>
            <w:vAlign w:val="center"/>
          </w:tcPr>
          <w:p w14:paraId="52D274F7"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48" w:type="dxa"/>
            <w:vAlign w:val="center"/>
          </w:tcPr>
          <w:p w14:paraId="6EDDFD85"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48" w:type="dxa"/>
            <w:vAlign w:val="center"/>
          </w:tcPr>
          <w:p w14:paraId="5553D6B2" w14:textId="77777777" w:rsidR="007D64F8" w:rsidRPr="00F516A7" w:rsidRDefault="007D64F8" w:rsidP="007D64F8">
            <w:pPr>
              <w:spacing w:line="320" w:lineRule="exact"/>
              <w:rPr>
                <w:rFonts w:ascii="宋体" w:eastAsia="宋体" w:hAnsi="宋体" w:cs="Times New Roman"/>
                <w:bCs/>
                <w:sz w:val="18"/>
                <w:szCs w:val="18"/>
                <w:highlight w:val="yellow"/>
                <w:u w:val="single"/>
              </w:rPr>
            </w:pPr>
          </w:p>
        </w:tc>
        <w:tc>
          <w:tcPr>
            <w:tcW w:w="436" w:type="dxa"/>
            <w:vAlign w:val="center"/>
          </w:tcPr>
          <w:p w14:paraId="0C603C6A" w14:textId="77777777" w:rsidR="007D64F8" w:rsidRPr="00F516A7" w:rsidRDefault="007D64F8" w:rsidP="007D64F8">
            <w:pPr>
              <w:spacing w:line="320" w:lineRule="exact"/>
              <w:rPr>
                <w:rFonts w:ascii="宋体" w:eastAsia="宋体" w:hAnsi="宋体" w:cs="Times New Roman"/>
                <w:bCs/>
                <w:sz w:val="18"/>
                <w:szCs w:val="18"/>
                <w:highlight w:val="yellow"/>
              </w:rPr>
            </w:pPr>
          </w:p>
        </w:tc>
        <w:tc>
          <w:tcPr>
            <w:tcW w:w="448" w:type="dxa"/>
            <w:vAlign w:val="center"/>
          </w:tcPr>
          <w:p w14:paraId="62FA6880" w14:textId="77777777" w:rsidR="007D64F8" w:rsidRPr="00F516A7" w:rsidRDefault="007D64F8" w:rsidP="007D64F8">
            <w:pPr>
              <w:spacing w:line="320" w:lineRule="exact"/>
              <w:rPr>
                <w:rFonts w:ascii="宋体" w:eastAsia="宋体" w:hAnsi="宋体" w:cs="Times New Roman"/>
                <w:bCs/>
                <w:sz w:val="18"/>
                <w:szCs w:val="18"/>
                <w:highlight w:val="yellow"/>
              </w:rPr>
            </w:pPr>
          </w:p>
        </w:tc>
      </w:tr>
      <w:tr w:rsidR="00F516A7" w:rsidRPr="00F516A7" w14:paraId="51DCA74B" w14:textId="77777777" w:rsidTr="007D64F8">
        <w:trPr>
          <w:trHeight w:val="672"/>
          <w:jc w:val="center"/>
        </w:trPr>
        <w:tc>
          <w:tcPr>
            <w:tcW w:w="968" w:type="dxa"/>
            <w:vMerge/>
            <w:vAlign w:val="center"/>
          </w:tcPr>
          <w:p w14:paraId="67B48438" w14:textId="77777777" w:rsidR="007D64F8" w:rsidRPr="00F516A7" w:rsidRDefault="007D64F8" w:rsidP="007D64F8">
            <w:pPr>
              <w:spacing w:line="400" w:lineRule="exact"/>
              <w:jc w:val="center"/>
              <w:rPr>
                <w:rFonts w:ascii="宋体" w:eastAsia="宋体" w:hAnsi="宋体" w:cs="Times New Roman"/>
                <w:bCs/>
                <w:sz w:val="18"/>
                <w:szCs w:val="18"/>
              </w:rPr>
            </w:pPr>
          </w:p>
        </w:tc>
        <w:tc>
          <w:tcPr>
            <w:tcW w:w="416" w:type="dxa"/>
            <w:vMerge/>
            <w:vAlign w:val="center"/>
          </w:tcPr>
          <w:p w14:paraId="1341472A" w14:textId="77777777" w:rsidR="007D64F8" w:rsidRPr="00F516A7" w:rsidRDefault="007D64F8" w:rsidP="007D64F8">
            <w:pPr>
              <w:spacing w:line="400" w:lineRule="exact"/>
              <w:rPr>
                <w:rFonts w:ascii="宋体" w:eastAsia="宋体" w:hAnsi="宋体" w:cs="Times New Roman"/>
                <w:bCs/>
                <w:sz w:val="18"/>
                <w:szCs w:val="18"/>
              </w:rPr>
            </w:pPr>
          </w:p>
        </w:tc>
        <w:tc>
          <w:tcPr>
            <w:tcW w:w="2798" w:type="dxa"/>
            <w:gridSpan w:val="2"/>
            <w:vAlign w:val="center"/>
          </w:tcPr>
          <w:p w14:paraId="4A53E289" w14:textId="77777777" w:rsidR="007D64F8" w:rsidRPr="00F516A7" w:rsidRDefault="007D64F8" w:rsidP="00E96603">
            <w:pPr>
              <w:spacing w:line="400" w:lineRule="exact"/>
              <w:jc w:val="center"/>
              <w:rPr>
                <w:rFonts w:ascii="宋体" w:eastAsia="宋体" w:hAnsi="宋体" w:cs="Times New Roman"/>
                <w:bCs/>
                <w:sz w:val="18"/>
                <w:szCs w:val="18"/>
              </w:rPr>
            </w:pPr>
            <w:r w:rsidRPr="00E96603">
              <w:rPr>
                <w:rFonts w:ascii="黑体" w:eastAsia="黑体" w:hAnsi="黑体" w:hint="eastAsia"/>
                <w:bCs/>
                <w:color w:val="000000" w:themeColor="text1"/>
                <w:sz w:val="18"/>
                <w:szCs w:val="18"/>
              </w:rPr>
              <w:t>总计</w:t>
            </w:r>
          </w:p>
        </w:tc>
        <w:tc>
          <w:tcPr>
            <w:tcW w:w="5729" w:type="dxa"/>
            <w:gridSpan w:val="13"/>
            <w:vAlign w:val="center"/>
          </w:tcPr>
          <w:p w14:paraId="0F26782A" w14:textId="77777777" w:rsidR="007D64F8" w:rsidRPr="00F516A7" w:rsidRDefault="007D64F8" w:rsidP="007D64F8">
            <w:pPr>
              <w:spacing w:line="320" w:lineRule="exact"/>
              <w:rPr>
                <w:rFonts w:ascii="宋体" w:eastAsia="宋体" w:hAnsi="宋体" w:cs="Times New Roman"/>
                <w:bCs/>
                <w:sz w:val="18"/>
                <w:szCs w:val="18"/>
              </w:rPr>
            </w:pPr>
            <w:proofErr w:type="gramStart"/>
            <w:r w:rsidRPr="00E96603">
              <w:rPr>
                <w:rFonts w:ascii="黑体" w:eastAsia="黑体" w:hAnsi="黑体" w:hint="eastAsia"/>
                <w:bCs/>
                <w:color w:val="000000" w:themeColor="text1"/>
                <w:sz w:val="18"/>
                <w:szCs w:val="18"/>
              </w:rPr>
              <w:t>开设十大通</w:t>
            </w:r>
            <w:proofErr w:type="gramEnd"/>
            <w:r w:rsidRPr="00E96603">
              <w:rPr>
                <w:rFonts w:ascii="黑体" w:eastAsia="黑体" w:hAnsi="黑体" w:hint="eastAsia"/>
                <w:bCs/>
                <w:color w:val="000000" w:themeColor="text1"/>
                <w:sz w:val="18"/>
                <w:szCs w:val="18"/>
              </w:rPr>
              <w:t>识选修课模块，学生需至少选修16学分</w:t>
            </w:r>
          </w:p>
        </w:tc>
      </w:tr>
      <w:tr w:rsidR="00F53755" w:rsidRPr="00F516A7" w14:paraId="0A290872" w14:textId="77777777" w:rsidTr="00035A56">
        <w:trPr>
          <w:jc w:val="center"/>
        </w:trPr>
        <w:tc>
          <w:tcPr>
            <w:tcW w:w="968" w:type="dxa"/>
            <w:vMerge w:val="restart"/>
            <w:vAlign w:val="center"/>
          </w:tcPr>
          <w:p w14:paraId="190ABF64" w14:textId="77777777" w:rsidR="00F53755" w:rsidRPr="00F516A7" w:rsidRDefault="00F53755"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专</w:t>
            </w:r>
          </w:p>
          <w:p w14:paraId="4C5D1C52" w14:textId="77777777" w:rsidR="00F53755" w:rsidRPr="00F516A7" w:rsidRDefault="00F53755"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业</w:t>
            </w:r>
          </w:p>
          <w:p w14:paraId="2B144A16" w14:textId="77777777" w:rsidR="00F53755" w:rsidRPr="00F516A7" w:rsidRDefault="00F53755"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教</w:t>
            </w:r>
          </w:p>
          <w:p w14:paraId="446AEEBB" w14:textId="77777777" w:rsidR="00F53755" w:rsidRPr="00F516A7" w:rsidRDefault="00F53755" w:rsidP="007D64F8">
            <w:pPr>
              <w:spacing w:line="400" w:lineRule="exact"/>
              <w:jc w:val="center"/>
              <w:rPr>
                <w:rFonts w:ascii="宋体" w:eastAsia="宋体" w:hAnsi="宋体" w:cs="Times New Roman"/>
                <w:b/>
                <w:bCs/>
                <w:sz w:val="18"/>
                <w:szCs w:val="18"/>
              </w:rPr>
            </w:pPr>
            <w:r w:rsidRPr="00F516A7">
              <w:rPr>
                <w:rFonts w:ascii="宋体" w:eastAsia="宋体" w:hAnsi="宋体" w:cs="Times New Roman" w:hint="eastAsia"/>
                <w:b/>
                <w:bCs/>
                <w:sz w:val="18"/>
                <w:szCs w:val="18"/>
              </w:rPr>
              <w:t>育</w:t>
            </w:r>
          </w:p>
        </w:tc>
        <w:tc>
          <w:tcPr>
            <w:tcW w:w="416" w:type="dxa"/>
            <w:vMerge w:val="restart"/>
            <w:vAlign w:val="center"/>
          </w:tcPr>
          <w:p w14:paraId="55555360" w14:textId="77777777" w:rsidR="00F53755" w:rsidRPr="00F516A7" w:rsidRDefault="00F53755"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专业必修课</w:t>
            </w:r>
          </w:p>
        </w:tc>
        <w:tc>
          <w:tcPr>
            <w:tcW w:w="1371" w:type="dxa"/>
            <w:vAlign w:val="center"/>
          </w:tcPr>
          <w:p w14:paraId="4C1F43CA" w14:textId="77777777" w:rsidR="00F53755" w:rsidRPr="00F516A7" w:rsidRDefault="00F53755" w:rsidP="007D64F8">
            <w:pPr>
              <w:spacing w:line="400" w:lineRule="exact"/>
              <w:rPr>
                <w:rFonts w:ascii="宋体" w:eastAsia="宋体" w:hAnsi="宋体" w:cs="Times New Roman"/>
                <w:bCs/>
                <w:sz w:val="18"/>
                <w:szCs w:val="18"/>
              </w:rPr>
            </w:pPr>
          </w:p>
        </w:tc>
        <w:tc>
          <w:tcPr>
            <w:tcW w:w="1427" w:type="dxa"/>
            <w:vAlign w:val="center"/>
          </w:tcPr>
          <w:p w14:paraId="667872D9" w14:textId="77777777" w:rsidR="00F53755" w:rsidRPr="00F516A7" w:rsidRDefault="00F53755" w:rsidP="007D64F8">
            <w:pPr>
              <w:spacing w:line="400" w:lineRule="exact"/>
              <w:rPr>
                <w:rFonts w:ascii="宋体" w:eastAsia="宋体" w:hAnsi="宋体" w:cs="Times New Roman"/>
                <w:bCs/>
                <w:sz w:val="18"/>
                <w:szCs w:val="18"/>
              </w:rPr>
            </w:pPr>
          </w:p>
        </w:tc>
        <w:tc>
          <w:tcPr>
            <w:tcW w:w="425" w:type="dxa"/>
            <w:vAlign w:val="center"/>
          </w:tcPr>
          <w:p w14:paraId="35DAE033" w14:textId="77777777" w:rsidR="00F53755" w:rsidRPr="00F516A7" w:rsidRDefault="00F53755" w:rsidP="007D64F8">
            <w:pPr>
              <w:spacing w:line="320" w:lineRule="exact"/>
              <w:rPr>
                <w:rFonts w:ascii="宋体" w:eastAsia="宋体" w:hAnsi="宋体" w:cs="Times New Roman"/>
                <w:bCs/>
                <w:sz w:val="18"/>
                <w:szCs w:val="18"/>
              </w:rPr>
            </w:pPr>
          </w:p>
        </w:tc>
        <w:tc>
          <w:tcPr>
            <w:tcW w:w="505" w:type="dxa"/>
            <w:vAlign w:val="center"/>
          </w:tcPr>
          <w:p w14:paraId="28D7D78D" w14:textId="77777777" w:rsidR="00F53755" w:rsidRPr="00F516A7" w:rsidRDefault="00F53755" w:rsidP="007D64F8">
            <w:pPr>
              <w:spacing w:line="320" w:lineRule="exact"/>
              <w:rPr>
                <w:rFonts w:ascii="宋体" w:eastAsia="宋体" w:hAnsi="宋体" w:cs="Times New Roman"/>
                <w:bCs/>
                <w:sz w:val="18"/>
                <w:szCs w:val="18"/>
              </w:rPr>
            </w:pPr>
          </w:p>
        </w:tc>
        <w:tc>
          <w:tcPr>
            <w:tcW w:w="482" w:type="dxa"/>
            <w:vAlign w:val="center"/>
          </w:tcPr>
          <w:p w14:paraId="7B74F996" w14:textId="77777777" w:rsidR="00F53755" w:rsidRPr="00F516A7" w:rsidRDefault="00F53755" w:rsidP="007D64F8">
            <w:pPr>
              <w:spacing w:line="320" w:lineRule="exact"/>
              <w:rPr>
                <w:rFonts w:ascii="宋体" w:eastAsia="宋体" w:hAnsi="宋体" w:cs="Times New Roman"/>
                <w:bCs/>
                <w:sz w:val="18"/>
                <w:szCs w:val="18"/>
              </w:rPr>
            </w:pPr>
          </w:p>
        </w:tc>
        <w:tc>
          <w:tcPr>
            <w:tcW w:w="482" w:type="dxa"/>
            <w:vAlign w:val="center"/>
          </w:tcPr>
          <w:p w14:paraId="5197E6A1" w14:textId="77777777" w:rsidR="00F53755" w:rsidRPr="00F516A7" w:rsidRDefault="00F53755" w:rsidP="007D64F8">
            <w:pPr>
              <w:spacing w:line="320" w:lineRule="exact"/>
              <w:rPr>
                <w:rFonts w:ascii="宋体" w:eastAsia="宋体" w:hAnsi="宋体" w:cs="Times New Roman"/>
                <w:bCs/>
                <w:sz w:val="18"/>
                <w:szCs w:val="18"/>
              </w:rPr>
            </w:pPr>
          </w:p>
        </w:tc>
        <w:tc>
          <w:tcPr>
            <w:tcW w:w="487" w:type="dxa"/>
            <w:vAlign w:val="center"/>
          </w:tcPr>
          <w:p w14:paraId="4B778122" w14:textId="77777777" w:rsidR="00F53755" w:rsidRPr="00F516A7" w:rsidRDefault="00F53755" w:rsidP="007D64F8">
            <w:pPr>
              <w:spacing w:line="320" w:lineRule="exact"/>
              <w:rPr>
                <w:rFonts w:ascii="宋体" w:eastAsia="宋体" w:hAnsi="宋体" w:cs="Times New Roman"/>
                <w:bCs/>
                <w:sz w:val="18"/>
                <w:szCs w:val="18"/>
              </w:rPr>
            </w:pPr>
          </w:p>
        </w:tc>
        <w:tc>
          <w:tcPr>
            <w:tcW w:w="495" w:type="dxa"/>
            <w:vAlign w:val="center"/>
          </w:tcPr>
          <w:p w14:paraId="42A1DC9A" w14:textId="77777777" w:rsidR="00F53755" w:rsidRPr="00F516A7" w:rsidRDefault="00F53755" w:rsidP="007D64F8">
            <w:pPr>
              <w:spacing w:line="320" w:lineRule="exact"/>
              <w:rPr>
                <w:rFonts w:ascii="宋体" w:eastAsia="宋体" w:hAnsi="宋体" w:cs="Times New Roman"/>
                <w:bCs/>
                <w:sz w:val="18"/>
                <w:szCs w:val="18"/>
              </w:rPr>
            </w:pPr>
          </w:p>
        </w:tc>
        <w:tc>
          <w:tcPr>
            <w:tcW w:w="501" w:type="dxa"/>
            <w:vAlign w:val="center"/>
          </w:tcPr>
          <w:p w14:paraId="5698E552" w14:textId="77777777" w:rsidR="00F53755" w:rsidRPr="00F516A7" w:rsidRDefault="00F53755" w:rsidP="007D64F8">
            <w:pPr>
              <w:spacing w:line="320" w:lineRule="exact"/>
              <w:rPr>
                <w:rFonts w:ascii="宋体" w:eastAsia="宋体" w:hAnsi="宋体" w:cs="Times New Roman"/>
                <w:bCs/>
                <w:sz w:val="18"/>
                <w:szCs w:val="18"/>
              </w:rPr>
            </w:pPr>
          </w:p>
        </w:tc>
        <w:tc>
          <w:tcPr>
            <w:tcW w:w="572" w:type="dxa"/>
            <w:gridSpan w:val="2"/>
            <w:vAlign w:val="center"/>
          </w:tcPr>
          <w:p w14:paraId="42A271C6" w14:textId="77777777" w:rsidR="00F53755" w:rsidRPr="00F516A7" w:rsidRDefault="00F53755" w:rsidP="007D64F8">
            <w:pPr>
              <w:spacing w:line="320" w:lineRule="exact"/>
              <w:rPr>
                <w:rFonts w:ascii="宋体" w:eastAsia="宋体" w:hAnsi="宋体" w:cs="Times New Roman"/>
                <w:bCs/>
                <w:sz w:val="18"/>
                <w:szCs w:val="18"/>
              </w:rPr>
            </w:pPr>
          </w:p>
        </w:tc>
        <w:tc>
          <w:tcPr>
            <w:tcW w:w="448" w:type="dxa"/>
            <w:vAlign w:val="center"/>
          </w:tcPr>
          <w:p w14:paraId="6CF3A3DA" w14:textId="77777777" w:rsidR="00F53755" w:rsidRPr="00F516A7" w:rsidRDefault="00F53755" w:rsidP="007D64F8">
            <w:pPr>
              <w:spacing w:line="320" w:lineRule="exact"/>
              <w:rPr>
                <w:rFonts w:ascii="宋体" w:eastAsia="宋体" w:hAnsi="宋体" w:cs="Times New Roman"/>
                <w:bCs/>
                <w:sz w:val="18"/>
                <w:szCs w:val="18"/>
              </w:rPr>
            </w:pPr>
          </w:p>
        </w:tc>
        <w:tc>
          <w:tcPr>
            <w:tcW w:w="448" w:type="dxa"/>
            <w:vAlign w:val="center"/>
          </w:tcPr>
          <w:p w14:paraId="59E1C3C0" w14:textId="77777777" w:rsidR="00F53755" w:rsidRPr="00F516A7" w:rsidRDefault="00F53755" w:rsidP="007D64F8">
            <w:pPr>
              <w:spacing w:line="320" w:lineRule="exact"/>
              <w:rPr>
                <w:rFonts w:ascii="宋体" w:eastAsia="宋体" w:hAnsi="宋体" w:cs="Times New Roman"/>
                <w:bCs/>
                <w:sz w:val="18"/>
                <w:szCs w:val="18"/>
                <w:u w:val="single"/>
              </w:rPr>
            </w:pPr>
          </w:p>
        </w:tc>
        <w:tc>
          <w:tcPr>
            <w:tcW w:w="436" w:type="dxa"/>
            <w:vAlign w:val="center"/>
          </w:tcPr>
          <w:p w14:paraId="451F89C5" w14:textId="77777777" w:rsidR="00F53755" w:rsidRPr="00F516A7" w:rsidRDefault="00F53755" w:rsidP="007D64F8">
            <w:pPr>
              <w:spacing w:line="320" w:lineRule="exact"/>
              <w:rPr>
                <w:rFonts w:ascii="宋体" w:eastAsia="宋体" w:hAnsi="宋体" w:cs="Times New Roman"/>
                <w:bCs/>
                <w:sz w:val="18"/>
                <w:szCs w:val="18"/>
              </w:rPr>
            </w:pPr>
          </w:p>
        </w:tc>
        <w:tc>
          <w:tcPr>
            <w:tcW w:w="448" w:type="dxa"/>
            <w:vAlign w:val="center"/>
          </w:tcPr>
          <w:p w14:paraId="65F52F6B" w14:textId="77777777" w:rsidR="00F53755" w:rsidRPr="00F516A7" w:rsidRDefault="00F53755" w:rsidP="007D64F8">
            <w:pPr>
              <w:spacing w:line="320" w:lineRule="exact"/>
              <w:rPr>
                <w:rFonts w:ascii="宋体" w:eastAsia="宋体" w:hAnsi="宋体" w:cs="Times New Roman"/>
                <w:bCs/>
                <w:sz w:val="18"/>
                <w:szCs w:val="18"/>
              </w:rPr>
            </w:pPr>
          </w:p>
        </w:tc>
      </w:tr>
      <w:tr w:rsidR="00F53755" w:rsidRPr="00F516A7" w14:paraId="7CFDA12C" w14:textId="77777777" w:rsidTr="00035A56">
        <w:trPr>
          <w:jc w:val="center"/>
        </w:trPr>
        <w:tc>
          <w:tcPr>
            <w:tcW w:w="968" w:type="dxa"/>
            <w:vMerge/>
            <w:vAlign w:val="center"/>
          </w:tcPr>
          <w:p w14:paraId="6335B875" w14:textId="77777777" w:rsidR="00F53755" w:rsidRPr="00F516A7" w:rsidRDefault="00F53755" w:rsidP="007D64F8">
            <w:pPr>
              <w:spacing w:line="400" w:lineRule="exact"/>
              <w:rPr>
                <w:rFonts w:ascii="宋体" w:eastAsia="宋体" w:hAnsi="宋体" w:cs="Times New Roman"/>
                <w:b/>
                <w:bCs/>
                <w:sz w:val="18"/>
                <w:szCs w:val="18"/>
              </w:rPr>
            </w:pPr>
          </w:p>
        </w:tc>
        <w:tc>
          <w:tcPr>
            <w:tcW w:w="416" w:type="dxa"/>
            <w:vMerge/>
            <w:vAlign w:val="center"/>
          </w:tcPr>
          <w:p w14:paraId="1EF23F71" w14:textId="77777777" w:rsidR="00F53755" w:rsidRPr="00F516A7" w:rsidRDefault="00F53755" w:rsidP="007D64F8">
            <w:pPr>
              <w:spacing w:line="400" w:lineRule="exact"/>
              <w:rPr>
                <w:rFonts w:ascii="宋体" w:eastAsia="宋体" w:hAnsi="宋体" w:cs="Times New Roman"/>
                <w:b/>
                <w:bCs/>
                <w:sz w:val="18"/>
                <w:szCs w:val="18"/>
              </w:rPr>
            </w:pPr>
          </w:p>
        </w:tc>
        <w:tc>
          <w:tcPr>
            <w:tcW w:w="1371" w:type="dxa"/>
            <w:vAlign w:val="center"/>
          </w:tcPr>
          <w:p w14:paraId="01737489" w14:textId="77777777" w:rsidR="00F53755" w:rsidRPr="00F516A7" w:rsidRDefault="00F53755" w:rsidP="007D64F8">
            <w:pPr>
              <w:spacing w:line="400" w:lineRule="exact"/>
              <w:rPr>
                <w:rFonts w:ascii="宋体" w:eastAsia="宋体" w:hAnsi="宋体" w:cs="Times New Roman"/>
                <w:bCs/>
                <w:sz w:val="18"/>
                <w:szCs w:val="18"/>
              </w:rPr>
            </w:pPr>
          </w:p>
        </w:tc>
        <w:tc>
          <w:tcPr>
            <w:tcW w:w="1427" w:type="dxa"/>
            <w:vAlign w:val="center"/>
          </w:tcPr>
          <w:p w14:paraId="454A6D1B" w14:textId="77777777" w:rsidR="00F53755" w:rsidRPr="00F516A7" w:rsidRDefault="00F53755" w:rsidP="007D64F8">
            <w:pPr>
              <w:spacing w:line="400" w:lineRule="exact"/>
              <w:rPr>
                <w:rFonts w:ascii="宋体" w:eastAsia="宋体" w:hAnsi="宋体" w:cs="Times New Roman"/>
                <w:bCs/>
                <w:sz w:val="18"/>
                <w:szCs w:val="18"/>
              </w:rPr>
            </w:pPr>
          </w:p>
        </w:tc>
        <w:tc>
          <w:tcPr>
            <w:tcW w:w="425" w:type="dxa"/>
            <w:vAlign w:val="center"/>
          </w:tcPr>
          <w:p w14:paraId="53488DA2" w14:textId="77777777" w:rsidR="00F53755" w:rsidRPr="00F516A7" w:rsidRDefault="00F53755" w:rsidP="007D64F8">
            <w:pPr>
              <w:spacing w:line="320" w:lineRule="exact"/>
              <w:rPr>
                <w:rFonts w:ascii="宋体" w:eastAsia="宋体" w:hAnsi="宋体" w:cs="Times New Roman"/>
                <w:bCs/>
                <w:sz w:val="18"/>
                <w:szCs w:val="18"/>
              </w:rPr>
            </w:pPr>
          </w:p>
        </w:tc>
        <w:tc>
          <w:tcPr>
            <w:tcW w:w="505" w:type="dxa"/>
            <w:vAlign w:val="center"/>
          </w:tcPr>
          <w:p w14:paraId="216E6994" w14:textId="77777777" w:rsidR="00F53755" w:rsidRPr="00F516A7" w:rsidRDefault="00F53755" w:rsidP="007D64F8">
            <w:pPr>
              <w:spacing w:line="320" w:lineRule="exact"/>
              <w:rPr>
                <w:rFonts w:ascii="宋体" w:eastAsia="宋体" w:hAnsi="宋体" w:cs="Times New Roman"/>
                <w:bCs/>
                <w:sz w:val="18"/>
                <w:szCs w:val="18"/>
              </w:rPr>
            </w:pPr>
          </w:p>
        </w:tc>
        <w:tc>
          <w:tcPr>
            <w:tcW w:w="482" w:type="dxa"/>
            <w:vAlign w:val="center"/>
          </w:tcPr>
          <w:p w14:paraId="23D5118F" w14:textId="77777777" w:rsidR="00F53755" w:rsidRPr="00F516A7" w:rsidRDefault="00F53755" w:rsidP="007D64F8">
            <w:pPr>
              <w:spacing w:line="320" w:lineRule="exact"/>
              <w:rPr>
                <w:rFonts w:ascii="宋体" w:eastAsia="宋体" w:hAnsi="宋体" w:cs="Times New Roman"/>
                <w:bCs/>
                <w:sz w:val="18"/>
                <w:szCs w:val="18"/>
              </w:rPr>
            </w:pPr>
          </w:p>
        </w:tc>
        <w:tc>
          <w:tcPr>
            <w:tcW w:w="482" w:type="dxa"/>
            <w:vAlign w:val="center"/>
          </w:tcPr>
          <w:p w14:paraId="400F56AB" w14:textId="77777777" w:rsidR="00F53755" w:rsidRPr="00F516A7" w:rsidRDefault="00F53755" w:rsidP="007D64F8">
            <w:pPr>
              <w:spacing w:line="320" w:lineRule="exact"/>
              <w:rPr>
                <w:rFonts w:ascii="宋体" w:eastAsia="宋体" w:hAnsi="宋体" w:cs="Times New Roman"/>
                <w:bCs/>
                <w:sz w:val="18"/>
                <w:szCs w:val="18"/>
              </w:rPr>
            </w:pPr>
          </w:p>
        </w:tc>
        <w:tc>
          <w:tcPr>
            <w:tcW w:w="487" w:type="dxa"/>
            <w:vAlign w:val="center"/>
          </w:tcPr>
          <w:p w14:paraId="277CAF0C" w14:textId="77777777" w:rsidR="00F53755" w:rsidRPr="00F516A7" w:rsidRDefault="00F53755" w:rsidP="007D64F8">
            <w:pPr>
              <w:spacing w:line="320" w:lineRule="exact"/>
              <w:rPr>
                <w:rFonts w:ascii="宋体" w:eastAsia="宋体" w:hAnsi="宋体" w:cs="Times New Roman"/>
                <w:bCs/>
                <w:sz w:val="18"/>
                <w:szCs w:val="18"/>
              </w:rPr>
            </w:pPr>
          </w:p>
        </w:tc>
        <w:tc>
          <w:tcPr>
            <w:tcW w:w="495" w:type="dxa"/>
            <w:vAlign w:val="center"/>
          </w:tcPr>
          <w:p w14:paraId="7554196D" w14:textId="77777777" w:rsidR="00F53755" w:rsidRPr="00F516A7" w:rsidRDefault="00F53755" w:rsidP="007D64F8">
            <w:pPr>
              <w:spacing w:line="320" w:lineRule="exact"/>
              <w:rPr>
                <w:rFonts w:ascii="宋体" w:eastAsia="宋体" w:hAnsi="宋体" w:cs="Times New Roman"/>
                <w:bCs/>
                <w:sz w:val="18"/>
                <w:szCs w:val="18"/>
              </w:rPr>
            </w:pPr>
          </w:p>
        </w:tc>
        <w:tc>
          <w:tcPr>
            <w:tcW w:w="501" w:type="dxa"/>
            <w:vAlign w:val="center"/>
          </w:tcPr>
          <w:p w14:paraId="36606209" w14:textId="77777777" w:rsidR="00F53755" w:rsidRPr="00F516A7" w:rsidRDefault="00F53755" w:rsidP="007D64F8">
            <w:pPr>
              <w:spacing w:line="320" w:lineRule="exact"/>
              <w:rPr>
                <w:rFonts w:ascii="宋体" w:eastAsia="宋体" w:hAnsi="宋体" w:cs="Times New Roman"/>
                <w:bCs/>
                <w:sz w:val="18"/>
                <w:szCs w:val="18"/>
              </w:rPr>
            </w:pPr>
          </w:p>
        </w:tc>
        <w:tc>
          <w:tcPr>
            <w:tcW w:w="572" w:type="dxa"/>
            <w:gridSpan w:val="2"/>
            <w:vAlign w:val="center"/>
          </w:tcPr>
          <w:p w14:paraId="2A9DBB6D" w14:textId="77777777" w:rsidR="00F53755" w:rsidRPr="00F516A7" w:rsidRDefault="00F53755" w:rsidP="007D64F8">
            <w:pPr>
              <w:spacing w:line="320" w:lineRule="exact"/>
              <w:rPr>
                <w:rFonts w:ascii="宋体" w:eastAsia="宋体" w:hAnsi="宋体" w:cs="Times New Roman"/>
                <w:bCs/>
                <w:sz w:val="18"/>
                <w:szCs w:val="18"/>
              </w:rPr>
            </w:pPr>
          </w:p>
        </w:tc>
        <w:tc>
          <w:tcPr>
            <w:tcW w:w="448" w:type="dxa"/>
            <w:vAlign w:val="center"/>
          </w:tcPr>
          <w:p w14:paraId="002C1B5E" w14:textId="77777777" w:rsidR="00F53755" w:rsidRPr="00F516A7" w:rsidRDefault="00F53755" w:rsidP="007D64F8">
            <w:pPr>
              <w:spacing w:line="320" w:lineRule="exact"/>
              <w:rPr>
                <w:rFonts w:ascii="宋体" w:eastAsia="宋体" w:hAnsi="宋体" w:cs="Times New Roman"/>
                <w:bCs/>
                <w:sz w:val="18"/>
                <w:szCs w:val="18"/>
              </w:rPr>
            </w:pPr>
          </w:p>
        </w:tc>
        <w:tc>
          <w:tcPr>
            <w:tcW w:w="448" w:type="dxa"/>
            <w:vAlign w:val="center"/>
          </w:tcPr>
          <w:p w14:paraId="3722A5AA" w14:textId="77777777" w:rsidR="00F53755" w:rsidRPr="00F516A7" w:rsidRDefault="00F53755" w:rsidP="007D64F8">
            <w:pPr>
              <w:spacing w:line="320" w:lineRule="exact"/>
              <w:rPr>
                <w:rFonts w:ascii="宋体" w:eastAsia="宋体" w:hAnsi="宋体" w:cs="Times New Roman"/>
                <w:bCs/>
                <w:sz w:val="18"/>
                <w:szCs w:val="18"/>
                <w:u w:val="single"/>
              </w:rPr>
            </w:pPr>
          </w:p>
        </w:tc>
        <w:tc>
          <w:tcPr>
            <w:tcW w:w="436" w:type="dxa"/>
            <w:vAlign w:val="center"/>
          </w:tcPr>
          <w:p w14:paraId="473A2D4C" w14:textId="77777777" w:rsidR="00F53755" w:rsidRPr="00F516A7" w:rsidRDefault="00F53755" w:rsidP="007D64F8">
            <w:pPr>
              <w:spacing w:line="320" w:lineRule="exact"/>
              <w:rPr>
                <w:rFonts w:ascii="宋体" w:eastAsia="宋体" w:hAnsi="宋体" w:cs="Times New Roman"/>
                <w:bCs/>
                <w:sz w:val="18"/>
                <w:szCs w:val="18"/>
              </w:rPr>
            </w:pPr>
          </w:p>
        </w:tc>
        <w:tc>
          <w:tcPr>
            <w:tcW w:w="448" w:type="dxa"/>
            <w:vAlign w:val="center"/>
          </w:tcPr>
          <w:p w14:paraId="1DE889DD" w14:textId="77777777" w:rsidR="00F53755" w:rsidRPr="00F516A7" w:rsidRDefault="00F53755" w:rsidP="007D64F8">
            <w:pPr>
              <w:spacing w:line="320" w:lineRule="exact"/>
              <w:rPr>
                <w:rFonts w:ascii="宋体" w:eastAsia="宋体" w:hAnsi="宋体" w:cs="Times New Roman"/>
                <w:bCs/>
                <w:sz w:val="18"/>
                <w:szCs w:val="18"/>
              </w:rPr>
            </w:pPr>
          </w:p>
        </w:tc>
      </w:tr>
      <w:tr w:rsidR="00F53755" w:rsidRPr="00F516A7" w14:paraId="31B3361E" w14:textId="77777777" w:rsidTr="00035A56">
        <w:trPr>
          <w:jc w:val="center"/>
        </w:trPr>
        <w:tc>
          <w:tcPr>
            <w:tcW w:w="968" w:type="dxa"/>
            <w:vMerge/>
            <w:vAlign w:val="center"/>
          </w:tcPr>
          <w:p w14:paraId="291D168A" w14:textId="77777777" w:rsidR="00F53755" w:rsidRPr="00F516A7" w:rsidRDefault="00F53755" w:rsidP="007D64F8">
            <w:pPr>
              <w:spacing w:line="400" w:lineRule="exact"/>
              <w:rPr>
                <w:rFonts w:ascii="宋体" w:eastAsia="宋体" w:hAnsi="宋体" w:cs="Times New Roman"/>
                <w:b/>
                <w:bCs/>
                <w:sz w:val="18"/>
                <w:szCs w:val="18"/>
              </w:rPr>
            </w:pPr>
          </w:p>
        </w:tc>
        <w:tc>
          <w:tcPr>
            <w:tcW w:w="416" w:type="dxa"/>
            <w:vMerge/>
            <w:vAlign w:val="center"/>
          </w:tcPr>
          <w:p w14:paraId="5BF661DB" w14:textId="77777777" w:rsidR="00F53755" w:rsidRPr="00F516A7" w:rsidRDefault="00F53755" w:rsidP="007D64F8">
            <w:pPr>
              <w:spacing w:line="400" w:lineRule="exact"/>
              <w:rPr>
                <w:rFonts w:ascii="宋体" w:eastAsia="宋体" w:hAnsi="宋体" w:cs="Times New Roman"/>
                <w:b/>
                <w:bCs/>
                <w:sz w:val="18"/>
                <w:szCs w:val="18"/>
              </w:rPr>
            </w:pPr>
          </w:p>
        </w:tc>
        <w:tc>
          <w:tcPr>
            <w:tcW w:w="1371" w:type="dxa"/>
            <w:vAlign w:val="center"/>
          </w:tcPr>
          <w:p w14:paraId="3C803314" w14:textId="77777777" w:rsidR="00F53755" w:rsidRPr="00F516A7" w:rsidRDefault="00F53755" w:rsidP="007D64F8">
            <w:pPr>
              <w:spacing w:line="400" w:lineRule="exact"/>
              <w:rPr>
                <w:rFonts w:ascii="宋体" w:eastAsia="宋体" w:hAnsi="宋体" w:cs="Times New Roman"/>
                <w:bCs/>
                <w:sz w:val="18"/>
                <w:szCs w:val="18"/>
              </w:rPr>
            </w:pPr>
          </w:p>
        </w:tc>
        <w:tc>
          <w:tcPr>
            <w:tcW w:w="1427" w:type="dxa"/>
            <w:vAlign w:val="center"/>
          </w:tcPr>
          <w:p w14:paraId="1D345FBC" w14:textId="77777777" w:rsidR="00F53755" w:rsidRPr="00F516A7" w:rsidRDefault="00F53755" w:rsidP="007D64F8">
            <w:pPr>
              <w:spacing w:line="400" w:lineRule="exact"/>
              <w:rPr>
                <w:rFonts w:ascii="宋体" w:eastAsia="宋体" w:hAnsi="宋体" w:cs="Times New Roman"/>
                <w:bCs/>
                <w:sz w:val="18"/>
                <w:szCs w:val="18"/>
              </w:rPr>
            </w:pPr>
          </w:p>
        </w:tc>
        <w:tc>
          <w:tcPr>
            <w:tcW w:w="425" w:type="dxa"/>
            <w:vAlign w:val="center"/>
          </w:tcPr>
          <w:p w14:paraId="7D495E20" w14:textId="77777777" w:rsidR="00F53755" w:rsidRPr="00F516A7" w:rsidRDefault="00F53755" w:rsidP="007D64F8">
            <w:pPr>
              <w:spacing w:line="320" w:lineRule="exact"/>
              <w:rPr>
                <w:rFonts w:ascii="宋体" w:eastAsia="宋体" w:hAnsi="宋体" w:cs="Times New Roman"/>
                <w:bCs/>
                <w:sz w:val="18"/>
                <w:szCs w:val="18"/>
              </w:rPr>
            </w:pPr>
          </w:p>
        </w:tc>
        <w:tc>
          <w:tcPr>
            <w:tcW w:w="505" w:type="dxa"/>
            <w:vAlign w:val="center"/>
          </w:tcPr>
          <w:p w14:paraId="02ACDFA0" w14:textId="77777777" w:rsidR="00F53755" w:rsidRPr="00F516A7" w:rsidRDefault="00F53755" w:rsidP="007D64F8">
            <w:pPr>
              <w:spacing w:line="320" w:lineRule="exact"/>
              <w:rPr>
                <w:rFonts w:ascii="宋体" w:eastAsia="宋体" w:hAnsi="宋体" w:cs="Times New Roman"/>
                <w:bCs/>
                <w:sz w:val="18"/>
                <w:szCs w:val="18"/>
              </w:rPr>
            </w:pPr>
          </w:p>
        </w:tc>
        <w:tc>
          <w:tcPr>
            <w:tcW w:w="482" w:type="dxa"/>
            <w:vAlign w:val="center"/>
          </w:tcPr>
          <w:p w14:paraId="3D0BA31D" w14:textId="77777777" w:rsidR="00F53755" w:rsidRPr="00F516A7" w:rsidRDefault="00F53755" w:rsidP="007D64F8">
            <w:pPr>
              <w:spacing w:line="320" w:lineRule="exact"/>
              <w:rPr>
                <w:rFonts w:ascii="宋体" w:eastAsia="宋体" w:hAnsi="宋体" w:cs="Times New Roman"/>
                <w:bCs/>
                <w:sz w:val="18"/>
                <w:szCs w:val="18"/>
              </w:rPr>
            </w:pPr>
          </w:p>
        </w:tc>
        <w:tc>
          <w:tcPr>
            <w:tcW w:w="482" w:type="dxa"/>
            <w:vAlign w:val="center"/>
          </w:tcPr>
          <w:p w14:paraId="027D6CE7" w14:textId="77777777" w:rsidR="00F53755" w:rsidRPr="00F516A7" w:rsidRDefault="00F53755" w:rsidP="007D64F8">
            <w:pPr>
              <w:spacing w:line="320" w:lineRule="exact"/>
              <w:rPr>
                <w:rFonts w:ascii="宋体" w:eastAsia="宋体" w:hAnsi="宋体" w:cs="Times New Roman"/>
                <w:bCs/>
                <w:sz w:val="18"/>
                <w:szCs w:val="18"/>
              </w:rPr>
            </w:pPr>
          </w:p>
        </w:tc>
        <w:tc>
          <w:tcPr>
            <w:tcW w:w="487" w:type="dxa"/>
            <w:vAlign w:val="center"/>
          </w:tcPr>
          <w:p w14:paraId="20C78A79" w14:textId="77777777" w:rsidR="00F53755" w:rsidRPr="00F516A7" w:rsidRDefault="00F53755" w:rsidP="007D64F8">
            <w:pPr>
              <w:spacing w:line="320" w:lineRule="exact"/>
              <w:rPr>
                <w:rFonts w:ascii="宋体" w:eastAsia="宋体" w:hAnsi="宋体" w:cs="Times New Roman"/>
                <w:bCs/>
                <w:sz w:val="18"/>
                <w:szCs w:val="18"/>
              </w:rPr>
            </w:pPr>
          </w:p>
        </w:tc>
        <w:tc>
          <w:tcPr>
            <w:tcW w:w="495" w:type="dxa"/>
            <w:vAlign w:val="center"/>
          </w:tcPr>
          <w:p w14:paraId="22181269" w14:textId="77777777" w:rsidR="00F53755" w:rsidRPr="00F516A7" w:rsidRDefault="00F53755" w:rsidP="007D64F8">
            <w:pPr>
              <w:spacing w:line="320" w:lineRule="exact"/>
              <w:rPr>
                <w:rFonts w:ascii="宋体" w:eastAsia="宋体" w:hAnsi="宋体" w:cs="Times New Roman"/>
                <w:bCs/>
                <w:sz w:val="18"/>
                <w:szCs w:val="18"/>
              </w:rPr>
            </w:pPr>
          </w:p>
        </w:tc>
        <w:tc>
          <w:tcPr>
            <w:tcW w:w="501" w:type="dxa"/>
            <w:vAlign w:val="center"/>
          </w:tcPr>
          <w:p w14:paraId="10871772" w14:textId="77777777" w:rsidR="00F53755" w:rsidRPr="00F516A7" w:rsidRDefault="00F53755" w:rsidP="007D64F8">
            <w:pPr>
              <w:spacing w:line="320" w:lineRule="exact"/>
              <w:rPr>
                <w:rFonts w:ascii="宋体" w:eastAsia="宋体" w:hAnsi="宋体" w:cs="Times New Roman"/>
                <w:bCs/>
                <w:sz w:val="18"/>
                <w:szCs w:val="18"/>
              </w:rPr>
            </w:pPr>
          </w:p>
        </w:tc>
        <w:tc>
          <w:tcPr>
            <w:tcW w:w="572" w:type="dxa"/>
            <w:gridSpan w:val="2"/>
            <w:vAlign w:val="center"/>
          </w:tcPr>
          <w:p w14:paraId="299B26F7" w14:textId="77777777" w:rsidR="00F53755" w:rsidRPr="00F516A7" w:rsidRDefault="00F53755" w:rsidP="007D64F8">
            <w:pPr>
              <w:spacing w:line="320" w:lineRule="exact"/>
              <w:rPr>
                <w:rFonts w:ascii="宋体" w:eastAsia="宋体" w:hAnsi="宋体" w:cs="Times New Roman"/>
                <w:bCs/>
                <w:sz w:val="18"/>
                <w:szCs w:val="18"/>
              </w:rPr>
            </w:pPr>
          </w:p>
        </w:tc>
        <w:tc>
          <w:tcPr>
            <w:tcW w:w="448" w:type="dxa"/>
            <w:vAlign w:val="center"/>
          </w:tcPr>
          <w:p w14:paraId="40328E33" w14:textId="77777777" w:rsidR="00F53755" w:rsidRPr="00F516A7" w:rsidRDefault="00F53755" w:rsidP="007D64F8">
            <w:pPr>
              <w:spacing w:line="320" w:lineRule="exact"/>
              <w:rPr>
                <w:rFonts w:ascii="宋体" w:eastAsia="宋体" w:hAnsi="宋体" w:cs="Times New Roman"/>
                <w:bCs/>
                <w:sz w:val="18"/>
                <w:szCs w:val="18"/>
              </w:rPr>
            </w:pPr>
          </w:p>
        </w:tc>
        <w:tc>
          <w:tcPr>
            <w:tcW w:w="448" w:type="dxa"/>
            <w:vAlign w:val="center"/>
          </w:tcPr>
          <w:p w14:paraId="6E860467" w14:textId="77777777" w:rsidR="00F53755" w:rsidRPr="00F516A7" w:rsidRDefault="00F53755" w:rsidP="007D64F8">
            <w:pPr>
              <w:spacing w:line="320" w:lineRule="exact"/>
              <w:rPr>
                <w:rFonts w:ascii="宋体" w:eastAsia="宋体" w:hAnsi="宋体" w:cs="Times New Roman"/>
                <w:bCs/>
                <w:sz w:val="18"/>
                <w:szCs w:val="18"/>
                <w:u w:val="single"/>
              </w:rPr>
            </w:pPr>
          </w:p>
        </w:tc>
        <w:tc>
          <w:tcPr>
            <w:tcW w:w="436" w:type="dxa"/>
            <w:vAlign w:val="center"/>
          </w:tcPr>
          <w:p w14:paraId="2663E75E" w14:textId="77777777" w:rsidR="00F53755" w:rsidRPr="00F516A7" w:rsidRDefault="00F53755" w:rsidP="007D64F8">
            <w:pPr>
              <w:spacing w:line="320" w:lineRule="exact"/>
              <w:rPr>
                <w:rFonts w:ascii="宋体" w:eastAsia="宋体" w:hAnsi="宋体" w:cs="Times New Roman"/>
                <w:bCs/>
                <w:sz w:val="18"/>
                <w:szCs w:val="18"/>
              </w:rPr>
            </w:pPr>
          </w:p>
        </w:tc>
        <w:tc>
          <w:tcPr>
            <w:tcW w:w="448" w:type="dxa"/>
            <w:vAlign w:val="center"/>
          </w:tcPr>
          <w:p w14:paraId="61AFD60A" w14:textId="77777777" w:rsidR="00F53755" w:rsidRPr="00F516A7" w:rsidRDefault="00F53755" w:rsidP="007D64F8">
            <w:pPr>
              <w:spacing w:line="320" w:lineRule="exact"/>
              <w:rPr>
                <w:rFonts w:ascii="宋体" w:eastAsia="宋体" w:hAnsi="宋体" w:cs="Times New Roman"/>
                <w:bCs/>
                <w:sz w:val="18"/>
                <w:szCs w:val="18"/>
              </w:rPr>
            </w:pPr>
          </w:p>
        </w:tc>
      </w:tr>
      <w:tr w:rsidR="00F53755" w:rsidRPr="00F516A7" w14:paraId="3EDD2F2E" w14:textId="77777777" w:rsidTr="00035A56">
        <w:trPr>
          <w:jc w:val="center"/>
        </w:trPr>
        <w:tc>
          <w:tcPr>
            <w:tcW w:w="968" w:type="dxa"/>
            <w:vMerge/>
            <w:vAlign w:val="center"/>
          </w:tcPr>
          <w:p w14:paraId="432FF9BC" w14:textId="77777777" w:rsidR="00F53755" w:rsidRPr="00F516A7" w:rsidRDefault="00F53755" w:rsidP="007D64F8">
            <w:pPr>
              <w:spacing w:line="400" w:lineRule="exact"/>
              <w:rPr>
                <w:rFonts w:ascii="宋体" w:eastAsia="宋体" w:hAnsi="宋体" w:cs="Times New Roman"/>
                <w:b/>
                <w:bCs/>
                <w:sz w:val="18"/>
                <w:szCs w:val="18"/>
              </w:rPr>
            </w:pPr>
          </w:p>
        </w:tc>
        <w:tc>
          <w:tcPr>
            <w:tcW w:w="416" w:type="dxa"/>
            <w:vMerge/>
            <w:vAlign w:val="center"/>
          </w:tcPr>
          <w:p w14:paraId="228C7D29" w14:textId="77777777" w:rsidR="00F53755" w:rsidRPr="00F516A7" w:rsidRDefault="00F53755" w:rsidP="007D64F8">
            <w:pPr>
              <w:spacing w:line="400" w:lineRule="exact"/>
              <w:rPr>
                <w:rFonts w:ascii="宋体" w:eastAsia="宋体" w:hAnsi="宋体" w:cs="Times New Roman"/>
                <w:b/>
                <w:bCs/>
                <w:sz w:val="18"/>
                <w:szCs w:val="18"/>
              </w:rPr>
            </w:pPr>
          </w:p>
        </w:tc>
        <w:tc>
          <w:tcPr>
            <w:tcW w:w="2798" w:type="dxa"/>
            <w:gridSpan w:val="2"/>
            <w:vAlign w:val="center"/>
          </w:tcPr>
          <w:p w14:paraId="5C943D67" w14:textId="77777777" w:rsidR="00F53755" w:rsidRPr="00F516A7" w:rsidRDefault="00F53755" w:rsidP="00E96603">
            <w:pPr>
              <w:spacing w:line="400" w:lineRule="exact"/>
              <w:jc w:val="center"/>
              <w:rPr>
                <w:rFonts w:ascii="宋体" w:eastAsia="宋体" w:hAnsi="宋体" w:cs="Times New Roman"/>
                <w:bCs/>
                <w:sz w:val="18"/>
                <w:szCs w:val="18"/>
              </w:rPr>
            </w:pPr>
            <w:r w:rsidRPr="00E96603">
              <w:rPr>
                <w:rFonts w:ascii="黑体" w:eastAsia="黑体" w:hAnsi="黑体" w:hint="eastAsia"/>
                <w:bCs/>
                <w:color w:val="000000" w:themeColor="text1"/>
                <w:sz w:val="18"/>
                <w:szCs w:val="18"/>
              </w:rPr>
              <w:t>总计</w:t>
            </w:r>
          </w:p>
        </w:tc>
        <w:tc>
          <w:tcPr>
            <w:tcW w:w="5729" w:type="dxa"/>
            <w:gridSpan w:val="13"/>
            <w:vAlign w:val="center"/>
          </w:tcPr>
          <w:p w14:paraId="3E0470C3" w14:textId="21D6E0BF" w:rsidR="00F53755" w:rsidRPr="00E96603" w:rsidRDefault="00F53755" w:rsidP="007D64F8">
            <w:pPr>
              <w:spacing w:line="320" w:lineRule="exact"/>
              <w:rPr>
                <w:rFonts w:ascii="黑体" w:eastAsia="黑体" w:hAnsi="黑体"/>
                <w:bCs/>
                <w:color w:val="000000" w:themeColor="text1"/>
                <w:sz w:val="18"/>
                <w:szCs w:val="18"/>
              </w:rPr>
            </w:pPr>
            <w:proofErr w:type="gramStart"/>
            <w:r w:rsidRPr="00E96603">
              <w:rPr>
                <w:rFonts w:ascii="黑体" w:eastAsia="黑体" w:hAnsi="黑体" w:hint="eastAsia"/>
                <w:bCs/>
                <w:color w:val="000000" w:themeColor="text1"/>
                <w:sz w:val="18"/>
                <w:szCs w:val="18"/>
              </w:rPr>
              <w:t>开设学</w:t>
            </w:r>
            <w:proofErr w:type="gramEnd"/>
            <w:r w:rsidRPr="00E96603">
              <w:rPr>
                <w:rFonts w:ascii="黑体" w:eastAsia="黑体" w:hAnsi="黑体" w:hint="eastAsia"/>
                <w:bCs/>
                <w:color w:val="000000" w:themeColor="text1"/>
                <w:sz w:val="18"/>
                <w:szCs w:val="18"/>
              </w:rPr>
              <w:t>专业必修课</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门，总计</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学分，</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学时，</w:t>
            </w:r>
          </w:p>
          <w:p w14:paraId="4B66B93D" w14:textId="33164C3B" w:rsidR="00F53755" w:rsidRPr="00F516A7" w:rsidRDefault="00F53755" w:rsidP="007D64F8">
            <w:pPr>
              <w:spacing w:line="320" w:lineRule="exact"/>
              <w:rPr>
                <w:rFonts w:ascii="宋体" w:eastAsia="宋体" w:hAnsi="宋体" w:cs="Times New Roman"/>
                <w:bCs/>
                <w:sz w:val="18"/>
                <w:szCs w:val="18"/>
              </w:rPr>
            </w:pPr>
            <w:r w:rsidRPr="00E96603">
              <w:rPr>
                <w:rFonts w:ascii="黑体" w:eastAsia="黑体" w:hAnsi="黑体" w:hint="eastAsia"/>
                <w:bCs/>
                <w:color w:val="000000" w:themeColor="text1"/>
                <w:sz w:val="18"/>
                <w:szCs w:val="18"/>
              </w:rPr>
              <w:t>其中讲授</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学时，实践、实验</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学时</w:t>
            </w:r>
            <w:r w:rsidR="00C83E50" w:rsidRPr="00E96603">
              <w:rPr>
                <w:rFonts w:ascii="黑体" w:eastAsia="黑体" w:hAnsi="黑体" w:hint="eastAsia"/>
                <w:bCs/>
                <w:color w:val="000000" w:themeColor="text1"/>
                <w:sz w:val="18"/>
                <w:szCs w:val="18"/>
              </w:rPr>
              <w:t xml:space="preserve">。学生应修满 </w:t>
            </w:r>
            <w:r w:rsidR="00C83E50" w:rsidRPr="00E96603">
              <w:rPr>
                <w:rFonts w:ascii="黑体" w:eastAsia="黑体" w:hAnsi="黑体"/>
                <w:bCs/>
                <w:color w:val="000000" w:themeColor="text1"/>
                <w:sz w:val="18"/>
                <w:szCs w:val="18"/>
              </w:rPr>
              <w:t xml:space="preserve"> 学分。</w:t>
            </w:r>
          </w:p>
        </w:tc>
      </w:tr>
      <w:tr w:rsidR="00F516A7" w:rsidRPr="00F516A7" w14:paraId="3E3722FC" w14:textId="77777777" w:rsidTr="007D64F8">
        <w:trPr>
          <w:jc w:val="center"/>
        </w:trPr>
        <w:tc>
          <w:tcPr>
            <w:tcW w:w="968" w:type="dxa"/>
            <w:vMerge/>
            <w:vAlign w:val="center"/>
          </w:tcPr>
          <w:p w14:paraId="4627539D" w14:textId="77777777" w:rsidR="007D64F8" w:rsidRPr="00F516A7" w:rsidRDefault="007D64F8" w:rsidP="007D64F8">
            <w:pPr>
              <w:spacing w:line="400" w:lineRule="exact"/>
              <w:rPr>
                <w:rFonts w:ascii="宋体" w:eastAsia="宋体" w:hAnsi="宋体" w:cs="Times New Roman"/>
                <w:b/>
                <w:bCs/>
                <w:sz w:val="18"/>
                <w:szCs w:val="18"/>
              </w:rPr>
            </w:pPr>
          </w:p>
        </w:tc>
        <w:tc>
          <w:tcPr>
            <w:tcW w:w="416" w:type="dxa"/>
            <w:vMerge w:val="restart"/>
            <w:vAlign w:val="center"/>
          </w:tcPr>
          <w:p w14:paraId="6DBF91E9"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专</w:t>
            </w:r>
          </w:p>
          <w:p w14:paraId="694D9CB7"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业</w:t>
            </w:r>
          </w:p>
          <w:p w14:paraId="61820919"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选</w:t>
            </w:r>
          </w:p>
          <w:p w14:paraId="54A3DE25"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修</w:t>
            </w:r>
          </w:p>
          <w:p w14:paraId="2D8E1805"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课</w:t>
            </w:r>
          </w:p>
        </w:tc>
        <w:tc>
          <w:tcPr>
            <w:tcW w:w="1371" w:type="dxa"/>
            <w:vAlign w:val="center"/>
          </w:tcPr>
          <w:p w14:paraId="3F3C44D8" w14:textId="77777777" w:rsidR="007D64F8" w:rsidRPr="00F516A7" w:rsidRDefault="007D64F8" w:rsidP="007D64F8">
            <w:pPr>
              <w:spacing w:line="400" w:lineRule="exact"/>
              <w:rPr>
                <w:rFonts w:ascii="宋体" w:eastAsia="宋体" w:hAnsi="宋体" w:cs="Times New Roman"/>
                <w:bCs/>
                <w:sz w:val="18"/>
                <w:szCs w:val="18"/>
              </w:rPr>
            </w:pPr>
          </w:p>
        </w:tc>
        <w:tc>
          <w:tcPr>
            <w:tcW w:w="1427" w:type="dxa"/>
            <w:vAlign w:val="center"/>
          </w:tcPr>
          <w:p w14:paraId="0629E1D2" w14:textId="77777777" w:rsidR="007D64F8" w:rsidRPr="00F516A7" w:rsidRDefault="007D64F8" w:rsidP="007D64F8">
            <w:pPr>
              <w:spacing w:line="400" w:lineRule="exact"/>
              <w:rPr>
                <w:rFonts w:ascii="宋体" w:eastAsia="宋体" w:hAnsi="宋体" w:cs="Times New Roman"/>
                <w:bCs/>
                <w:sz w:val="18"/>
                <w:szCs w:val="18"/>
              </w:rPr>
            </w:pPr>
          </w:p>
        </w:tc>
        <w:tc>
          <w:tcPr>
            <w:tcW w:w="425" w:type="dxa"/>
            <w:vAlign w:val="center"/>
          </w:tcPr>
          <w:p w14:paraId="0FC8F67B" w14:textId="77777777" w:rsidR="007D64F8" w:rsidRPr="00F516A7" w:rsidRDefault="007D64F8" w:rsidP="007D64F8">
            <w:pPr>
              <w:spacing w:line="320" w:lineRule="exact"/>
              <w:rPr>
                <w:rFonts w:ascii="宋体" w:eastAsia="宋体" w:hAnsi="宋体" w:cs="Times New Roman"/>
                <w:bCs/>
                <w:sz w:val="18"/>
                <w:szCs w:val="18"/>
              </w:rPr>
            </w:pPr>
          </w:p>
        </w:tc>
        <w:tc>
          <w:tcPr>
            <w:tcW w:w="505" w:type="dxa"/>
            <w:vAlign w:val="center"/>
          </w:tcPr>
          <w:p w14:paraId="2BA48136" w14:textId="77777777" w:rsidR="007D64F8" w:rsidRPr="00F516A7" w:rsidRDefault="007D64F8" w:rsidP="007D64F8">
            <w:pPr>
              <w:spacing w:line="320" w:lineRule="exact"/>
              <w:rPr>
                <w:rFonts w:ascii="宋体" w:eastAsia="宋体" w:hAnsi="宋体" w:cs="Times New Roman"/>
                <w:bCs/>
                <w:sz w:val="18"/>
                <w:szCs w:val="18"/>
              </w:rPr>
            </w:pPr>
          </w:p>
        </w:tc>
        <w:tc>
          <w:tcPr>
            <w:tcW w:w="482" w:type="dxa"/>
            <w:vAlign w:val="center"/>
          </w:tcPr>
          <w:p w14:paraId="60FDB4C1" w14:textId="77777777" w:rsidR="007D64F8" w:rsidRPr="00F516A7" w:rsidRDefault="007D64F8" w:rsidP="007D64F8">
            <w:pPr>
              <w:spacing w:line="320" w:lineRule="exact"/>
              <w:rPr>
                <w:rFonts w:ascii="宋体" w:eastAsia="宋体" w:hAnsi="宋体" w:cs="Times New Roman"/>
                <w:bCs/>
                <w:sz w:val="18"/>
                <w:szCs w:val="18"/>
              </w:rPr>
            </w:pPr>
          </w:p>
        </w:tc>
        <w:tc>
          <w:tcPr>
            <w:tcW w:w="482" w:type="dxa"/>
            <w:vAlign w:val="center"/>
          </w:tcPr>
          <w:p w14:paraId="000C3C8A" w14:textId="77777777" w:rsidR="007D64F8" w:rsidRPr="00F516A7" w:rsidRDefault="007D64F8" w:rsidP="007D64F8">
            <w:pPr>
              <w:spacing w:line="320" w:lineRule="exact"/>
              <w:rPr>
                <w:rFonts w:ascii="宋体" w:eastAsia="宋体" w:hAnsi="宋体" w:cs="Times New Roman"/>
                <w:bCs/>
                <w:sz w:val="18"/>
                <w:szCs w:val="18"/>
              </w:rPr>
            </w:pPr>
          </w:p>
        </w:tc>
        <w:tc>
          <w:tcPr>
            <w:tcW w:w="487" w:type="dxa"/>
            <w:vAlign w:val="center"/>
          </w:tcPr>
          <w:p w14:paraId="707B273D" w14:textId="77777777" w:rsidR="007D64F8" w:rsidRPr="00F516A7" w:rsidRDefault="007D64F8" w:rsidP="007D64F8">
            <w:pPr>
              <w:spacing w:line="320" w:lineRule="exact"/>
              <w:rPr>
                <w:rFonts w:ascii="宋体" w:eastAsia="宋体" w:hAnsi="宋体" w:cs="Times New Roman"/>
                <w:bCs/>
                <w:sz w:val="18"/>
                <w:szCs w:val="18"/>
              </w:rPr>
            </w:pPr>
          </w:p>
        </w:tc>
        <w:tc>
          <w:tcPr>
            <w:tcW w:w="495" w:type="dxa"/>
            <w:vAlign w:val="center"/>
          </w:tcPr>
          <w:p w14:paraId="3F9D3657" w14:textId="77777777" w:rsidR="007D64F8" w:rsidRPr="00F516A7" w:rsidRDefault="007D64F8" w:rsidP="007D64F8">
            <w:pPr>
              <w:spacing w:line="320" w:lineRule="exact"/>
              <w:rPr>
                <w:rFonts w:ascii="宋体" w:eastAsia="宋体" w:hAnsi="宋体" w:cs="Times New Roman"/>
                <w:bCs/>
                <w:sz w:val="18"/>
                <w:szCs w:val="18"/>
              </w:rPr>
            </w:pPr>
          </w:p>
        </w:tc>
        <w:tc>
          <w:tcPr>
            <w:tcW w:w="501" w:type="dxa"/>
            <w:vAlign w:val="center"/>
          </w:tcPr>
          <w:p w14:paraId="0D3A6D5E" w14:textId="77777777" w:rsidR="007D64F8" w:rsidRPr="00F516A7" w:rsidRDefault="007D64F8" w:rsidP="007D64F8">
            <w:pPr>
              <w:spacing w:line="320" w:lineRule="exact"/>
              <w:rPr>
                <w:rFonts w:ascii="宋体" w:eastAsia="宋体" w:hAnsi="宋体" w:cs="Times New Roman"/>
                <w:bCs/>
                <w:sz w:val="18"/>
                <w:szCs w:val="18"/>
              </w:rPr>
            </w:pPr>
          </w:p>
        </w:tc>
        <w:tc>
          <w:tcPr>
            <w:tcW w:w="572" w:type="dxa"/>
            <w:gridSpan w:val="2"/>
            <w:vAlign w:val="center"/>
          </w:tcPr>
          <w:p w14:paraId="158266C0"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46AC7EAF"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6284DC7C" w14:textId="77777777" w:rsidR="007D64F8" w:rsidRPr="00F516A7" w:rsidRDefault="007D64F8" w:rsidP="007D64F8">
            <w:pPr>
              <w:spacing w:line="320" w:lineRule="exact"/>
              <w:rPr>
                <w:rFonts w:ascii="宋体" w:eastAsia="宋体" w:hAnsi="宋体" w:cs="Times New Roman"/>
                <w:bCs/>
                <w:sz w:val="18"/>
                <w:szCs w:val="18"/>
                <w:u w:val="single"/>
              </w:rPr>
            </w:pPr>
          </w:p>
        </w:tc>
        <w:tc>
          <w:tcPr>
            <w:tcW w:w="436" w:type="dxa"/>
            <w:vAlign w:val="center"/>
          </w:tcPr>
          <w:p w14:paraId="1E0B63E1"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3603789E" w14:textId="77777777" w:rsidR="007D64F8" w:rsidRPr="00F516A7" w:rsidRDefault="007D64F8" w:rsidP="007D64F8">
            <w:pPr>
              <w:spacing w:line="320" w:lineRule="exact"/>
              <w:rPr>
                <w:rFonts w:ascii="宋体" w:eastAsia="宋体" w:hAnsi="宋体" w:cs="Times New Roman"/>
                <w:bCs/>
                <w:sz w:val="18"/>
                <w:szCs w:val="18"/>
              </w:rPr>
            </w:pPr>
          </w:p>
        </w:tc>
      </w:tr>
      <w:tr w:rsidR="00F516A7" w:rsidRPr="00F516A7" w14:paraId="14665960" w14:textId="77777777" w:rsidTr="007D64F8">
        <w:trPr>
          <w:jc w:val="center"/>
        </w:trPr>
        <w:tc>
          <w:tcPr>
            <w:tcW w:w="968" w:type="dxa"/>
            <w:vMerge/>
            <w:vAlign w:val="center"/>
          </w:tcPr>
          <w:p w14:paraId="6445F25D" w14:textId="77777777" w:rsidR="007D64F8" w:rsidRPr="00F516A7" w:rsidRDefault="007D64F8" w:rsidP="007D64F8">
            <w:pPr>
              <w:spacing w:line="400" w:lineRule="exact"/>
              <w:rPr>
                <w:rFonts w:ascii="宋体" w:eastAsia="宋体" w:hAnsi="宋体" w:cs="Times New Roman"/>
                <w:bCs/>
                <w:sz w:val="18"/>
                <w:szCs w:val="18"/>
              </w:rPr>
            </w:pPr>
          </w:p>
        </w:tc>
        <w:tc>
          <w:tcPr>
            <w:tcW w:w="416" w:type="dxa"/>
            <w:vMerge/>
            <w:vAlign w:val="center"/>
          </w:tcPr>
          <w:p w14:paraId="6A6FCB4D" w14:textId="77777777" w:rsidR="007D64F8" w:rsidRPr="00F516A7" w:rsidRDefault="007D64F8" w:rsidP="007D64F8">
            <w:pPr>
              <w:spacing w:line="400" w:lineRule="exact"/>
              <w:rPr>
                <w:rFonts w:ascii="宋体" w:eastAsia="宋体" w:hAnsi="宋体" w:cs="Times New Roman"/>
                <w:bCs/>
                <w:sz w:val="18"/>
                <w:szCs w:val="18"/>
              </w:rPr>
            </w:pPr>
          </w:p>
        </w:tc>
        <w:tc>
          <w:tcPr>
            <w:tcW w:w="1371" w:type="dxa"/>
            <w:vAlign w:val="center"/>
          </w:tcPr>
          <w:p w14:paraId="5DD729EE" w14:textId="77777777" w:rsidR="007D64F8" w:rsidRPr="00F516A7" w:rsidRDefault="007D64F8" w:rsidP="007D64F8">
            <w:pPr>
              <w:spacing w:line="400" w:lineRule="exact"/>
              <w:rPr>
                <w:rFonts w:ascii="宋体" w:eastAsia="宋体" w:hAnsi="宋体" w:cs="Times New Roman"/>
                <w:bCs/>
                <w:sz w:val="18"/>
                <w:szCs w:val="18"/>
              </w:rPr>
            </w:pPr>
          </w:p>
        </w:tc>
        <w:tc>
          <w:tcPr>
            <w:tcW w:w="1427" w:type="dxa"/>
            <w:vAlign w:val="center"/>
          </w:tcPr>
          <w:p w14:paraId="22706AF3" w14:textId="77777777" w:rsidR="007D64F8" w:rsidRPr="00F516A7" w:rsidRDefault="007D64F8" w:rsidP="007D64F8">
            <w:pPr>
              <w:spacing w:line="400" w:lineRule="exact"/>
              <w:rPr>
                <w:rFonts w:ascii="宋体" w:eastAsia="宋体" w:hAnsi="宋体" w:cs="Times New Roman"/>
                <w:bCs/>
                <w:sz w:val="18"/>
                <w:szCs w:val="18"/>
              </w:rPr>
            </w:pPr>
          </w:p>
        </w:tc>
        <w:tc>
          <w:tcPr>
            <w:tcW w:w="425" w:type="dxa"/>
            <w:vAlign w:val="center"/>
          </w:tcPr>
          <w:p w14:paraId="4DC3BDCC" w14:textId="77777777" w:rsidR="007D64F8" w:rsidRPr="00F516A7" w:rsidRDefault="007D64F8" w:rsidP="007D64F8">
            <w:pPr>
              <w:spacing w:line="320" w:lineRule="exact"/>
              <w:rPr>
                <w:rFonts w:ascii="宋体" w:eastAsia="宋体" w:hAnsi="宋体" w:cs="Times New Roman"/>
                <w:bCs/>
                <w:sz w:val="18"/>
                <w:szCs w:val="18"/>
              </w:rPr>
            </w:pPr>
          </w:p>
        </w:tc>
        <w:tc>
          <w:tcPr>
            <w:tcW w:w="505" w:type="dxa"/>
            <w:vAlign w:val="center"/>
          </w:tcPr>
          <w:p w14:paraId="69552CEC" w14:textId="77777777" w:rsidR="007D64F8" w:rsidRPr="00F516A7" w:rsidRDefault="007D64F8" w:rsidP="007D64F8">
            <w:pPr>
              <w:spacing w:line="320" w:lineRule="exact"/>
              <w:rPr>
                <w:rFonts w:ascii="宋体" w:eastAsia="宋体" w:hAnsi="宋体" w:cs="Times New Roman"/>
                <w:bCs/>
                <w:sz w:val="18"/>
                <w:szCs w:val="18"/>
              </w:rPr>
            </w:pPr>
          </w:p>
        </w:tc>
        <w:tc>
          <w:tcPr>
            <w:tcW w:w="482" w:type="dxa"/>
            <w:vAlign w:val="center"/>
          </w:tcPr>
          <w:p w14:paraId="03A95692" w14:textId="77777777" w:rsidR="007D64F8" w:rsidRPr="00F516A7" w:rsidRDefault="007D64F8" w:rsidP="007D64F8">
            <w:pPr>
              <w:spacing w:line="320" w:lineRule="exact"/>
              <w:rPr>
                <w:rFonts w:ascii="宋体" w:eastAsia="宋体" w:hAnsi="宋体" w:cs="Times New Roman"/>
                <w:bCs/>
                <w:sz w:val="18"/>
                <w:szCs w:val="18"/>
              </w:rPr>
            </w:pPr>
          </w:p>
        </w:tc>
        <w:tc>
          <w:tcPr>
            <w:tcW w:w="482" w:type="dxa"/>
            <w:vAlign w:val="center"/>
          </w:tcPr>
          <w:p w14:paraId="126AC3AF" w14:textId="77777777" w:rsidR="007D64F8" w:rsidRPr="00F516A7" w:rsidRDefault="007D64F8" w:rsidP="007D64F8">
            <w:pPr>
              <w:spacing w:line="320" w:lineRule="exact"/>
              <w:rPr>
                <w:rFonts w:ascii="宋体" w:eastAsia="宋体" w:hAnsi="宋体" w:cs="Times New Roman"/>
                <w:bCs/>
                <w:sz w:val="18"/>
                <w:szCs w:val="18"/>
              </w:rPr>
            </w:pPr>
          </w:p>
        </w:tc>
        <w:tc>
          <w:tcPr>
            <w:tcW w:w="487" w:type="dxa"/>
            <w:vAlign w:val="center"/>
          </w:tcPr>
          <w:p w14:paraId="24E1BD3C" w14:textId="77777777" w:rsidR="007D64F8" w:rsidRPr="00F516A7" w:rsidRDefault="007D64F8" w:rsidP="007D64F8">
            <w:pPr>
              <w:spacing w:line="320" w:lineRule="exact"/>
              <w:rPr>
                <w:rFonts w:ascii="宋体" w:eastAsia="宋体" w:hAnsi="宋体" w:cs="Times New Roman"/>
                <w:bCs/>
                <w:sz w:val="18"/>
                <w:szCs w:val="18"/>
              </w:rPr>
            </w:pPr>
          </w:p>
        </w:tc>
        <w:tc>
          <w:tcPr>
            <w:tcW w:w="495" w:type="dxa"/>
            <w:vAlign w:val="center"/>
          </w:tcPr>
          <w:p w14:paraId="0325642B" w14:textId="77777777" w:rsidR="007D64F8" w:rsidRPr="00F516A7" w:rsidRDefault="007D64F8" w:rsidP="007D64F8">
            <w:pPr>
              <w:spacing w:line="320" w:lineRule="exact"/>
              <w:rPr>
                <w:rFonts w:ascii="宋体" w:eastAsia="宋体" w:hAnsi="宋体" w:cs="Times New Roman"/>
                <w:bCs/>
                <w:sz w:val="18"/>
                <w:szCs w:val="18"/>
              </w:rPr>
            </w:pPr>
          </w:p>
        </w:tc>
        <w:tc>
          <w:tcPr>
            <w:tcW w:w="501" w:type="dxa"/>
            <w:vAlign w:val="center"/>
          </w:tcPr>
          <w:p w14:paraId="4C807008" w14:textId="77777777" w:rsidR="007D64F8" w:rsidRPr="00F516A7" w:rsidRDefault="007D64F8" w:rsidP="007D64F8">
            <w:pPr>
              <w:spacing w:line="320" w:lineRule="exact"/>
              <w:rPr>
                <w:rFonts w:ascii="宋体" w:eastAsia="宋体" w:hAnsi="宋体" w:cs="Times New Roman"/>
                <w:bCs/>
                <w:sz w:val="18"/>
                <w:szCs w:val="18"/>
              </w:rPr>
            </w:pPr>
          </w:p>
        </w:tc>
        <w:tc>
          <w:tcPr>
            <w:tcW w:w="572" w:type="dxa"/>
            <w:gridSpan w:val="2"/>
            <w:vAlign w:val="center"/>
          </w:tcPr>
          <w:p w14:paraId="7656B567"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777A20BC"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2346B0ED" w14:textId="77777777" w:rsidR="007D64F8" w:rsidRPr="00F516A7" w:rsidRDefault="007D64F8" w:rsidP="007D64F8">
            <w:pPr>
              <w:spacing w:line="320" w:lineRule="exact"/>
              <w:rPr>
                <w:rFonts w:ascii="宋体" w:eastAsia="宋体" w:hAnsi="宋体" w:cs="Times New Roman"/>
                <w:bCs/>
                <w:sz w:val="18"/>
                <w:szCs w:val="18"/>
                <w:u w:val="single"/>
              </w:rPr>
            </w:pPr>
          </w:p>
        </w:tc>
        <w:tc>
          <w:tcPr>
            <w:tcW w:w="436" w:type="dxa"/>
            <w:vAlign w:val="center"/>
          </w:tcPr>
          <w:p w14:paraId="69FE4BD6"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5BB0457B" w14:textId="77777777" w:rsidR="007D64F8" w:rsidRPr="00F516A7" w:rsidRDefault="007D64F8" w:rsidP="007D64F8">
            <w:pPr>
              <w:spacing w:line="320" w:lineRule="exact"/>
              <w:rPr>
                <w:rFonts w:ascii="宋体" w:eastAsia="宋体" w:hAnsi="宋体" w:cs="Times New Roman"/>
                <w:bCs/>
                <w:sz w:val="18"/>
                <w:szCs w:val="18"/>
              </w:rPr>
            </w:pPr>
          </w:p>
        </w:tc>
      </w:tr>
      <w:tr w:rsidR="00F516A7" w:rsidRPr="00F516A7" w14:paraId="0BA8FAB1" w14:textId="77777777" w:rsidTr="007D64F8">
        <w:trPr>
          <w:jc w:val="center"/>
        </w:trPr>
        <w:tc>
          <w:tcPr>
            <w:tcW w:w="968" w:type="dxa"/>
            <w:vMerge/>
            <w:vAlign w:val="center"/>
          </w:tcPr>
          <w:p w14:paraId="357F7B9C" w14:textId="77777777" w:rsidR="007D64F8" w:rsidRPr="00F516A7" w:rsidRDefault="007D64F8" w:rsidP="007D64F8">
            <w:pPr>
              <w:spacing w:line="400" w:lineRule="exact"/>
              <w:rPr>
                <w:rFonts w:ascii="宋体" w:eastAsia="宋体" w:hAnsi="宋体" w:cs="Times New Roman"/>
                <w:bCs/>
                <w:sz w:val="18"/>
                <w:szCs w:val="18"/>
              </w:rPr>
            </w:pPr>
          </w:p>
        </w:tc>
        <w:tc>
          <w:tcPr>
            <w:tcW w:w="416" w:type="dxa"/>
            <w:vMerge/>
            <w:vAlign w:val="center"/>
          </w:tcPr>
          <w:p w14:paraId="76B5F14D" w14:textId="77777777" w:rsidR="007D64F8" w:rsidRPr="00F516A7" w:rsidRDefault="007D64F8" w:rsidP="007D64F8">
            <w:pPr>
              <w:spacing w:line="400" w:lineRule="exact"/>
              <w:rPr>
                <w:rFonts w:ascii="宋体" w:eastAsia="宋体" w:hAnsi="宋体" w:cs="Times New Roman"/>
                <w:bCs/>
                <w:sz w:val="18"/>
                <w:szCs w:val="18"/>
              </w:rPr>
            </w:pPr>
          </w:p>
        </w:tc>
        <w:tc>
          <w:tcPr>
            <w:tcW w:w="1371" w:type="dxa"/>
            <w:vAlign w:val="center"/>
          </w:tcPr>
          <w:p w14:paraId="3CF70AD0" w14:textId="77777777" w:rsidR="007D64F8" w:rsidRPr="00F516A7" w:rsidRDefault="007D64F8" w:rsidP="007D64F8">
            <w:pPr>
              <w:spacing w:line="400" w:lineRule="exact"/>
              <w:rPr>
                <w:rFonts w:ascii="宋体" w:eastAsia="宋体" w:hAnsi="宋体" w:cs="Times New Roman"/>
                <w:bCs/>
                <w:sz w:val="18"/>
                <w:szCs w:val="18"/>
              </w:rPr>
            </w:pPr>
          </w:p>
        </w:tc>
        <w:tc>
          <w:tcPr>
            <w:tcW w:w="1427" w:type="dxa"/>
            <w:vAlign w:val="center"/>
          </w:tcPr>
          <w:p w14:paraId="6C66A081" w14:textId="77777777" w:rsidR="007D64F8" w:rsidRPr="00F516A7" w:rsidRDefault="007D64F8" w:rsidP="007D64F8">
            <w:pPr>
              <w:spacing w:line="400" w:lineRule="exact"/>
              <w:rPr>
                <w:rFonts w:ascii="宋体" w:eastAsia="宋体" w:hAnsi="宋体" w:cs="Times New Roman"/>
                <w:bCs/>
                <w:sz w:val="18"/>
                <w:szCs w:val="18"/>
              </w:rPr>
            </w:pPr>
          </w:p>
        </w:tc>
        <w:tc>
          <w:tcPr>
            <w:tcW w:w="425" w:type="dxa"/>
            <w:vAlign w:val="center"/>
          </w:tcPr>
          <w:p w14:paraId="382877FD" w14:textId="77777777" w:rsidR="007D64F8" w:rsidRPr="00F516A7" w:rsidRDefault="007D64F8" w:rsidP="007D64F8">
            <w:pPr>
              <w:spacing w:line="320" w:lineRule="exact"/>
              <w:rPr>
                <w:rFonts w:ascii="宋体" w:eastAsia="宋体" w:hAnsi="宋体" w:cs="Times New Roman"/>
                <w:bCs/>
                <w:sz w:val="18"/>
                <w:szCs w:val="18"/>
              </w:rPr>
            </w:pPr>
          </w:p>
        </w:tc>
        <w:tc>
          <w:tcPr>
            <w:tcW w:w="505" w:type="dxa"/>
            <w:vAlign w:val="center"/>
          </w:tcPr>
          <w:p w14:paraId="038FF9F5" w14:textId="77777777" w:rsidR="007D64F8" w:rsidRPr="00F516A7" w:rsidRDefault="007D64F8" w:rsidP="007D64F8">
            <w:pPr>
              <w:spacing w:line="320" w:lineRule="exact"/>
              <w:rPr>
                <w:rFonts w:ascii="宋体" w:eastAsia="宋体" w:hAnsi="宋体" w:cs="Times New Roman"/>
                <w:bCs/>
                <w:sz w:val="18"/>
                <w:szCs w:val="18"/>
              </w:rPr>
            </w:pPr>
          </w:p>
        </w:tc>
        <w:tc>
          <w:tcPr>
            <w:tcW w:w="482" w:type="dxa"/>
            <w:vAlign w:val="center"/>
          </w:tcPr>
          <w:p w14:paraId="4574E5B3" w14:textId="77777777" w:rsidR="007D64F8" w:rsidRPr="00F516A7" w:rsidRDefault="007D64F8" w:rsidP="007D64F8">
            <w:pPr>
              <w:spacing w:line="320" w:lineRule="exact"/>
              <w:rPr>
                <w:rFonts w:ascii="宋体" w:eastAsia="宋体" w:hAnsi="宋体" w:cs="Times New Roman"/>
                <w:bCs/>
                <w:sz w:val="18"/>
                <w:szCs w:val="18"/>
              </w:rPr>
            </w:pPr>
          </w:p>
        </w:tc>
        <w:tc>
          <w:tcPr>
            <w:tcW w:w="482" w:type="dxa"/>
            <w:vAlign w:val="center"/>
          </w:tcPr>
          <w:p w14:paraId="309CD89F" w14:textId="77777777" w:rsidR="007D64F8" w:rsidRPr="00F516A7" w:rsidRDefault="007D64F8" w:rsidP="007D64F8">
            <w:pPr>
              <w:spacing w:line="320" w:lineRule="exact"/>
              <w:rPr>
                <w:rFonts w:ascii="宋体" w:eastAsia="宋体" w:hAnsi="宋体" w:cs="Times New Roman"/>
                <w:bCs/>
                <w:sz w:val="18"/>
                <w:szCs w:val="18"/>
              </w:rPr>
            </w:pPr>
          </w:p>
        </w:tc>
        <w:tc>
          <w:tcPr>
            <w:tcW w:w="487" w:type="dxa"/>
            <w:vAlign w:val="center"/>
          </w:tcPr>
          <w:p w14:paraId="0C2F2860" w14:textId="77777777" w:rsidR="007D64F8" w:rsidRPr="00F516A7" w:rsidRDefault="007D64F8" w:rsidP="007D64F8">
            <w:pPr>
              <w:spacing w:line="320" w:lineRule="exact"/>
              <w:rPr>
                <w:rFonts w:ascii="宋体" w:eastAsia="宋体" w:hAnsi="宋体" w:cs="Times New Roman"/>
                <w:bCs/>
                <w:sz w:val="18"/>
                <w:szCs w:val="18"/>
              </w:rPr>
            </w:pPr>
          </w:p>
        </w:tc>
        <w:tc>
          <w:tcPr>
            <w:tcW w:w="495" w:type="dxa"/>
            <w:vAlign w:val="center"/>
          </w:tcPr>
          <w:p w14:paraId="082CB1D6" w14:textId="77777777" w:rsidR="007D64F8" w:rsidRPr="00F516A7" w:rsidRDefault="007D64F8" w:rsidP="007D64F8">
            <w:pPr>
              <w:spacing w:line="320" w:lineRule="exact"/>
              <w:rPr>
                <w:rFonts w:ascii="宋体" w:eastAsia="宋体" w:hAnsi="宋体" w:cs="Times New Roman"/>
                <w:bCs/>
                <w:sz w:val="18"/>
                <w:szCs w:val="18"/>
              </w:rPr>
            </w:pPr>
          </w:p>
        </w:tc>
        <w:tc>
          <w:tcPr>
            <w:tcW w:w="501" w:type="dxa"/>
            <w:vAlign w:val="center"/>
          </w:tcPr>
          <w:p w14:paraId="35AF12BE" w14:textId="77777777" w:rsidR="007D64F8" w:rsidRPr="00F516A7" w:rsidRDefault="007D64F8" w:rsidP="007D64F8">
            <w:pPr>
              <w:spacing w:line="320" w:lineRule="exact"/>
              <w:rPr>
                <w:rFonts w:ascii="宋体" w:eastAsia="宋体" w:hAnsi="宋体" w:cs="Times New Roman"/>
                <w:bCs/>
                <w:sz w:val="18"/>
                <w:szCs w:val="18"/>
              </w:rPr>
            </w:pPr>
          </w:p>
        </w:tc>
        <w:tc>
          <w:tcPr>
            <w:tcW w:w="572" w:type="dxa"/>
            <w:gridSpan w:val="2"/>
            <w:vAlign w:val="center"/>
          </w:tcPr>
          <w:p w14:paraId="186EDF1D"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70721813"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6412881D" w14:textId="77777777" w:rsidR="007D64F8" w:rsidRPr="00F516A7" w:rsidRDefault="007D64F8" w:rsidP="007D64F8">
            <w:pPr>
              <w:spacing w:line="320" w:lineRule="exact"/>
              <w:rPr>
                <w:rFonts w:ascii="宋体" w:eastAsia="宋体" w:hAnsi="宋体" w:cs="Times New Roman"/>
                <w:bCs/>
                <w:sz w:val="18"/>
                <w:szCs w:val="18"/>
                <w:u w:val="single"/>
              </w:rPr>
            </w:pPr>
          </w:p>
        </w:tc>
        <w:tc>
          <w:tcPr>
            <w:tcW w:w="436" w:type="dxa"/>
            <w:vAlign w:val="center"/>
          </w:tcPr>
          <w:p w14:paraId="35FC9A13" w14:textId="77777777" w:rsidR="007D64F8" w:rsidRPr="00F516A7" w:rsidRDefault="007D64F8" w:rsidP="007D64F8">
            <w:pPr>
              <w:spacing w:line="320" w:lineRule="exact"/>
              <w:rPr>
                <w:rFonts w:ascii="宋体" w:eastAsia="宋体" w:hAnsi="宋体" w:cs="Times New Roman"/>
                <w:bCs/>
                <w:sz w:val="18"/>
                <w:szCs w:val="18"/>
              </w:rPr>
            </w:pPr>
          </w:p>
        </w:tc>
        <w:tc>
          <w:tcPr>
            <w:tcW w:w="448" w:type="dxa"/>
            <w:vAlign w:val="center"/>
          </w:tcPr>
          <w:p w14:paraId="36AFA711" w14:textId="77777777" w:rsidR="007D64F8" w:rsidRPr="00F516A7" w:rsidRDefault="007D64F8" w:rsidP="007D64F8">
            <w:pPr>
              <w:spacing w:line="320" w:lineRule="exact"/>
              <w:rPr>
                <w:rFonts w:ascii="宋体" w:eastAsia="宋体" w:hAnsi="宋体" w:cs="Times New Roman"/>
                <w:bCs/>
                <w:sz w:val="18"/>
                <w:szCs w:val="18"/>
              </w:rPr>
            </w:pPr>
          </w:p>
        </w:tc>
      </w:tr>
      <w:tr w:rsidR="00F516A7" w:rsidRPr="00F516A7" w14:paraId="716193E2" w14:textId="77777777" w:rsidTr="007D64F8">
        <w:trPr>
          <w:jc w:val="center"/>
        </w:trPr>
        <w:tc>
          <w:tcPr>
            <w:tcW w:w="968" w:type="dxa"/>
            <w:vMerge/>
            <w:vAlign w:val="center"/>
          </w:tcPr>
          <w:p w14:paraId="6CA5FEA9" w14:textId="77777777" w:rsidR="007D64F8" w:rsidRPr="00F516A7" w:rsidRDefault="007D64F8" w:rsidP="007D64F8">
            <w:pPr>
              <w:spacing w:line="400" w:lineRule="exact"/>
              <w:rPr>
                <w:rFonts w:ascii="宋体" w:eastAsia="宋体" w:hAnsi="宋体" w:cs="Times New Roman"/>
                <w:bCs/>
                <w:sz w:val="18"/>
                <w:szCs w:val="18"/>
              </w:rPr>
            </w:pPr>
          </w:p>
        </w:tc>
        <w:tc>
          <w:tcPr>
            <w:tcW w:w="416" w:type="dxa"/>
            <w:vMerge/>
            <w:vAlign w:val="center"/>
          </w:tcPr>
          <w:p w14:paraId="37279999" w14:textId="77777777" w:rsidR="007D64F8" w:rsidRPr="00F516A7" w:rsidRDefault="007D64F8" w:rsidP="007D64F8">
            <w:pPr>
              <w:spacing w:line="400" w:lineRule="exact"/>
              <w:rPr>
                <w:rFonts w:ascii="宋体" w:eastAsia="宋体" w:hAnsi="宋体" w:cs="Times New Roman"/>
                <w:bCs/>
                <w:sz w:val="18"/>
                <w:szCs w:val="18"/>
              </w:rPr>
            </w:pPr>
          </w:p>
        </w:tc>
        <w:tc>
          <w:tcPr>
            <w:tcW w:w="2798" w:type="dxa"/>
            <w:gridSpan w:val="2"/>
            <w:vAlign w:val="center"/>
          </w:tcPr>
          <w:p w14:paraId="053C5455" w14:textId="77777777" w:rsidR="007D64F8" w:rsidRPr="00F516A7" w:rsidRDefault="007D64F8" w:rsidP="00E96603">
            <w:pPr>
              <w:spacing w:line="400" w:lineRule="exact"/>
              <w:jc w:val="center"/>
              <w:rPr>
                <w:rFonts w:ascii="宋体" w:eastAsia="宋体" w:hAnsi="宋体" w:cs="Times New Roman"/>
                <w:bCs/>
                <w:sz w:val="18"/>
                <w:szCs w:val="18"/>
              </w:rPr>
            </w:pPr>
            <w:r w:rsidRPr="00E96603">
              <w:rPr>
                <w:rFonts w:ascii="黑体" w:eastAsia="黑体" w:hAnsi="黑体" w:hint="eastAsia"/>
                <w:bCs/>
                <w:color w:val="000000" w:themeColor="text1"/>
                <w:sz w:val="18"/>
                <w:szCs w:val="18"/>
              </w:rPr>
              <w:t>总计</w:t>
            </w:r>
          </w:p>
        </w:tc>
        <w:tc>
          <w:tcPr>
            <w:tcW w:w="5729" w:type="dxa"/>
            <w:gridSpan w:val="13"/>
            <w:vAlign w:val="center"/>
          </w:tcPr>
          <w:p w14:paraId="767BFADF" w14:textId="77777777" w:rsidR="007D64F8" w:rsidRPr="00E96603" w:rsidRDefault="007D64F8" w:rsidP="007D64F8">
            <w:pPr>
              <w:spacing w:line="320" w:lineRule="exact"/>
              <w:rPr>
                <w:rFonts w:ascii="黑体" w:eastAsia="黑体" w:hAnsi="黑体"/>
                <w:bCs/>
                <w:color w:val="000000" w:themeColor="text1"/>
                <w:sz w:val="18"/>
                <w:szCs w:val="18"/>
              </w:rPr>
            </w:pPr>
            <w:r w:rsidRPr="00E96603">
              <w:rPr>
                <w:rFonts w:ascii="黑体" w:eastAsia="黑体" w:hAnsi="黑体" w:hint="eastAsia"/>
                <w:bCs/>
                <w:color w:val="000000" w:themeColor="text1"/>
                <w:sz w:val="18"/>
                <w:szCs w:val="18"/>
              </w:rPr>
              <w:t>开设专业选修课</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门，总计</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学分，</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学时，</w:t>
            </w:r>
          </w:p>
          <w:p w14:paraId="0D542D7C" w14:textId="5FD0727E" w:rsidR="007D64F8" w:rsidRPr="00F516A7" w:rsidRDefault="007D64F8" w:rsidP="007D64F8">
            <w:pPr>
              <w:spacing w:line="320" w:lineRule="exact"/>
              <w:rPr>
                <w:rFonts w:ascii="宋体" w:eastAsia="宋体" w:hAnsi="宋体" w:cs="Times New Roman"/>
                <w:bCs/>
                <w:sz w:val="18"/>
                <w:szCs w:val="18"/>
              </w:rPr>
            </w:pPr>
            <w:r w:rsidRPr="00E96603">
              <w:rPr>
                <w:rFonts w:ascii="黑体" w:eastAsia="黑体" w:hAnsi="黑体" w:hint="eastAsia"/>
                <w:bCs/>
                <w:color w:val="000000" w:themeColor="text1"/>
                <w:sz w:val="18"/>
                <w:szCs w:val="18"/>
              </w:rPr>
              <w:t>其中讲授</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学时，实践、实验</w:t>
            </w:r>
            <w:r w:rsidRPr="00E96603">
              <w:rPr>
                <w:rFonts w:ascii="黑体" w:eastAsia="黑体" w:hAnsi="黑体"/>
                <w:bCs/>
                <w:color w:val="000000" w:themeColor="text1"/>
                <w:sz w:val="18"/>
                <w:szCs w:val="18"/>
              </w:rPr>
              <w:t xml:space="preserve"> </w:t>
            </w:r>
            <w:r w:rsidRPr="00E96603">
              <w:rPr>
                <w:rFonts w:ascii="黑体" w:eastAsia="黑体" w:hAnsi="黑体" w:hint="eastAsia"/>
                <w:bCs/>
                <w:color w:val="000000" w:themeColor="text1"/>
                <w:sz w:val="18"/>
                <w:szCs w:val="18"/>
              </w:rPr>
              <w:t>学时</w:t>
            </w:r>
            <w:r w:rsidR="00C83E50" w:rsidRPr="00E96603">
              <w:rPr>
                <w:rFonts w:ascii="黑体" w:eastAsia="黑体" w:hAnsi="黑体" w:hint="eastAsia"/>
                <w:bCs/>
                <w:color w:val="000000" w:themeColor="text1"/>
                <w:sz w:val="18"/>
                <w:szCs w:val="18"/>
              </w:rPr>
              <w:t xml:space="preserve">。学生应修满 </w:t>
            </w:r>
            <w:r w:rsidR="00C83E50" w:rsidRPr="00E96603">
              <w:rPr>
                <w:rFonts w:ascii="黑体" w:eastAsia="黑体" w:hAnsi="黑体"/>
                <w:bCs/>
                <w:color w:val="000000" w:themeColor="text1"/>
                <w:sz w:val="18"/>
                <w:szCs w:val="18"/>
              </w:rPr>
              <w:t xml:space="preserve"> 学分。</w:t>
            </w:r>
          </w:p>
        </w:tc>
      </w:tr>
      <w:tr w:rsidR="00F516A7" w:rsidRPr="00F516A7" w14:paraId="1DE1F056" w14:textId="77777777" w:rsidTr="007D64F8">
        <w:trPr>
          <w:trHeight w:val="818"/>
          <w:jc w:val="center"/>
        </w:trPr>
        <w:tc>
          <w:tcPr>
            <w:tcW w:w="968" w:type="dxa"/>
            <w:vMerge w:val="restart"/>
            <w:vAlign w:val="center"/>
          </w:tcPr>
          <w:p w14:paraId="47733AE4"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实</w:t>
            </w:r>
          </w:p>
          <w:p w14:paraId="2AA704FC" w14:textId="77777777" w:rsidR="007D64F8" w:rsidRPr="00F516A7" w:rsidRDefault="007D64F8" w:rsidP="007D64F8">
            <w:pPr>
              <w:spacing w:line="400" w:lineRule="exact"/>
              <w:rPr>
                <w:rFonts w:ascii="宋体" w:eastAsia="宋体" w:hAnsi="宋体" w:cs="Times New Roman"/>
                <w:b/>
                <w:bCs/>
                <w:sz w:val="18"/>
                <w:szCs w:val="18"/>
              </w:rPr>
            </w:pPr>
            <w:proofErr w:type="gramStart"/>
            <w:r w:rsidRPr="00F516A7">
              <w:rPr>
                <w:rFonts w:ascii="宋体" w:eastAsia="宋体" w:hAnsi="宋体" w:cs="Times New Roman" w:hint="eastAsia"/>
                <w:b/>
                <w:bCs/>
                <w:sz w:val="18"/>
                <w:szCs w:val="18"/>
              </w:rPr>
              <w:t>践</w:t>
            </w:r>
            <w:proofErr w:type="gramEnd"/>
          </w:p>
          <w:p w14:paraId="64770E50"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教</w:t>
            </w:r>
          </w:p>
          <w:p w14:paraId="466CF9F0"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学</w:t>
            </w:r>
          </w:p>
          <w:p w14:paraId="5DBD5516" w14:textId="46271AA9" w:rsidR="007D64F8" w:rsidRPr="00F516A7" w:rsidRDefault="000A77E3" w:rsidP="007D64F8">
            <w:pPr>
              <w:spacing w:line="400" w:lineRule="exact"/>
              <w:rPr>
                <w:rFonts w:ascii="宋体" w:eastAsia="宋体" w:hAnsi="宋体" w:cs="Times New Roman"/>
                <w:b/>
                <w:bCs/>
                <w:sz w:val="18"/>
                <w:szCs w:val="18"/>
              </w:rPr>
            </w:pPr>
            <w:r>
              <w:rPr>
                <w:rFonts w:ascii="宋体" w:eastAsia="宋体" w:hAnsi="宋体" w:cs="Times New Roman" w:hint="eastAsia"/>
                <w:b/>
                <w:bCs/>
                <w:sz w:val="18"/>
                <w:szCs w:val="18"/>
              </w:rPr>
              <w:t>环</w:t>
            </w:r>
          </w:p>
          <w:p w14:paraId="43761238" w14:textId="69499006" w:rsidR="007D64F8" w:rsidRPr="00F516A7" w:rsidRDefault="000A77E3" w:rsidP="007D64F8">
            <w:pPr>
              <w:spacing w:line="400" w:lineRule="exact"/>
              <w:rPr>
                <w:rFonts w:ascii="宋体" w:eastAsia="宋体" w:hAnsi="宋体" w:cs="Times New Roman"/>
                <w:b/>
                <w:bCs/>
                <w:sz w:val="18"/>
                <w:szCs w:val="18"/>
              </w:rPr>
            </w:pPr>
            <w:r>
              <w:rPr>
                <w:rFonts w:ascii="宋体" w:eastAsia="宋体" w:hAnsi="宋体" w:cs="Times New Roman" w:hint="eastAsia"/>
                <w:b/>
                <w:bCs/>
                <w:sz w:val="18"/>
                <w:szCs w:val="18"/>
              </w:rPr>
              <w:lastRenderedPageBreak/>
              <w:t>节</w:t>
            </w:r>
          </w:p>
        </w:tc>
        <w:tc>
          <w:tcPr>
            <w:tcW w:w="416" w:type="dxa"/>
            <w:vMerge w:val="restart"/>
            <w:vAlign w:val="center"/>
          </w:tcPr>
          <w:p w14:paraId="23A5D765"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lastRenderedPageBreak/>
              <w:t>基</w:t>
            </w:r>
          </w:p>
          <w:p w14:paraId="2C450A7F" w14:textId="77777777" w:rsidR="007D64F8" w:rsidRPr="00F516A7" w:rsidRDefault="007D64F8" w:rsidP="007D64F8">
            <w:pPr>
              <w:spacing w:line="400" w:lineRule="exact"/>
              <w:rPr>
                <w:rFonts w:ascii="宋体" w:eastAsia="宋体" w:hAnsi="宋体" w:cs="Times New Roman"/>
                <w:b/>
                <w:bCs/>
                <w:sz w:val="18"/>
                <w:szCs w:val="18"/>
              </w:rPr>
            </w:pPr>
            <w:proofErr w:type="gramStart"/>
            <w:r w:rsidRPr="00F516A7">
              <w:rPr>
                <w:rFonts w:ascii="宋体" w:eastAsia="宋体" w:hAnsi="宋体" w:cs="Times New Roman" w:hint="eastAsia"/>
                <w:b/>
                <w:bCs/>
                <w:sz w:val="18"/>
                <w:szCs w:val="18"/>
              </w:rPr>
              <w:t>础</w:t>
            </w:r>
            <w:proofErr w:type="gramEnd"/>
          </w:p>
          <w:p w14:paraId="6FB06494"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实</w:t>
            </w:r>
          </w:p>
          <w:p w14:paraId="5D0F75AE" w14:textId="77777777" w:rsidR="007D64F8" w:rsidRPr="00F516A7" w:rsidRDefault="007D64F8" w:rsidP="007D64F8">
            <w:pPr>
              <w:spacing w:line="400" w:lineRule="exact"/>
              <w:rPr>
                <w:rFonts w:ascii="宋体" w:eastAsia="宋体" w:hAnsi="宋体" w:cs="Times New Roman"/>
                <w:b/>
                <w:bCs/>
                <w:sz w:val="18"/>
                <w:szCs w:val="18"/>
              </w:rPr>
            </w:pPr>
            <w:proofErr w:type="gramStart"/>
            <w:r w:rsidRPr="00F516A7">
              <w:rPr>
                <w:rFonts w:ascii="宋体" w:eastAsia="宋体" w:hAnsi="宋体" w:cs="Times New Roman" w:hint="eastAsia"/>
                <w:b/>
                <w:bCs/>
                <w:sz w:val="18"/>
                <w:szCs w:val="18"/>
              </w:rPr>
              <w:t>践</w:t>
            </w:r>
            <w:proofErr w:type="gramEnd"/>
          </w:p>
        </w:tc>
        <w:tc>
          <w:tcPr>
            <w:tcW w:w="1371" w:type="dxa"/>
            <w:vAlign w:val="center"/>
          </w:tcPr>
          <w:p w14:paraId="35226E0D" w14:textId="77777777" w:rsidR="007D64F8" w:rsidRPr="00F516A7" w:rsidRDefault="007D64F8" w:rsidP="007D64F8">
            <w:pPr>
              <w:spacing w:line="400" w:lineRule="exact"/>
              <w:rPr>
                <w:rFonts w:ascii="宋体" w:eastAsia="宋体" w:hAnsi="宋体" w:cs="Times New Roman"/>
                <w:bCs/>
                <w:sz w:val="18"/>
                <w:szCs w:val="18"/>
              </w:rPr>
            </w:pPr>
          </w:p>
        </w:tc>
        <w:tc>
          <w:tcPr>
            <w:tcW w:w="1427" w:type="dxa"/>
            <w:vAlign w:val="center"/>
          </w:tcPr>
          <w:p w14:paraId="04E4BA66" w14:textId="77777777" w:rsidR="007D64F8" w:rsidRPr="00E96603" w:rsidRDefault="007D64F8" w:rsidP="007D64F8">
            <w:pPr>
              <w:spacing w:line="400" w:lineRule="exact"/>
              <w:jc w:val="center"/>
              <w:rPr>
                <w:rFonts w:ascii="黑体" w:eastAsia="黑体" w:hAnsi="黑体"/>
                <w:bCs/>
                <w:color w:val="000000" w:themeColor="text1"/>
                <w:sz w:val="18"/>
                <w:szCs w:val="18"/>
              </w:rPr>
            </w:pPr>
            <w:r w:rsidRPr="00E96603">
              <w:rPr>
                <w:rFonts w:ascii="黑体" w:eastAsia="黑体" w:hAnsi="黑体" w:hint="eastAsia"/>
                <w:bCs/>
                <w:color w:val="000000" w:themeColor="text1"/>
                <w:sz w:val="18"/>
                <w:szCs w:val="18"/>
              </w:rPr>
              <w:t>军事训练</w:t>
            </w:r>
          </w:p>
        </w:tc>
        <w:tc>
          <w:tcPr>
            <w:tcW w:w="425" w:type="dxa"/>
            <w:vAlign w:val="center"/>
          </w:tcPr>
          <w:p w14:paraId="55CF8E14" w14:textId="77777777" w:rsidR="007D64F8" w:rsidRPr="00F516A7" w:rsidRDefault="007D64F8" w:rsidP="007D64F8">
            <w:pPr>
              <w:spacing w:line="400" w:lineRule="exact"/>
              <w:rPr>
                <w:rFonts w:ascii="宋体" w:eastAsia="宋体" w:hAnsi="宋体" w:cs="Times New Roman"/>
                <w:bCs/>
                <w:sz w:val="18"/>
                <w:szCs w:val="18"/>
              </w:rPr>
            </w:pPr>
          </w:p>
        </w:tc>
        <w:tc>
          <w:tcPr>
            <w:tcW w:w="505" w:type="dxa"/>
            <w:vAlign w:val="center"/>
          </w:tcPr>
          <w:p w14:paraId="168A89DB" w14:textId="77777777" w:rsidR="007D64F8" w:rsidRPr="00F516A7" w:rsidRDefault="007D64F8" w:rsidP="007D64F8">
            <w:pPr>
              <w:spacing w:line="400" w:lineRule="exact"/>
              <w:rPr>
                <w:rFonts w:ascii="宋体" w:eastAsia="宋体" w:hAnsi="宋体" w:cs="Times New Roman"/>
                <w:bCs/>
                <w:sz w:val="18"/>
                <w:szCs w:val="18"/>
              </w:rPr>
            </w:pPr>
          </w:p>
        </w:tc>
        <w:tc>
          <w:tcPr>
            <w:tcW w:w="482" w:type="dxa"/>
            <w:vAlign w:val="center"/>
          </w:tcPr>
          <w:p w14:paraId="5BD7624F" w14:textId="77777777" w:rsidR="007D64F8" w:rsidRPr="00F516A7" w:rsidRDefault="007D64F8" w:rsidP="007D64F8">
            <w:pPr>
              <w:spacing w:line="400" w:lineRule="exact"/>
              <w:rPr>
                <w:rFonts w:ascii="宋体" w:eastAsia="宋体" w:hAnsi="宋体" w:cs="Times New Roman"/>
                <w:bCs/>
                <w:sz w:val="18"/>
                <w:szCs w:val="18"/>
              </w:rPr>
            </w:pPr>
          </w:p>
        </w:tc>
        <w:tc>
          <w:tcPr>
            <w:tcW w:w="482" w:type="dxa"/>
            <w:vAlign w:val="center"/>
          </w:tcPr>
          <w:p w14:paraId="70E3630A" w14:textId="77777777" w:rsidR="007D64F8" w:rsidRPr="00F516A7" w:rsidRDefault="007D64F8" w:rsidP="007D64F8">
            <w:pPr>
              <w:spacing w:line="400" w:lineRule="exact"/>
              <w:rPr>
                <w:rFonts w:ascii="宋体" w:eastAsia="宋体" w:hAnsi="宋体" w:cs="Times New Roman"/>
                <w:bCs/>
                <w:sz w:val="18"/>
                <w:szCs w:val="18"/>
              </w:rPr>
            </w:pPr>
          </w:p>
        </w:tc>
        <w:tc>
          <w:tcPr>
            <w:tcW w:w="487" w:type="dxa"/>
            <w:vAlign w:val="center"/>
          </w:tcPr>
          <w:p w14:paraId="5E5B5783" w14:textId="77777777" w:rsidR="007D64F8" w:rsidRPr="00F516A7" w:rsidRDefault="007D64F8" w:rsidP="007D64F8">
            <w:pPr>
              <w:spacing w:line="400" w:lineRule="exact"/>
              <w:rPr>
                <w:rFonts w:ascii="宋体" w:eastAsia="宋体" w:hAnsi="宋体" w:cs="Times New Roman"/>
                <w:bCs/>
                <w:sz w:val="18"/>
                <w:szCs w:val="18"/>
              </w:rPr>
            </w:pPr>
          </w:p>
        </w:tc>
        <w:tc>
          <w:tcPr>
            <w:tcW w:w="495" w:type="dxa"/>
            <w:vAlign w:val="center"/>
          </w:tcPr>
          <w:p w14:paraId="7139378B" w14:textId="77777777" w:rsidR="007D64F8" w:rsidRPr="00F516A7" w:rsidRDefault="007D64F8" w:rsidP="007D64F8">
            <w:pPr>
              <w:spacing w:line="400" w:lineRule="exact"/>
              <w:rPr>
                <w:rFonts w:ascii="宋体" w:eastAsia="宋体" w:hAnsi="宋体" w:cs="Times New Roman"/>
                <w:bCs/>
                <w:sz w:val="18"/>
                <w:szCs w:val="18"/>
              </w:rPr>
            </w:pPr>
          </w:p>
        </w:tc>
        <w:tc>
          <w:tcPr>
            <w:tcW w:w="501" w:type="dxa"/>
            <w:vAlign w:val="center"/>
          </w:tcPr>
          <w:p w14:paraId="3B14D279" w14:textId="77777777" w:rsidR="007D64F8" w:rsidRPr="00F516A7" w:rsidRDefault="007D64F8" w:rsidP="007D64F8">
            <w:pPr>
              <w:spacing w:line="400" w:lineRule="exact"/>
              <w:rPr>
                <w:rFonts w:ascii="宋体" w:eastAsia="宋体" w:hAnsi="宋体" w:cs="Times New Roman"/>
                <w:bCs/>
                <w:sz w:val="18"/>
                <w:szCs w:val="18"/>
              </w:rPr>
            </w:pPr>
          </w:p>
        </w:tc>
        <w:tc>
          <w:tcPr>
            <w:tcW w:w="572" w:type="dxa"/>
            <w:gridSpan w:val="2"/>
            <w:vAlign w:val="center"/>
          </w:tcPr>
          <w:p w14:paraId="28DB32EA"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7C3D155E"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4E69B999" w14:textId="77777777" w:rsidR="007D64F8" w:rsidRPr="00F516A7" w:rsidRDefault="007D64F8" w:rsidP="007D64F8">
            <w:pPr>
              <w:spacing w:line="400" w:lineRule="exact"/>
              <w:rPr>
                <w:rFonts w:ascii="宋体" w:eastAsia="宋体" w:hAnsi="宋体" w:cs="Times New Roman"/>
                <w:bCs/>
                <w:sz w:val="18"/>
                <w:szCs w:val="18"/>
              </w:rPr>
            </w:pPr>
          </w:p>
        </w:tc>
        <w:tc>
          <w:tcPr>
            <w:tcW w:w="436" w:type="dxa"/>
            <w:vAlign w:val="center"/>
          </w:tcPr>
          <w:p w14:paraId="49020590"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6D9C3D20" w14:textId="77777777" w:rsidR="007D64F8" w:rsidRPr="00F516A7" w:rsidRDefault="007D64F8" w:rsidP="007D64F8">
            <w:pPr>
              <w:spacing w:line="400" w:lineRule="exact"/>
              <w:rPr>
                <w:rFonts w:ascii="宋体" w:eastAsia="宋体" w:hAnsi="宋体" w:cs="Times New Roman"/>
                <w:bCs/>
                <w:sz w:val="18"/>
                <w:szCs w:val="18"/>
              </w:rPr>
            </w:pPr>
          </w:p>
        </w:tc>
      </w:tr>
      <w:tr w:rsidR="00F516A7" w:rsidRPr="00F516A7" w14:paraId="522CEF6E" w14:textId="77777777" w:rsidTr="007D64F8">
        <w:trPr>
          <w:jc w:val="center"/>
        </w:trPr>
        <w:tc>
          <w:tcPr>
            <w:tcW w:w="968" w:type="dxa"/>
            <w:vMerge/>
            <w:vAlign w:val="center"/>
          </w:tcPr>
          <w:p w14:paraId="73A980BE" w14:textId="77777777" w:rsidR="007D64F8" w:rsidRPr="00F516A7" w:rsidRDefault="007D64F8" w:rsidP="007D64F8">
            <w:pPr>
              <w:spacing w:line="400" w:lineRule="exact"/>
              <w:rPr>
                <w:rFonts w:ascii="宋体" w:eastAsia="宋体" w:hAnsi="宋体" w:cs="Times New Roman"/>
                <w:b/>
                <w:bCs/>
                <w:sz w:val="18"/>
                <w:szCs w:val="18"/>
              </w:rPr>
            </w:pPr>
          </w:p>
        </w:tc>
        <w:tc>
          <w:tcPr>
            <w:tcW w:w="416" w:type="dxa"/>
            <w:vMerge/>
            <w:vAlign w:val="center"/>
          </w:tcPr>
          <w:p w14:paraId="48BCFD6C" w14:textId="77777777" w:rsidR="007D64F8" w:rsidRPr="00F516A7" w:rsidRDefault="007D64F8" w:rsidP="007D64F8">
            <w:pPr>
              <w:spacing w:line="400" w:lineRule="exact"/>
              <w:rPr>
                <w:rFonts w:ascii="宋体" w:eastAsia="宋体" w:hAnsi="宋体" w:cs="Times New Roman"/>
                <w:b/>
                <w:bCs/>
                <w:sz w:val="18"/>
                <w:szCs w:val="18"/>
              </w:rPr>
            </w:pPr>
          </w:p>
        </w:tc>
        <w:tc>
          <w:tcPr>
            <w:tcW w:w="1371" w:type="dxa"/>
            <w:vAlign w:val="center"/>
          </w:tcPr>
          <w:p w14:paraId="1552F094" w14:textId="77777777" w:rsidR="007D64F8" w:rsidRPr="00F516A7" w:rsidRDefault="007D64F8" w:rsidP="007D64F8">
            <w:pPr>
              <w:spacing w:line="400" w:lineRule="exact"/>
              <w:rPr>
                <w:rFonts w:ascii="宋体" w:eastAsia="宋体" w:hAnsi="宋体" w:cs="Times New Roman"/>
                <w:bCs/>
                <w:sz w:val="18"/>
                <w:szCs w:val="18"/>
              </w:rPr>
            </w:pPr>
          </w:p>
        </w:tc>
        <w:tc>
          <w:tcPr>
            <w:tcW w:w="1427" w:type="dxa"/>
            <w:vAlign w:val="center"/>
          </w:tcPr>
          <w:p w14:paraId="29E4172A" w14:textId="0E9DA9B8" w:rsidR="007D64F8" w:rsidRPr="00E96603" w:rsidRDefault="007D64F8" w:rsidP="007D64F8">
            <w:pPr>
              <w:spacing w:line="400" w:lineRule="exact"/>
              <w:jc w:val="center"/>
              <w:rPr>
                <w:rFonts w:ascii="黑体" w:eastAsia="黑体" w:hAnsi="黑体"/>
                <w:bCs/>
                <w:color w:val="000000" w:themeColor="text1"/>
                <w:sz w:val="18"/>
                <w:szCs w:val="18"/>
              </w:rPr>
            </w:pPr>
            <w:r w:rsidRPr="00E96603">
              <w:rPr>
                <w:rFonts w:ascii="黑体" w:eastAsia="黑体" w:hAnsi="黑体" w:hint="eastAsia"/>
                <w:bCs/>
                <w:color w:val="000000" w:themeColor="text1"/>
                <w:sz w:val="18"/>
                <w:szCs w:val="18"/>
              </w:rPr>
              <w:t>生产劳动</w:t>
            </w:r>
          </w:p>
        </w:tc>
        <w:tc>
          <w:tcPr>
            <w:tcW w:w="425" w:type="dxa"/>
            <w:vAlign w:val="center"/>
          </w:tcPr>
          <w:p w14:paraId="2E595EFB" w14:textId="77777777" w:rsidR="007D64F8" w:rsidRPr="00F516A7" w:rsidRDefault="007D64F8" w:rsidP="007D64F8">
            <w:pPr>
              <w:spacing w:line="400" w:lineRule="exact"/>
              <w:rPr>
                <w:rFonts w:ascii="宋体" w:eastAsia="宋体" w:hAnsi="宋体" w:cs="Times New Roman"/>
                <w:bCs/>
                <w:sz w:val="18"/>
                <w:szCs w:val="18"/>
              </w:rPr>
            </w:pPr>
          </w:p>
        </w:tc>
        <w:tc>
          <w:tcPr>
            <w:tcW w:w="505" w:type="dxa"/>
            <w:vAlign w:val="center"/>
          </w:tcPr>
          <w:p w14:paraId="359D89EB" w14:textId="77777777" w:rsidR="007D64F8" w:rsidRPr="00F516A7" w:rsidRDefault="007D64F8" w:rsidP="007D64F8">
            <w:pPr>
              <w:spacing w:line="400" w:lineRule="exact"/>
              <w:rPr>
                <w:rFonts w:ascii="宋体" w:eastAsia="宋体" w:hAnsi="宋体" w:cs="Times New Roman"/>
                <w:bCs/>
                <w:sz w:val="18"/>
                <w:szCs w:val="18"/>
              </w:rPr>
            </w:pPr>
          </w:p>
        </w:tc>
        <w:tc>
          <w:tcPr>
            <w:tcW w:w="482" w:type="dxa"/>
            <w:vAlign w:val="center"/>
          </w:tcPr>
          <w:p w14:paraId="77C0C1D4" w14:textId="77777777" w:rsidR="007D64F8" w:rsidRPr="00F516A7" w:rsidRDefault="007D64F8" w:rsidP="007D64F8">
            <w:pPr>
              <w:spacing w:line="400" w:lineRule="exact"/>
              <w:rPr>
                <w:rFonts w:ascii="宋体" w:eastAsia="宋体" w:hAnsi="宋体" w:cs="Times New Roman"/>
                <w:bCs/>
                <w:sz w:val="18"/>
                <w:szCs w:val="18"/>
              </w:rPr>
            </w:pPr>
          </w:p>
        </w:tc>
        <w:tc>
          <w:tcPr>
            <w:tcW w:w="482" w:type="dxa"/>
            <w:vAlign w:val="center"/>
          </w:tcPr>
          <w:p w14:paraId="38D8CA77" w14:textId="77777777" w:rsidR="007D64F8" w:rsidRPr="00F516A7" w:rsidRDefault="007D64F8" w:rsidP="007D64F8">
            <w:pPr>
              <w:spacing w:line="400" w:lineRule="exact"/>
              <w:rPr>
                <w:rFonts w:ascii="宋体" w:eastAsia="宋体" w:hAnsi="宋体" w:cs="Times New Roman"/>
                <w:bCs/>
                <w:sz w:val="18"/>
                <w:szCs w:val="18"/>
              </w:rPr>
            </w:pPr>
          </w:p>
        </w:tc>
        <w:tc>
          <w:tcPr>
            <w:tcW w:w="487" w:type="dxa"/>
            <w:vAlign w:val="center"/>
          </w:tcPr>
          <w:p w14:paraId="6FDC1929" w14:textId="77777777" w:rsidR="007D64F8" w:rsidRPr="00F516A7" w:rsidRDefault="007D64F8" w:rsidP="007D64F8">
            <w:pPr>
              <w:spacing w:line="400" w:lineRule="exact"/>
              <w:rPr>
                <w:rFonts w:ascii="宋体" w:eastAsia="宋体" w:hAnsi="宋体" w:cs="Times New Roman"/>
                <w:bCs/>
                <w:sz w:val="18"/>
                <w:szCs w:val="18"/>
              </w:rPr>
            </w:pPr>
          </w:p>
        </w:tc>
        <w:tc>
          <w:tcPr>
            <w:tcW w:w="495" w:type="dxa"/>
            <w:vAlign w:val="center"/>
          </w:tcPr>
          <w:p w14:paraId="69BE233E" w14:textId="77777777" w:rsidR="007D64F8" w:rsidRPr="00F516A7" w:rsidRDefault="007D64F8" w:rsidP="007D64F8">
            <w:pPr>
              <w:spacing w:line="400" w:lineRule="exact"/>
              <w:rPr>
                <w:rFonts w:ascii="宋体" w:eastAsia="宋体" w:hAnsi="宋体" w:cs="Times New Roman"/>
                <w:bCs/>
                <w:sz w:val="18"/>
                <w:szCs w:val="18"/>
              </w:rPr>
            </w:pPr>
          </w:p>
        </w:tc>
        <w:tc>
          <w:tcPr>
            <w:tcW w:w="501" w:type="dxa"/>
            <w:vAlign w:val="center"/>
          </w:tcPr>
          <w:p w14:paraId="3E5AEA59" w14:textId="77777777" w:rsidR="007D64F8" w:rsidRPr="00F516A7" w:rsidRDefault="007D64F8" w:rsidP="007D64F8">
            <w:pPr>
              <w:spacing w:line="400" w:lineRule="exact"/>
              <w:rPr>
                <w:rFonts w:ascii="宋体" w:eastAsia="宋体" w:hAnsi="宋体" w:cs="Times New Roman"/>
                <w:bCs/>
                <w:sz w:val="18"/>
                <w:szCs w:val="18"/>
              </w:rPr>
            </w:pPr>
          </w:p>
        </w:tc>
        <w:tc>
          <w:tcPr>
            <w:tcW w:w="572" w:type="dxa"/>
            <w:gridSpan w:val="2"/>
            <w:vAlign w:val="center"/>
          </w:tcPr>
          <w:p w14:paraId="40DD3698"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01842C08"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4699D4F8" w14:textId="77777777" w:rsidR="007D64F8" w:rsidRPr="00F516A7" w:rsidRDefault="007D64F8" w:rsidP="007D64F8">
            <w:pPr>
              <w:spacing w:line="400" w:lineRule="exact"/>
              <w:rPr>
                <w:rFonts w:ascii="宋体" w:eastAsia="宋体" w:hAnsi="宋体" w:cs="Times New Roman"/>
                <w:bCs/>
                <w:sz w:val="18"/>
                <w:szCs w:val="18"/>
              </w:rPr>
            </w:pPr>
          </w:p>
        </w:tc>
        <w:tc>
          <w:tcPr>
            <w:tcW w:w="436" w:type="dxa"/>
            <w:vAlign w:val="center"/>
          </w:tcPr>
          <w:p w14:paraId="168C126D"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16ABA6DB" w14:textId="77777777" w:rsidR="007D64F8" w:rsidRPr="00F516A7" w:rsidRDefault="007D64F8" w:rsidP="007D64F8">
            <w:pPr>
              <w:spacing w:line="400" w:lineRule="exact"/>
              <w:rPr>
                <w:rFonts w:ascii="宋体" w:eastAsia="宋体" w:hAnsi="宋体" w:cs="Times New Roman"/>
                <w:bCs/>
                <w:sz w:val="18"/>
                <w:szCs w:val="18"/>
              </w:rPr>
            </w:pPr>
          </w:p>
        </w:tc>
      </w:tr>
      <w:tr w:rsidR="00F516A7" w:rsidRPr="00F516A7" w14:paraId="3F8B9291" w14:textId="77777777" w:rsidTr="007D64F8">
        <w:trPr>
          <w:jc w:val="center"/>
        </w:trPr>
        <w:tc>
          <w:tcPr>
            <w:tcW w:w="968" w:type="dxa"/>
            <w:vMerge/>
            <w:vAlign w:val="center"/>
          </w:tcPr>
          <w:p w14:paraId="7FCDC285" w14:textId="77777777" w:rsidR="007D64F8" w:rsidRPr="00F516A7" w:rsidRDefault="007D64F8" w:rsidP="007D64F8">
            <w:pPr>
              <w:spacing w:line="400" w:lineRule="exact"/>
              <w:rPr>
                <w:rFonts w:ascii="宋体" w:eastAsia="宋体" w:hAnsi="宋体" w:cs="Times New Roman"/>
                <w:bCs/>
                <w:sz w:val="18"/>
                <w:szCs w:val="18"/>
              </w:rPr>
            </w:pPr>
          </w:p>
        </w:tc>
        <w:tc>
          <w:tcPr>
            <w:tcW w:w="416" w:type="dxa"/>
            <w:vMerge w:val="restart"/>
            <w:vAlign w:val="center"/>
          </w:tcPr>
          <w:p w14:paraId="13AC59C3"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专</w:t>
            </w:r>
            <w:r w:rsidRPr="00F516A7">
              <w:rPr>
                <w:rFonts w:ascii="宋体" w:eastAsia="宋体" w:hAnsi="宋体" w:cs="Times New Roman" w:hint="eastAsia"/>
                <w:b/>
                <w:bCs/>
                <w:sz w:val="18"/>
                <w:szCs w:val="18"/>
              </w:rPr>
              <w:lastRenderedPageBreak/>
              <w:t>业实践</w:t>
            </w:r>
          </w:p>
        </w:tc>
        <w:tc>
          <w:tcPr>
            <w:tcW w:w="1371" w:type="dxa"/>
            <w:vAlign w:val="center"/>
          </w:tcPr>
          <w:p w14:paraId="55FC419D" w14:textId="77777777" w:rsidR="007D64F8" w:rsidRPr="00F516A7" w:rsidRDefault="007D64F8" w:rsidP="007D64F8">
            <w:pPr>
              <w:spacing w:line="400" w:lineRule="exact"/>
              <w:rPr>
                <w:rFonts w:ascii="宋体" w:eastAsia="宋体" w:hAnsi="宋体" w:cs="Times New Roman"/>
                <w:bCs/>
                <w:sz w:val="18"/>
                <w:szCs w:val="18"/>
              </w:rPr>
            </w:pPr>
          </w:p>
        </w:tc>
        <w:tc>
          <w:tcPr>
            <w:tcW w:w="1427" w:type="dxa"/>
            <w:vAlign w:val="center"/>
          </w:tcPr>
          <w:p w14:paraId="496E1194" w14:textId="77777777" w:rsidR="007D64F8" w:rsidRPr="00E96603" w:rsidRDefault="007D64F8" w:rsidP="007D64F8">
            <w:pPr>
              <w:spacing w:line="400" w:lineRule="exact"/>
              <w:jc w:val="center"/>
              <w:rPr>
                <w:rFonts w:ascii="黑体" w:eastAsia="黑体" w:hAnsi="黑体"/>
                <w:bCs/>
                <w:color w:val="000000" w:themeColor="text1"/>
                <w:sz w:val="18"/>
                <w:szCs w:val="18"/>
              </w:rPr>
            </w:pPr>
            <w:r w:rsidRPr="00E96603">
              <w:rPr>
                <w:rFonts w:ascii="黑体" w:eastAsia="黑体" w:hAnsi="黑体" w:hint="eastAsia"/>
                <w:bCs/>
                <w:color w:val="000000" w:themeColor="text1"/>
                <w:sz w:val="18"/>
                <w:szCs w:val="18"/>
              </w:rPr>
              <w:t>专业见习</w:t>
            </w:r>
          </w:p>
        </w:tc>
        <w:tc>
          <w:tcPr>
            <w:tcW w:w="425" w:type="dxa"/>
            <w:vAlign w:val="center"/>
          </w:tcPr>
          <w:p w14:paraId="1EA54A09" w14:textId="77777777" w:rsidR="007D64F8" w:rsidRPr="00F516A7" w:rsidRDefault="007D64F8" w:rsidP="007D64F8">
            <w:pPr>
              <w:spacing w:line="400" w:lineRule="exact"/>
              <w:rPr>
                <w:rFonts w:ascii="宋体" w:eastAsia="宋体" w:hAnsi="宋体" w:cs="Times New Roman"/>
                <w:bCs/>
                <w:sz w:val="18"/>
                <w:szCs w:val="18"/>
              </w:rPr>
            </w:pPr>
          </w:p>
        </w:tc>
        <w:tc>
          <w:tcPr>
            <w:tcW w:w="505" w:type="dxa"/>
            <w:vAlign w:val="center"/>
          </w:tcPr>
          <w:p w14:paraId="46160AFE" w14:textId="77777777" w:rsidR="007D64F8" w:rsidRPr="00F516A7" w:rsidRDefault="007D64F8" w:rsidP="007D64F8">
            <w:pPr>
              <w:spacing w:line="400" w:lineRule="exact"/>
              <w:rPr>
                <w:rFonts w:ascii="宋体" w:eastAsia="宋体" w:hAnsi="宋体" w:cs="Times New Roman"/>
                <w:bCs/>
                <w:sz w:val="18"/>
                <w:szCs w:val="18"/>
              </w:rPr>
            </w:pPr>
          </w:p>
        </w:tc>
        <w:tc>
          <w:tcPr>
            <w:tcW w:w="482" w:type="dxa"/>
            <w:vAlign w:val="center"/>
          </w:tcPr>
          <w:p w14:paraId="56B0964D" w14:textId="77777777" w:rsidR="007D64F8" w:rsidRPr="00F516A7" w:rsidRDefault="007D64F8" w:rsidP="007D64F8">
            <w:pPr>
              <w:spacing w:line="400" w:lineRule="exact"/>
              <w:rPr>
                <w:rFonts w:ascii="宋体" w:eastAsia="宋体" w:hAnsi="宋体" w:cs="Times New Roman"/>
                <w:bCs/>
                <w:sz w:val="18"/>
                <w:szCs w:val="18"/>
              </w:rPr>
            </w:pPr>
          </w:p>
        </w:tc>
        <w:tc>
          <w:tcPr>
            <w:tcW w:w="482" w:type="dxa"/>
            <w:vAlign w:val="center"/>
          </w:tcPr>
          <w:p w14:paraId="4F82F49E" w14:textId="77777777" w:rsidR="007D64F8" w:rsidRPr="00F516A7" w:rsidRDefault="007D64F8" w:rsidP="007D64F8">
            <w:pPr>
              <w:spacing w:line="400" w:lineRule="exact"/>
              <w:rPr>
                <w:rFonts w:ascii="宋体" w:eastAsia="宋体" w:hAnsi="宋体" w:cs="Times New Roman"/>
                <w:bCs/>
                <w:sz w:val="18"/>
                <w:szCs w:val="18"/>
              </w:rPr>
            </w:pPr>
          </w:p>
        </w:tc>
        <w:tc>
          <w:tcPr>
            <w:tcW w:w="487" w:type="dxa"/>
            <w:vAlign w:val="center"/>
          </w:tcPr>
          <w:p w14:paraId="6DEF39C5" w14:textId="77777777" w:rsidR="007D64F8" w:rsidRPr="00F516A7" w:rsidRDefault="007D64F8" w:rsidP="007D64F8">
            <w:pPr>
              <w:spacing w:line="400" w:lineRule="exact"/>
              <w:rPr>
                <w:rFonts w:ascii="宋体" w:eastAsia="宋体" w:hAnsi="宋体" w:cs="Times New Roman"/>
                <w:bCs/>
                <w:sz w:val="18"/>
                <w:szCs w:val="18"/>
              </w:rPr>
            </w:pPr>
          </w:p>
        </w:tc>
        <w:tc>
          <w:tcPr>
            <w:tcW w:w="495" w:type="dxa"/>
            <w:vAlign w:val="center"/>
          </w:tcPr>
          <w:p w14:paraId="0D883BBF" w14:textId="77777777" w:rsidR="007D64F8" w:rsidRPr="00F516A7" w:rsidRDefault="007D64F8" w:rsidP="007D64F8">
            <w:pPr>
              <w:spacing w:line="400" w:lineRule="exact"/>
              <w:rPr>
                <w:rFonts w:ascii="宋体" w:eastAsia="宋体" w:hAnsi="宋体" w:cs="Times New Roman"/>
                <w:bCs/>
                <w:sz w:val="18"/>
                <w:szCs w:val="18"/>
              </w:rPr>
            </w:pPr>
          </w:p>
        </w:tc>
        <w:tc>
          <w:tcPr>
            <w:tcW w:w="501" w:type="dxa"/>
            <w:vAlign w:val="center"/>
          </w:tcPr>
          <w:p w14:paraId="3E68C78F" w14:textId="77777777" w:rsidR="007D64F8" w:rsidRPr="00F516A7" w:rsidRDefault="007D64F8" w:rsidP="007D64F8">
            <w:pPr>
              <w:spacing w:line="400" w:lineRule="exact"/>
              <w:rPr>
                <w:rFonts w:ascii="宋体" w:eastAsia="宋体" w:hAnsi="宋体" w:cs="Times New Roman"/>
                <w:bCs/>
                <w:sz w:val="18"/>
                <w:szCs w:val="18"/>
              </w:rPr>
            </w:pPr>
          </w:p>
        </w:tc>
        <w:tc>
          <w:tcPr>
            <w:tcW w:w="572" w:type="dxa"/>
            <w:gridSpan w:val="2"/>
            <w:vAlign w:val="center"/>
          </w:tcPr>
          <w:p w14:paraId="54BC8321"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5EFF5C15"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057C7C55" w14:textId="77777777" w:rsidR="007D64F8" w:rsidRPr="00F516A7" w:rsidRDefault="007D64F8" w:rsidP="007D64F8">
            <w:pPr>
              <w:spacing w:line="400" w:lineRule="exact"/>
              <w:rPr>
                <w:rFonts w:ascii="宋体" w:eastAsia="宋体" w:hAnsi="宋体" w:cs="Times New Roman"/>
                <w:bCs/>
                <w:sz w:val="18"/>
                <w:szCs w:val="18"/>
              </w:rPr>
            </w:pPr>
          </w:p>
        </w:tc>
        <w:tc>
          <w:tcPr>
            <w:tcW w:w="436" w:type="dxa"/>
            <w:vAlign w:val="center"/>
          </w:tcPr>
          <w:p w14:paraId="13BA6F2C"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7247977D" w14:textId="77777777" w:rsidR="007D64F8" w:rsidRPr="00F516A7" w:rsidRDefault="007D64F8" w:rsidP="007D64F8">
            <w:pPr>
              <w:spacing w:line="400" w:lineRule="exact"/>
              <w:rPr>
                <w:rFonts w:ascii="宋体" w:eastAsia="宋体" w:hAnsi="宋体" w:cs="Times New Roman"/>
                <w:bCs/>
                <w:sz w:val="18"/>
                <w:szCs w:val="18"/>
              </w:rPr>
            </w:pPr>
          </w:p>
        </w:tc>
      </w:tr>
      <w:tr w:rsidR="00F516A7" w:rsidRPr="00F516A7" w14:paraId="63ECA6C3" w14:textId="77777777" w:rsidTr="007D64F8">
        <w:trPr>
          <w:jc w:val="center"/>
        </w:trPr>
        <w:tc>
          <w:tcPr>
            <w:tcW w:w="968" w:type="dxa"/>
            <w:vMerge/>
            <w:vAlign w:val="center"/>
          </w:tcPr>
          <w:p w14:paraId="68829DC3" w14:textId="77777777" w:rsidR="007D64F8" w:rsidRPr="00F516A7" w:rsidRDefault="007D64F8" w:rsidP="007D64F8">
            <w:pPr>
              <w:spacing w:line="400" w:lineRule="exact"/>
              <w:rPr>
                <w:rFonts w:ascii="宋体" w:eastAsia="宋体" w:hAnsi="宋体" w:cs="Times New Roman"/>
                <w:bCs/>
                <w:sz w:val="18"/>
                <w:szCs w:val="18"/>
              </w:rPr>
            </w:pPr>
          </w:p>
        </w:tc>
        <w:tc>
          <w:tcPr>
            <w:tcW w:w="416" w:type="dxa"/>
            <w:vMerge/>
            <w:vAlign w:val="center"/>
          </w:tcPr>
          <w:p w14:paraId="75EB40EA" w14:textId="77777777" w:rsidR="007D64F8" w:rsidRPr="00F516A7" w:rsidRDefault="007D64F8" w:rsidP="007D64F8">
            <w:pPr>
              <w:spacing w:line="400" w:lineRule="exact"/>
              <w:rPr>
                <w:rFonts w:ascii="宋体" w:eastAsia="宋体" w:hAnsi="宋体" w:cs="Times New Roman"/>
                <w:bCs/>
                <w:sz w:val="18"/>
                <w:szCs w:val="18"/>
              </w:rPr>
            </w:pPr>
          </w:p>
        </w:tc>
        <w:tc>
          <w:tcPr>
            <w:tcW w:w="1371" w:type="dxa"/>
            <w:vAlign w:val="center"/>
          </w:tcPr>
          <w:p w14:paraId="5D26539B" w14:textId="77777777" w:rsidR="007D64F8" w:rsidRPr="00F516A7" w:rsidRDefault="007D64F8" w:rsidP="007D64F8">
            <w:pPr>
              <w:spacing w:line="400" w:lineRule="exact"/>
              <w:rPr>
                <w:rFonts w:ascii="宋体" w:eastAsia="宋体" w:hAnsi="宋体" w:cs="Times New Roman"/>
                <w:bCs/>
                <w:sz w:val="18"/>
                <w:szCs w:val="18"/>
              </w:rPr>
            </w:pPr>
          </w:p>
        </w:tc>
        <w:tc>
          <w:tcPr>
            <w:tcW w:w="1427" w:type="dxa"/>
            <w:vAlign w:val="center"/>
          </w:tcPr>
          <w:p w14:paraId="2262523A" w14:textId="77777777" w:rsidR="007D64F8" w:rsidRPr="00E96603" w:rsidRDefault="007D64F8" w:rsidP="007D64F8">
            <w:pPr>
              <w:spacing w:line="400" w:lineRule="exact"/>
              <w:jc w:val="center"/>
              <w:rPr>
                <w:rFonts w:ascii="黑体" w:eastAsia="黑体" w:hAnsi="黑体"/>
                <w:bCs/>
                <w:color w:val="000000" w:themeColor="text1"/>
                <w:sz w:val="18"/>
                <w:szCs w:val="18"/>
              </w:rPr>
            </w:pPr>
            <w:r w:rsidRPr="00E96603">
              <w:rPr>
                <w:rFonts w:ascii="黑体" w:eastAsia="黑体" w:hAnsi="黑体" w:hint="eastAsia"/>
                <w:bCs/>
                <w:color w:val="000000" w:themeColor="text1"/>
                <w:sz w:val="18"/>
                <w:szCs w:val="18"/>
              </w:rPr>
              <w:t>专业实习</w:t>
            </w:r>
          </w:p>
        </w:tc>
        <w:tc>
          <w:tcPr>
            <w:tcW w:w="425" w:type="dxa"/>
            <w:vAlign w:val="center"/>
          </w:tcPr>
          <w:p w14:paraId="30F94AA5" w14:textId="77777777" w:rsidR="007D64F8" w:rsidRPr="00F516A7" w:rsidRDefault="007D64F8" w:rsidP="007D64F8">
            <w:pPr>
              <w:spacing w:line="400" w:lineRule="exact"/>
              <w:rPr>
                <w:rFonts w:ascii="宋体" w:eastAsia="宋体" w:hAnsi="宋体" w:cs="Times New Roman"/>
                <w:bCs/>
                <w:sz w:val="18"/>
                <w:szCs w:val="18"/>
              </w:rPr>
            </w:pPr>
          </w:p>
        </w:tc>
        <w:tc>
          <w:tcPr>
            <w:tcW w:w="505" w:type="dxa"/>
            <w:vAlign w:val="center"/>
          </w:tcPr>
          <w:p w14:paraId="66B17208" w14:textId="77777777" w:rsidR="007D64F8" w:rsidRPr="00F516A7" w:rsidRDefault="007D64F8" w:rsidP="007D64F8">
            <w:pPr>
              <w:spacing w:line="400" w:lineRule="exact"/>
              <w:rPr>
                <w:rFonts w:ascii="宋体" w:eastAsia="宋体" w:hAnsi="宋体" w:cs="Times New Roman"/>
                <w:bCs/>
                <w:sz w:val="18"/>
                <w:szCs w:val="18"/>
              </w:rPr>
            </w:pPr>
          </w:p>
        </w:tc>
        <w:tc>
          <w:tcPr>
            <w:tcW w:w="482" w:type="dxa"/>
            <w:vAlign w:val="center"/>
          </w:tcPr>
          <w:p w14:paraId="407091CB" w14:textId="77777777" w:rsidR="007D64F8" w:rsidRPr="00F516A7" w:rsidRDefault="007D64F8" w:rsidP="007D64F8">
            <w:pPr>
              <w:spacing w:line="400" w:lineRule="exact"/>
              <w:rPr>
                <w:rFonts w:ascii="宋体" w:eastAsia="宋体" w:hAnsi="宋体" w:cs="Times New Roman"/>
                <w:bCs/>
                <w:sz w:val="18"/>
                <w:szCs w:val="18"/>
              </w:rPr>
            </w:pPr>
          </w:p>
        </w:tc>
        <w:tc>
          <w:tcPr>
            <w:tcW w:w="482" w:type="dxa"/>
            <w:vAlign w:val="center"/>
          </w:tcPr>
          <w:p w14:paraId="3996005F" w14:textId="77777777" w:rsidR="007D64F8" w:rsidRPr="00F516A7" w:rsidRDefault="007D64F8" w:rsidP="007D64F8">
            <w:pPr>
              <w:spacing w:line="400" w:lineRule="exact"/>
              <w:rPr>
                <w:rFonts w:ascii="宋体" w:eastAsia="宋体" w:hAnsi="宋体" w:cs="Times New Roman"/>
                <w:bCs/>
                <w:sz w:val="18"/>
                <w:szCs w:val="18"/>
              </w:rPr>
            </w:pPr>
          </w:p>
        </w:tc>
        <w:tc>
          <w:tcPr>
            <w:tcW w:w="487" w:type="dxa"/>
            <w:vAlign w:val="center"/>
          </w:tcPr>
          <w:p w14:paraId="4A991E5E" w14:textId="77777777" w:rsidR="007D64F8" w:rsidRPr="00F516A7" w:rsidRDefault="007D64F8" w:rsidP="007D64F8">
            <w:pPr>
              <w:spacing w:line="400" w:lineRule="exact"/>
              <w:rPr>
                <w:rFonts w:ascii="宋体" w:eastAsia="宋体" w:hAnsi="宋体" w:cs="Times New Roman"/>
                <w:bCs/>
                <w:sz w:val="18"/>
                <w:szCs w:val="18"/>
              </w:rPr>
            </w:pPr>
          </w:p>
        </w:tc>
        <w:tc>
          <w:tcPr>
            <w:tcW w:w="495" w:type="dxa"/>
            <w:vAlign w:val="center"/>
          </w:tcPr>
          <w:p w14:paraId="6F2EDE87" w14:textId="77777777" w:rsidR="007D64F8" w:rsidRPr="00F516A7" w:rsidRDefault="007D64F8" w:rsidP="007D64F8">
            <w:pPr>
              <w:spacing w:line="400" w:lineRule="exact"/>
              <w:rPr>
                <w:rFonts w:ascii="宋体" w:eastAsia="宋体" w:hAnsi="宋体" w:cs="Times New Roman"/>
                <w:bCs/>
                <w:sz w:val="18"/>
                <w:szCs w:val="18"/>
              </w:rPr>
            </w:pPr>
          </w:p>
        </w:tc>
        <w:tc>
          <w:tcPr>
            <w:tcW w:w="501" w:type="dxa"/>
            <w:vAlign w:val="center"/>
          </w:tcPr>
          <w:p w14:paraId="741BCDD6" w14:textId="77777777" w:rsidR="007D64F8" w:rsidRPr="00F516A7" w:rsidRDefault="007D64F8" w:rsidP="007D64F8">
            <w:pPr>
              <w:spacing w:line="400" w:lineRule="exact"/>
              <w:rPr>
                <w:rFonts w:ascii="宋体" w:eastAsia="宋体" w:hAnsi="宋体" w:cs="Times New Roman"/>
                <w:bCs/>
                <w:sz w:val="18"/>
                <w:szCs w:val="18"/>
              </w:rPr>
            </w:pPr>
          </w:p>
        </w:tc>
        <w:tc>
          <w:tcPr>
            <w:tcW w:w="572" w:type="dxa"/>
            <w:gridSpan w:val="2"/>
            <w:vAlign w:val="center"/>
          </w:tcPr>
          <w:p w14:paraId="69B4810D"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4CC7C8BB"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276C9530" w14:textId="77777777" w:rsidR="007D64F8" w:rsidRPr="00F516A7" w:rsidRDefault="007D64F8" w:rsidP="007D64F8">
            <w:pPr>
              <w:spacing w:line="400" w:lineRule="exact"/>
              <w:rPr>
                <w:rFonts w:ascii="宋体" w:eastAsia="宋体" w:hAnsi="宋体" w:cs="Times New Roman"/>
                <w:bCs/>
                <w:sz w:val="18"/>
                <w:szCs w:val="18"/>
              </w:rPr>
            </w:pPr>
          </w:p>
        </w:tc>
        <w:tc>
          <w:tcPr>
            <w:tcW w:w="436" w:type="dxa"/>
            <w:vAlign w:val="center"/>
          </w:tcPr>
          <w:p w14:paraId="0BA41175"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303E5FC4" w14:textId="77777777" w:rsidR="007D64F8" w:rsidRPr="00F516A7" w:rsidRDefault="007D64F8" w:rsidP="007D64F8">
            <w:pPr>
              <w:spacing w:line="400" w:lineRule="exact"/>
              <w:rPr>
                <w:rFonts w:ascii="宋体" w:eastAsia="宋体" w:hAnsi="宋体" w:cs="Times New Roman"/>
                <w:bCs/>
                <w:sz w:val="18"/>
                <w:szCs w:val="18"/>
              </w:rPr>
            </w:pPr>
          </w:p>
        </w:tc>
      </w:tr>
      <w:tr w:rsidR="00F516A7" w:rsidRPr="00F516A7" w14:paraId="58DD7EAF" w14:textId="77777777" w:rsidTr="007D64F8">
        <w:trPr>
          <w:jc w:val="center"/>
        </w:trPr>
        <w:tc>
          <w:tcPr>
            <w:tcW w:w="968" w:type="dxa"/>
            <w:vMerge/>
            <w:vAlign w:val="center"/>
          </w:tcPr>
          <w:p w14:paraId="08C66866" w14:textId="77777777" w:rsidR="007D64F8" w:rsidRPr="00F516A7" w:rsidRDefault="007D64F8" w:rsidP="007D64F8">
            <w:pPr>
              <w:spacing w:line="400" w:lineRule="exact"/>
              <w:rPr>
                <w:rFonts w:ascii="宋体" w:eastAsia="宋体" w:hAnsi="宋体" w:cs="Times New Roman"/>
                <w:bCs/>
                <w:sz w:val="18"/>
                <w:szCs w:val="18"/>
              </w:rPr>
            </w:pPr>
          </w:p>
        </w:tc>
        <w:tc>
          <w:tcPr>
            <w:tcW w:w="416" w:type="dxa"/>
            <w:vMerge/>
            <w:vAlign w:val="center"/>
          </w:tcPr>
          <w:p w14:paraId="3E9FD790" w14:textId="77777777" w:rsidR="007D64F8" w:rsidRPr="00F516A7" w:rsidRDefault="007D64F8" w:rsidP="007D64F8">
            <w:pPr>
              <w:spacing w:line="400" w:lineRule="exact"/>
              <w:rPr>
                <w:rFonts w:ascii="宋体" w:eastAsia="宋体" w:hAnsi="宋体" w:cs="Times New Roman"/>
                <w:bCs/>
                <w:sz w:val="18"/>
                <w:szCs w:val="18"/>
              </w:rPr>
            </w:pPr>
          </w:p>
        </w:tc>
        <w:tc>
          <w:tcPr>
            <w:tcW w:w="1371" w:type="dxa"/>
            <w:vAlign w:val="center"/>
          </w:tcPr>
          <w:p w14:paraId="151D863B" w14:textId="77777777" w:rsidR="007D64F8" w:rsidRPr="00F516A7" w:rsidRDefault="007D64F8" w:rsidP="007D64F8">
            <w:pPr>
              <w:spacing w:line="400" w:lineRule="exact"/>
              <w:rPr>
                <w:rFonts w:ascii="宋体" w:eastAsia="宋体" w:hAnsi="宋体" w:cs="Times New Roman"/>
                <w:bCs/>
                <w:sz w:val="18"/>
                <w:szCs w:val="18"/>
              </w:rPr>
            </w:pPr>
          </w:p>
        </w:tc>
        <w:tc>
          <w:tcPr>
            <w:tcW w:w="1427" w:type="dxa"/>
            <w:vAlign w:val="center"/>
          </w:tcPr>
          <w:p w14:paraId="28B353E3" w14:textId="77777777" w:rsidR="007D64F8" w:rsidRPr="00E96603" w:rsidRDefault="007D64F8" w:rsidP="007D64F8">
            <w:pPr>
              <w:spacing w:line="400" w:lineRule="exact"/>
              <w:jc w:val="center"/>
              <w:rPr>
                <w:rFonts w:ascii="黑体" w:eastAsia="黑体" w:hAnsi="黑体"/>
                <w:bCs/>
                <w:color w:val="000000" w:themeColor="text1"/>
                <w:sz w:val="18"/>
                <w:szCs w:val="18"/>
              </w:rPr>
            </w:pPr>
            <w:r w:rsidRPr="00E96603">
              <w:rPr>
                <w:rFonts w:ascii="黑体" w:eastAsia="黑体" w:hAnsi="黑体" w:hint="eastAsia"/>
                <w:bCs/>
                <w:color w:val="000000" w:themeColor="text1"/>
                <w:sz w:val="18"/>
                <w:szCs w:val="18"/>
              </w:rPr>
              <w:t>专业研习</w:t>
            </w:r>
          </w:p>
        </w:tc>
        <w:tc>
          <w:tcPr>
            <w:tcW w:w="425" w:type="dxa"/>
            <w:vAlign w:val="center"/>
          </w:tcPr>
          <w:p w14:paraId="02A5E5C3" w14:textId="77777777" w:rsidR="007D64F8" w:rsidRPr="00F516A7" w:rsidRDefault="007D64F8" w:rsidP="007D64F8">
            <w:pPr>
              <w:spacing w:line="400" w:lineRule="exact"/>
              <w:rPr>
                <w:rFonts w:ascii="宋体" w:eastAsia="宋体" w:hAnsi="宋体" w:cs="Times New Roman"/>
                <w:bCs/>
                <w:sz w:val="18"/>
                <w:szCs w:val="18"/>
              </w:rPr>
            </w:pPr>
          </w:p>
        </w:tc>
        <w:tc>
          <w:tcPr>
            <w:tcW w:w="505" w:type="dxa"/>
            <w:vAlign w:val="center"/>
          </w:tcPr>
          <w:p w14:paraId="316C2975" w14:textId="77777777" w:rsidR="007D64F8" w:rsidRPr="00F516A7" w:rsidRDefault="007D64F8" w:rsidP="007D64F8">
            <w:pPr>
              <w:spacing w:line="400" w:lineRule="exact"/>
              <w:rPr>
                <w:rFonts w:ascii="宋体" w:eastAsia="宋体" w:hAnsi="宋体" w:cs="Times New Roman"/>
                <w:bCs/>
                <w:sz w:val="18"/>
                <w:szCs w:val="18"/>
              </w:rPr>
            </w:pPr>
          </w:p>
        </w:tc>
        <w:tc>
          <w:tcPr>
            <w:tcW w:w="482" w:type="dxa"/>
            <w:vAlign w:val="center"/>
          </w:tcPr>
          <w:p w14:paraId="1D7F2927" w14:textId="77777777" w:rsidR="007D64F8" w:rsidRPr="00F516A7" w:rsidRDefault="007D64F8" w:rsidP="007D64F8">
            <w:pPr>
              <w:spacing w:line="400" w:lineRule="exact"/>
              <w:rPr>
                <w:rFonts w:ascii="宋体" w:eastAsia="宋体" w:hAnsi="宋体" w:cs="Times New Roman"/>
                <w:bCs/>
                <w:sz w:val="18"/>
                <w:szCs w:val="18"/>
              </w:rPr>
            </w:pPr>
          </w:p>
        </w:tc>
        <w:tc>
          <w:tcPr>
            <w:tcW w:w="482" w:type="dxa"/>
            <w:vAlign w:val="center"/>
          </w:tcPr>
          <w:p w14:paraId="325A77C3" w14:textId="77777777" w:rsidR="007D64F8" w:rsidRPr="00F516A7" w:rsidRDefault="007D64F8" w:rsidP="007D64F8">
            <w:pPr>
              <w:spacing w:line="400" w:lineRule="exact"/>
              <w:rPr>
                <w:rFonts w:ascii="宋体" w:eastAsia="宋体" w:hAnsi="宋体" w:cs="Times New Roman"/>
                <w:bCs/>
                <w:sz w:val="18"/>
                <w:szCs w:val="18"/>
              </w:rPr>
            </w:pPr>
          </w:p>
        </w:tc>
        <w:tc>
          <w:tcPr>
            <w:tcW w:w="487" w:type="dxa"/>
            <w:vAlign w:val="center"/>
          </w:tcPr>
          <w:p w14:paraId="53B14F54" w14:textId="77777777" w:rsidR="007D64F8" w:rsidRPr="00F516A7" w:rsidRDefault="007D64F8" w:rsidP="007D64F8">
            <w:pPr>
              <w:spacing w:line="400" w:lineRule="exact"/>
              <w:rPr>
                <w:rFonts w:ascii="宋体" w:eastAsia="宋体" w:hAnsi="宋体" w:cs="Times New Roman"/>
                <w:bCs/>
                <w:sz w:val="18"/>
                <w:szCs w:val="18"/>
              </w:rPr>
            </w:pPr>
          </w:p>
        </w:tc>
        <w:tc>
          <w:tcPr>
            <w:tcW w:w="495" w:type="dxa"/>
            <w:vAlign w:val="center"/>
          </w:tcPr>
          <w:p w14:paraId="543D1B09" w14:textId="77777777" w:rsidR="007D64F8" w:rsidRPr="00F516A7" w:rsidRDefault="007D64F8" w:rsidP="007D64F8">
            <w:pPr>
              <w:spacing w:line="400" w:lineRule="exact"/>
              <w:rPr>
                <w:rFonts w:ascii="宋体" w:eastAsia="宋体" w:hAnsi="宋体" w:cs="Times New Roman"/>
                <w:bCs/>
                <w:sz w:val="18"/>
                <w:szCs w:val="18"/>
              </w:rPr>
            </w:pPr>
          </w:p>
        </w:tc>
        <w:tc>
          <w:tcPr>
            <w:tcW w:w="501" w:type="dxa"/>
            <w:vAlign w:val="center"/>
          </w:tcPr>
          <w:p w14:paraId="47431A16" w14:textId="77777777" w:rsidR="007D64F8" w:rsidRPr="00F516A7" w:rsidRDefault="007D64F8" w:rsidP="007D64F8">
            <w:pPr>
              <w:spacing w:line="400" w:lineRule="exact"/>
              <w:rPr>
                <w:rFonts w:ascii="宋体" w:eastAsia="宋体" w:hAnsi="宋体" w:cs="Times New Roman"/>
                <w:bCs/>
                <w:sz w:val="18"/>
                <w:szCs w:val="18"/>
              </w:rPr>
            </w:pPr>
          </w:p>
        </w:tc>
        <w:tc>
          <w:tcPr>
            <w:tcW w:w="572" w:type="dxa"/>
            <w:gridSpan w:val="2"/>
            <w:vAlign w:val="center"/>
          </w:tcPr>
          <w:p w14:paraId="744C9475"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38E83DDF"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409A671C" w14:textId="77777777" w:rsidR="007D64F8" w:rsidRPr="00F516A7" w:rsidRDefault="007D64F8" w:rsidP="007D64F8">
            <w:pPr>
              <w:spacing w:line="400" w:lineRule="exact"/>
              <w:rPr>
                <w:rFonts w:ascii="宋体" w:eastAsia="宋体" w:hAnsi="宋体" w:cs="Times New Roman"/>
                <w:bCs/>
                <w:sz w:val="18"/>
                <w:szCs w:val="18"/>
              </w:rPr>
            </w:pPr>
          </w:p>
        </w:tc>
        <w:tc>
          <w:tcPr>
            <w:tcW w:w="436" w:type="dxa"/>
            <w:vAlign w:val="center"/>
          </w:tcPr>
          <w:p w14:paraId="7E726181"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051384E2" w14:textId="77777777" w:rsidR="007D64F8" w:rsidRPr="00F516A7" w:rsidRDefault="007D64F8" w:rsidP="007D64F8">
            <w:pPr>
              <w:spacing w:line="400" w:lineRule="exact"/>
              <w:rPr>
                <w:rFonts w:ascii="宋体" w:eastAsia="宋体" w:hAnsi="宋体" w:cs="Times New Roman"/>
                <w:bCs/>
                <w:sz w:val="18"/>
                <w:szCs w:val="18"/>
              </w:rPr>
            </w:pPr>
          </w:p>
        </w:tc>
      </w:tr>
      <w:tr w:rsidR="00F516A7" w:rsidRPr="00F516A7" w14:paraId="6A27BDD0" w14:textId="77777777" w:rsidTr="007D64F8">
        <w:trPr>
          <w:jc w:val="center"/>
        </w:trPr>
        <w:tc>
          <w:tcPr>
            <w:tcW w:w="968" w:type="dxa"/>
            <w:vMerge/>
            <w:vAlign w:val="center"/>
          </w:tcPr>
          <w:p w14:paraId="4451DC56" w14:textId="77777777" w:rsidR="007D64F8" w:rsidRPr="00F516A7" w:rsidRDefault="007D64F8" w:rsidP="007D64F8">
            <w:pPr>
              <w:spacing w:line="400" w:lineRule="exact"/>
              <w:rPr>
                <w:rFonts w:ascii="宋体" w:eastAsia="宋体" w:hAnsi="宋体" w:cs="Times New Roman"/>
                <w:bCs/>
                <w:sz w:val="18"/>
                <w:szCs w:val="18"/>
              </w:rPr>
            </w:pPr>
          </w:p>
        </w:tc>
        <w:tc>
          <w:tcPr>
            <w:tcW w:w="416" w:type="dxa"/>
            <w:vMerge/>
            <w:vAlign w:val="center"/>
          </w:tcPr>
          <w:p w14:paraId="137EA424" w14:textId="77777777" w:rsidR="007D64F8" w:rsidRPr="00F516A7" w:rsidRDefault="007D64F8" w:rsidP="007D64F8">
            <w:pPr>
              <w:spacing w:line="400" w:lineRule="exact"/>
              <w:rPr>
                <w:rFonts w:ascii="宋体" w:eastAsia="宋体" w:hAnsi="宋体" w:cs="Times New Roman"/>
                <w:bCs/>
                <w:sz w:val="18"/>
                <w:szCs w:val="18"/>
              </w:rPr>
            </w:pPr>
          </w:p>
        </w:tc>
        <w:tc>
          <w:tcPr>
            <w:tcW w:w="1371" w:type="dxa"/>
            <w:vAlign w:val="center"/>
          </w:tcPr>
          <w:p w14:paraId="7C6BA4D5" w14:textId="77777777" w:rsidR="007D64F8" w:rsidRPr="00F516A7" w:rsidRDefault="007D64F8" w:rsidP="007D64F8">
            <w:pPr>
              <w:spacing w:line="400" w:lineRule="exact"/>
              <w:rPr>
                <w:rFonts w:ascii="宋体" w:eastAsia="宋体" w:hAnsi="宋体" w:cs="Times New Roman"/>
                <w:bCs/>
                <w:sz w:val="18"/>
                <w:szCs w:val="18"/>
              </w:rPr>
            </w:pPr>
          </w:p>
          <w:p w14:paraId="489F8294" w14:textId="77777777" w:rsidR="007D64F8" w:rsidRPr="00F516A7" w:rsidRDefault="007D64F8" w:rsidP="007D64F8">
            <w:pPr>
              <w:spacing w:line="400" w:lineRule="exact"/>
              <w:rPr>
                <w:rFonts w:ascii="宋体" w:eastAsia="宋体" w:hAnsi="宋体" w:cs="Times New Roman"/>
                <w:bCs/>
                <w:sz w:val="18"/>
                <w:szCs w:val="18"/>
              </w:rPr>
            </w:pPr>
          </w:p>
        </w:tc>
        <w:tc>
          <w:tcPr>
            <w:tcW w:w="1427" w:type="dxa"/>
            <w:vAlign w:val="center"/>
          </w:tcPr>
          <w:p w14:paraId="2A6143B4" w14:textId="77777777" w:rsidR="007D64F8" w:rsidRPr="00E96603" w:rsidRDefault="007D64F8" w:rsidP="007D64F8">
            <w:pPr>
              <w:spacing w:line="400" w:lineRule="exact"/>
              <w:jc w:val="center"/>
              <w:rPr>
                <w:rFonts w:ascii="黑体" w:eastAsia="黑体" w:hAnsi="黑体"/>
                <w:bCs/>
                <w:color w:val="000000" w:themeColor="text1"/>
                <w:sz w:val="18"/>
                <w:szCs w:val="18"/>
              </w:rPr>
            </w:pPr>
            <w:r w:rsidRPr="00E96603">
              <w:rPr>
                <w:rFonts w:ascii="黑体" w:eastAsia="黑体" w:hAnsi="黑体" w:hint="eastAsia"/>
                <w:bCs/>
                <w:color w:val="000000" w:themeColor="text1"/>
                <w:sz w:val="18"/>
                <w:szCs w:val="18"/>
              </w:rPr>
              <w:t>毕业论文</w:t>
            </w:r>
          </w:p>
          <w:p w14:paraId="706F255B" w14:textId="22DD4C7F" w:rsidR="007D64F8" w:rsidRPr="00E96603" w:rsidRDefault="007D64F8" w:rsidP="007D64F8">
            <w:pPr>
              <w:spacing w:line="400" w:lineRule="exact"/>
              <w:jc w:val="center"/>
              <w:rPr>
                <w:rFonts w:ascii="黑体" w:eastAsia="黑体" w:hAnsi="黑体"/>
                <w:bCs/>
                <w:color w:val="000000" w:themeColor="text1"/>
                <w:sz w:val="18"/>
                <w:szCs w:val="18"/>
              </w:rPr>
            </w:pPr>
            <w:r w:rsidRPr="00E96603">
              <w:rPr>
                <w:rFonts w:ascii="黑体" w:eastAsia="黑体" w:hAnsi="黑体" w:hint="eastAsia"/>
                <w:bCs/>
                <w:color w:val="000000" w:themeColor="text1"/>
                <w:sz w:val="18"/>
                <w:szCs w:val="18"/>
              </w:rPr>
              <w:t>（设计</w:t>
            </w:r>
            <w:r w:rsidR="00C801FD" w:rsidRPr="00E96603">
              <w:rPr>
                <w:rFonts w:ascii="黑体" w:eastAsia="黑体" w:hAnsi="黑体" w:hint="eastAsia"/>
                <w:bCs/>
                <w:color w:val="000000" w:themeColor="text1"/>
                <w:sz w:val="18"/>
                <w:szCs w:val="18"/>
              </w:rPr>
              <w:t>、创作</w:t>
            </w:r>
            <w:r w:rsidRPr="00E96603">
              <w:rPr>
                <w:rFonts w:ascii="黑体" w:eastAsia="黑体" w:hAnsi="黑体" w:hint="eastAsia"/>
                <w:bCs/>
                <w:color w:val="000000" w:themeColor="text1"/>
                <w:sz w:val="18"/>
                <w:szCs w:val="18"/>
              </w:rPr>
              <w:t>）</w:t>
            </w:r>
          </w:p>
        </w:tc>
        <w:tc>
          <w:tcPr>
            <w:tcW w:w="425" w:type="dxa"/>
            <w:vAlign w:val="center"/>
          </w:tcPr>
          <w:p w14:paraId="72F91382" w14:textId="77777777" w:rsidR="007D64F8" w:rsidRPr="00F516A7" w:rsidRDefault="007D64F8" w:rsidP="007D64F8">
            <w:pPr>
              <w:spacing w:line="400" w:lineRule="exact"/>
              <w:rPr>
                <w:rFonts w:ascii="宋体" w:eastAsia="宋体" w:hAnsi="宋体" w:cs="Times New Roman"/>
                <w:bCs/>
                <w:sz w:val="18"/>
                <w:szCs w:val="18"/>
              </w:rPr>
            </w:pPr>
          </w:p>
        </w:tc>
        <w:tc>
          <w:tcPr>
            <w:tcW w:w="505" w:type="dxa"/>
            <w:vAlign w:val="center"/>
          </w:tcPr>
          <w:p w14:paraId="586E6161" w14:textId="77777777" w:rsidR="007D64F8" w:rsidRPr="00F516A7" w:rsidRDefault="007D64F8" w:rsidP="007D64F8">
            <w:pPr>
              <w:spacing w:line="400" w:lineRule="exact"/>
              <w:rPr>
                <w:rFonts w:ascii="宋体" w:eastAsia="宋体" w:hAnsi="宋体" w:cs="Times New Roman"/>
                <w:bCs/>
                <w:sz w:val="18"/>
                <w:szCs w:val="18"/>
              </w:rPr>
            </w:pPr>
          </w:p>
        </w:tc>
        <w:tc>
          <w:tcPr>
            <w:tcW w:w="482" w:type="dxa"/>
            <w:vAlign w:val="center"/>
          </w:tcPr>
          <w:p w14:paraId="1D9AA985" w14:textId="77777777" w:rsidR="007D64F8" w:rsidRPr="00F516A7" w:rsidRDefault="007D64F8" w:rsidP="007D64F8">
            <w:pPr>
              <w:spacing w:line="400" w:lineRule="exact"/>
              <w:rPr>
                <w:rFonts w:ascii="宋体" w:eastAsia="宋体" w:hAnsi="宋体" w:cs="Times New Roman"/>
                <w:bCs/>
                <w:sz w:val="18"/>
                <w:szCs w:val="18"/>
              </w:rPr>
            </w:pPr>
          </w:p>
        </w:tc>
        <w:tc>
          <w:tcPr>
            <w:tcW w:w="482" w:type="dxa"/>
            <w:vAlign w:val="center"/>
          </w:tcPr>
          <w:p w14:paraId="516620A4" w14:textId="77777777" w:rsidR="007D64F8" w:rsidRPr="00F516A7" w:rsidRDefault="007D64F8" w:rsidP="007D64F8">
            <w:pPr>
              <w:spacing w:line="400" w:lineRule="exact"/>
              <w:rPr>
                <w:rFonts w:ascii="宋体" w:eastAsia="宋体" w:hAnsi="宋体" w:cs="Times New Roman"/>
                <w:bCs/>
                <w:sz w:val="18"/>
                <w:szCs w:val="18"/>
              </w:rPr>
            </w:pPr>
          </w:p>
        </w:tc>
        <w:tc>
          <w:tcPr>
            <w:tcW w:w="487" w:type="dxa"/>
            <w:vAlign w:val="center"/>
          </w:tcPr>
          <w:p w14:paraId="55FF1ECD" w14:textId="77777777" w:rsidR="007D64F8" w:rsidRPr="00F516A7" w:rsidRDefault="007D64F8" w:rsidP="007D64F8">
            <w:pPr>
              <w:spacing w:line="400" w:lineRule="exact"/>
              <w:rPr>
                <w:rFonts w:ascii="宋体" w:eastAsia="宋体" w:hAnsi="宋体" w:cs="Times New Roman"/>
                <w:bCs/>
                <w:sz w:val="18"/>
                <w:szCs w:val="18"/>
              </w:rPr>
            </w:pPr>
          </w:p>
        </w:tc>
        <w:tc>
          <w:tcPr>
            <w:tcW w:w="495" w:type="dxa"/>
            <w:vAlign w:val="center"/>
          </w:tcPr>
          <w:p w14:paraId="374D758A" w14:textId="77777777" w:rsidR="007D64F8" w:rsidRPr="00F516A7" w:rsidRDefault="007D64F8" w:rsidP="007D64F8">
            <w:pPr>
              <w:spacing w:line="400" w:lineRule="exact"/>
              <w:rPr>
                <w:rFonts w:ascii="宋体" w:eastAsia="宋体" w:hAnsi="宋体" w:cs="Times New Roman"/>
                <w:bCs/>
                <w:sz w:val="18"/>
                <w:szCs w:val="18"/>
              </w:rPr>
            </w:pPr>
          </w:p>
        </w:tc>
        <w:tc>
          <w:tcPr>
            <w:tcW w:w="501" w:type="dxa"/>
            <w:vAlign w:val="center"/>
          </w:tcPr>
          <w:p w14:paraId="31A30B85" w14:textId="77777777" w:rsidR="007D64F8" w:rsidRPr="00F516A7" w:rsidRDefault="007D64F8" w:rsidP="007D64F8">
            <w:pPr>
              <w:spacing w:line="400" w:lineRule="exact"/>
              <w:rPr>
                <w:rFonts w:ascii="宋体" w:eastAsia="宋体" w:hAnsi="宋体" w:cs="Times New Roman"/>
                <w:bCs/>
                <w:sz w:val="18"/>
                <w:szCs w:val="18"/>
              </w:rPr>
            </w:pPr>
          </w:p>
        </w:tc>
        <w:tc>
          <w:tcPr>
            <w:tcW w:w="572" w:type="dxa"/>
            <w:gridSpan w:val="2"/>
            <w:vAlign w:val="center"/>
          </w:tcPr>
          <w:p w14:paraId="56FDC5BB"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60977DA9"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2EBC975C" w14:textId="77777777" w:rsidR="007D64F8" w:rsidRPr="00F516A7" w:rsidRDefault="007D64F8" w:rsidP="007D64F8">
            <w:pPr>
              <w:spacing w:line="400" w:lineRule="exact"/>
              <w:rPr>
                <w:rFonts w:ascii="宋体" w:eastAsia="宋体" w:hAnsi="宋体" w:cs="Times New Roman"/>
                <w:bCs/>
                <w:sz w:val="18"/>
                <w:szCs w:val="18"/>
              </w:rPr>
            </w:pPr>
          </w:p>
        </w:tc>
        <w:tc>
          <w:tcPr>
            <w:tcW w:w="436" w:type="dxa"/>
            <w:vAlign w:val="center"/>
          </w:tcPr>
          <w:p w14:paraId="14076B88" w14:textId="77777777" w:rsidR="007D64F8" w:rsidRPr="00F516A7" w:rsidRDefault="007D64F8" w:rsidP="007D64F8">
            <w:pPr>
              <w:spacing w:line="400" w:lineRule="exact"/>
              <w:rPr>
                <w:rFonts w:ascii="宋体" w:eastAsia="宋体" w:hAnsi="宋体" w:cs="Times New Roman"/>
                <w:bCs/>
                <w:sz w:val="18"/>
                <w:szCs w:val="18"/>
              </w:rPr>
            </w:pPr>
          </w:p>
        </w:tc>
        <w:tc>
          <w:tcPr>
            <w:tcW w:w="448" w:type="dxa"/>
            <w:vAlign w:val="center"/>
          </w:tcPr>
          <w:p w14:paraId="7BB50257" w14:textId="77777777" w:rsidR="007D64F8" w:rsidRPr="00F516A7" w:rsidRDefault="007D64F8" w:rsidP="007D64F8">
            <w:pPr>
              <w:spacing w:line="400" w:lineRule="exact"/>
              <w:rPr>
                <w:rFonts w:ascii="宋体" w:eastAsia="宋体" w:hAnsi="宋体" w:cs="Times New Roman"/>
                <w:bCs/>
                <w:sz w:val="18"/>
                <w:szCs w:val="18"/>
              </w:rPr>
            </w:pPr>
          </w:p>
        </w:tc>
      </w:tr>
      <w:tr w:rsidR="00F516A7" w:rsidRPr="00F516A7" w14:paraId="39E92B1E" w14:textId="77777777" w:rsidTr="007D64F8">
        <w:trPr>
          <w:trHeight w:val="1277"/>
          <w:jc w:val="center"/>
        </w:trPr>
        <w:tc>
          <w:tcPr>
            <w:tcW w:w="968" w:type="dxa"/>
            <w:vMerge/>
            <w:vAlign w:val="center"/>
          </w:tcPr>
          <w:p w14:paraId="11A9B84C" w14:textId="77777777" w:rsidR="007D64F8" w:rsidRPr="00F516A7" w:rsidRDefault="007D64F8" w:rsidP="007D64F8">
            <w:pPr>
              <w:spacing w:line="400" w:lineRule="exact"/>
              <w:rPr>
                <w:rFonts w:ascii="宋体" w:eastAsia="宋体" w:hAnsi="宋体" w:cs="Times New Roman"/>
                <w:b/>
                <w:bCs/>
                <w:szCs w:val="21"/>
              </w:rPr>
            </w:pPr>
          </w:p>
        </w:tc>
        <w:tc>
          <w:tcPr>
            <w:tcW w:w="416" w:type="dxa"/>
            <w:vMerge w:val="restart"/>
            <w:vAlign w:val="center"/>
          </w:tcPr>
          <w:p w14:paraId="370FE605" w14:textId="77777777" w:rsidR="007D64F8" w:rsidRPr="00F516A7" w:rsidRDefault="007D64F8" w:rsidP="007D64F8">
            <w:pPr>
              <w:spacing w:line="400" w:lineRule="exact"/>
              <w:rPr>
                <w:rFonts w:ascii="宋体" w:eastAsia="宋体" w:hAnsi="宋体" w:cs="Times New Roman"/>
                <w:b/>
                <w:bCs/>
                <w:sz w:val="18"/>
                <w:szCs w:val="18"/>
              </w:rPr>
            </w:pPr>
            <w:proofErr w:type="gramStart"/>
            <w:r w:rsidRPr="00F516A7">
              <w:rPr>
                <w:rFonts w:ascii="宋体" w:eastAsia="宋体" w:hAnsi="宋体" w:cs="Times New Roman" w:hint="eastAsia"/>
                <w:b/>
                <w:bCs/>
                <w:sz w:val="18"/>
                <w:szCs w:val="18"/>
              </w:rPr>
              <w:t>综</w:t>
            </w:r>
            <w:proofErr w:type="gramEnd"/>
          </w:p>
          <w:p w14:paraId="77F8204F"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合</w:t>
            </w:r>
          </w:p>
          <w:p w14:paraId="04FC7662"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创</w:t>
            </w:r>
          </w:p>
          <w:p w14:paraId="64562E7E"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新</w:t>
            </w:r>
          </w:p>
          <w:p w14:paraId="59428E02" w14:textId="77777777" w:rsidR="007D64F8" w:rsidRPr="00F516A7" w:rsidRDefault="007D64F8" w:rsidP="007D64F8">
            <w:pPr>
              <w:spacing w:line="400" w:lineRule="exact"/>
              <w:rPr>
                <w:rFonts w:ascii="宋体" w:eastAsia="宋体" w:hAnsi="宋体" w:cs="Times New Roman"/>
                <w:b/>
                <w:bCs/>
                <w:sz w:val="18"/>
                <w:szCs w:val="18"/>
              </w:rPr>
            </w:pPr>
            <w:r w:rsidRPr="00F516A7">
              <w:rPr>
                <w:rFonts w:ascii="宋体" w:eastAsia="宋体" w:hAnsi="宋体" w:cs="Times New Roman" w:hint="eastAsia"/>
                <w:b/>
                <w:bCs/>
                <w:sz w:val="18"/>
                <w:szCs w:val="18"/>
              </w:rPr>
              <w:t>实</w:t>
            </w:r>
          </w:p>
          <w:p w14:paraId="694ED4B1" w14:textId="77777777" w:rsidR="007D64F8" w:rsidRPr="00F516A7" w:rsidRDefault="007D64F8" w:rsidP="007D64F8">
            <w:pPr>
              <w:spacing w:line="400" w:lineRule="exact"/>
              <w:rPr>
                <w:rFonts w:ascii="宋体" w:eastAsia="宋体" w:hAnsi="宋体" w:cs="Times New Roman"/>
                <w:bCs/>
                <w:sz w:val="18"/>
                <w:szCs w:val="18"/>
              </w:rPr>
            </w:pPr>
            <w:proofErr w:type="gramStart"/>
            <w:r w:rsidRPr="00F516A7">
              <w:rPr>
                <w:rFonts w:ascii="宋体" w:eastAsia="宋体" w:hAnsi="宋体" w:cs="Times New Roman" w:hint="eastAsia"/>
                <w:b/>
                <w:bCs/>
                <w:sz w:val="18"/>
                <w:szCs w:val="18"/>
              </w:rPr>
              <w:t>践</w:t>
            </w:r>
            <w:proofErr w:type="gramEnd"/>
          </w:p>
        </w:tc>
        <w:tc>
          <w:tcPr>
            <w:tcW w:w="2798" w:type="dxa"/>
            <w:gridSpan w:val="2"/>
            <w:vAlign w:val="center"/>
          </w:tcPr>
          <w:p w14:paraId="10426EB5" w14:textId="77777777" w:rsidR="007D64F8" w:rsidRPr="00F516A7" w:rsidRDefault="007D64F8" w:rsidP="007D64F8">
            <w:pPr>
              <w:adjustRightInd w:val="0"/>
              <w:snapToGrid w:val="0"/>
              <w:jc w:val="center"/>
              <w:rPr>
                <w:rFonts w:ascii="宋体" w:eastAsia="宋体" w:hAnsi="宋体" w:cs="Mongolian Baiti"/>
                <w:b/>
                <w:sz w:val="18"/>
                <w:szCs w:val="18"/>
              </w:rPr>
            </w:pPr>
            <w:r w:rsidRPr="00F516A7">
              <w:rPr>
                <w:rFonts w:ascii="宋体" w:eastAsia="宋体" w:hAnsi="宋体" w:cs="Mongolian Baiti" w:hint="eastAsia"/>
                <w:b/>
                <w:sz w:val="18"/>
                <w:szCs w:val="18"/>
              </w:rPr>
              <w:t>第一课堂延伸课</w:t>
            </w:r>
          </w:p>
        </w:tc>
        <w:tc>
          <w:tcPr>
            <w:tcW w:w="425" w:type="dxa"/>
            <w:vAlign w:val="center"/>
          </w:tcPr>
          <w:p w14:paraId="5F9DD883" w14:textId="2B8ED57D" w:rsidR="007D64F8" w:rsidRPr="00F516A7" w:rsidRDefault="007D64F8" w:rsidP="007D64F8">
            <w:pPr>
              <w:spacing w:line="400" w:lineRule="exact"/>
              <w:rPr>
                <w:rFonts w:ascii="宋体" w:eastAsia="宋体" w:hAnsi="宋体" w:cs="Times New Roman"/>
                <w:bCs/>
                <w:sz w:val="18"/>
                <w:szCs w:val="18"/>
              </w:rPr>
            </w:pPr>
          </w:p>
        </w:tc>
        <w:tc>
          <w:tcPr>
            <w:tcW w:w="5304" w:type="dxa"/>
            <w:gridSpan w:val="12"/>
            <w:vMerge w:val="restart"/>
            <w:vAlign w:val="center"/>
          </w:tcPr>
          <w:p w14:paraId="458813B9" w14:textId="77777777" w:rsidR="007D64F8" w:rsidRPr="00E96603" w:rsidRDefault="007D64F8" w:rsidP="00E96603">
            <w:pPr>
              <w:spacing w:line="320" w:lineRule="exact"/>
              <w:rPr>
                <w:rFonts w:ascii="黑体" w:eastAsia="黑体" w:hAnsi="黑体"/>
                <w:bCs/>
                <w:color w:val="000000" w:themeColor="text1"/>
                <w:sz w:val="18"/>
                <w:szCs w:val="18"/>
              </w:rPr>
            </w:pPr>
            <w:r w:rsidRPr="00E96603">
              <w:rPr>
                <w:rFonts w:ascii="黑体" w:eastAsia="黑体" w:hAnsi="黑体" w:hint="eastAsia"/>
                <w:bCs/>
                <w:color w:val="000000" w:themeColor="text1"/>
                <w:sz w:val="18"/>
                <w:szCs w:val="18"/>
              </w:rPr>
              <w:t>学院结合专业实际，制定认定细则</w:t>
            </w:r>
          </w:p>
          <w:p w14:paraId="10697CE6" w14:textId="77777777" w:rsidR="007D64F8" w:rsidRPr="00F516A7" w:rsidRDefault="007D64F8" w:rsidP="007D64F8">
            <w:pPr>
              <w:adjustRightInd w:val="0"/>
              <w:snapToGrid w:val="0"/>
              <w:jc w:val="center"/>
              <w:rPr>
                <w:rFonts w:ascii="宋体" w:eastAsia="宋体" w:hAnsi="宋体" w:cs="Mongolian Baiti"/>
                <w:sz w:val="18"/>
                <w:szCs w:val="18"/>
              </w:rPr>
            </w:pPr>
          </w:p>
        </w:tc>
      </w:tr>
      <w:tr w:rsidR="00F516A7" w:rsidRPr="00F516A7" w14:paraId="55948F78" w14:textId="77777777" w:rsidTr="007D64F8">
        <w:trPr>
          <w:trHeight w:val="842"/>
          <w:jc w:val="center"/>
        </w:trPr>
        <w:tc>
          <w:tcPr>
            <w:tcW w:w="968" w:type="dxa"/>
            <w:vMerge/>
            <w:vAlign w:val="center"/>
          </w:tcPr>
          <w:p w14:paraId="4127F424" w14:textId="77777777" w:rsidR="007D64F8" w:rsidRPr="00F516A7" w:rsidRDefault="007D64F8" w:rsidP="007D64F8">
            <w:pPr>
              <w:spacing w:line="400" w:lineRule="exact"/>
              <w:rPr>
                <w:rFonts w:ascii="宋体" w:eastAsia="宋体" w:hAnsi="宋体" w:cs="Times New Roman"/>
                <w:b/>
                <w:bCs/>
                <w:sz w:val="18"/>
                <w:szCs w:val="18"/>
              </w:rPr>
            </w:pPr>
          </w:p>
        </w:tc>
        <w:tc>
          <w:tcPr>
            <w:tcW w:w="416" w:type="dxa"/>
            <w:vMerge/>
            <w:vAlign w:val="center"/>
          </w:tcPr>
          <w:p w14:paraId="34CDE58A" w14:textId="77777777" w:rsidR="007D64F8" w:rsidRPr="00F516A7" w:rsidRDefault="007D64F8" w:rsidP="007D64F8">
            <w:pPr>
              <w:spacing w:line="400" w:lineRule="exact"/>
              <w:rPr>
                <w:rFonts w:ascii="宋体" w:eastAsia="宋体" w:hAnsi="宋体" w:cs="Times New Roman"/>
                <w:bCs/>
                <w:sz w:val="18"/>
                <w:szCs w:val="18"/>
              </w:rPr>
            </w:pPr>
          </w:p>
        </w:tc>
        <w:tc>
          <w:tcPr>
            <w:tcW w:w="2798" w:type="dxa"/>
            <w:gridSpan w:val="2"/>
            <w:vAlign w:val="center"/>
          </w:tcPr>
          <w:p w14:paraId="59EBBE84" w14:textId="77777777" w:rsidR="007D64F8" w:rsidRPr="00F516A7" w:rsidRDefault="007D64F8" w:rsidP="007D64F8">
            <w:pPr>
              <w:adjustRightInd w:val="0"/>
              <w:snapToGrid w:val="0"/>
              <w:jc w:val="center"/>
              <w:rPr>
                <w:rFonts w:ascii="宋体" w:eastAsia="宋体" w:hAnsi="宋体" w:cs="Mongolian Baiti"/>
                <w:b/>
                <w:sz w:val="18"/>
                <w:szCs w:val="18"/>
              </w:rPr>
            </w:pPr>
            <w:r w:rsidRPr="00F516A7">
              <w:rPr>
                <w:rFonts w:ascii="宋体" w:eastAsia="宋体" w:hAnsi="宋体" w:cs="Mongolian Baiti" w:hint="eastAsia"/>
                <w:b/>
                <w:sz w:val="18"/>
                <w:szCs w:val="18"/>
              </w:rPr>
              <w:t>第二课堂</w:t>
            </w:r>
          </w:p>
        </w:tc>
        <w:tc>
          <w:tcPr>
            <w:tcW w:w="425" w:type="dxa"/>
            <w:vAlign w:val="center"/>
          </w:tcPr>
          <w:p w14:paraId="43F8B08F" w14:textId="221570A3" w:rsidR="007D64F8" w:rsidRPr="00F516A7" w:rsidRDefault="007D64F8" w:rsidP="007D64F8">
            <w:pPr>
              <w:spacing w:line="400" w:lineRule="exact"/>
              <w:rPr>
                <w:rFonts w:ascii="宋体" w:eastAsia="宋体" w:hAnsi="宋体" w:cs="Times New Roman"/>
                <w:bCs/>
                <w:sz w:val="18"/>
                <w:szCs w:val="18"/>
              </w:rPr>
            </w:pPr>
          </w:p>
        </w:tc>
        <w:tc>
          <w:tcPr>
            <w:tcW w:w="5304" w:type="dxa"/>
            <w:gridSpan w:val="12"/>
            <w:vMerge/>
            <w:vAlign w:val="center"/>
          </w:tcPr>
          <w:p w14:paraId="369A394A" w14:textId="77777777" w:rsidR="007D64F8" w:rsidRPr="00F516A7" w:rsidRDefault="007D64F8" w:rsidP="007D64F8">
            <w:pPr>
              <w:adjustRightInd w:val="0"/>
              <w:snapToGrid w:val="0"/>
              <w:jc w:val="center"/>
              <w:rPr>
                <w:rFonts w:ascii="宋体" w:eastAsia="宋体" w:hAnsi="宋体" w:cs="Mongolian Baiti"/>
                <w:sz w:val="18"/>
                <w:szCs w:val="18"/>
              </w:rPr>
            </w:pPr>
          </w:p>
        </w:tc>
      </w:tr>
      <w:tr w:rsidR="007D64F8" w:rsidRPr="00F516A7" w14:paraId="08632D25" w14:textId="77777777" w:rsidTr="007D64F8">
        <w:trPr>
          <w:jc w:val="center"/>
        </w:trPr>
        <w:tc>
          <w:tcPr>
            <w:tcW w:w="968" w:type="dxa"/>
            <w:vMerge/>
            <w:vAlign w:val="center"/>
          </w:tcPr>
          <w:p w14:paraId="3F50C24A" w14:textId="77777777" w:rsidR="007D64F8" w:rsidRPr="00F516A7" w:rsidRDefault="007D64F8" w:rsidP="007D64F8">
            <w:pPr>
              <w:spacing w:line="400" w:lineRule="exact"/>
              <w:rPr>
                <w:rFonts w:ascii="宋体" w:eastAsia="宋体" w:hAnsi="宋体" w:cs="Times New Roman"/>
                <w:b/>
                <w:bCs/>
                <w:sz w:val="18"/>
                <w:szCs w:val="18"/>
              </w:rPr>
            </w:pPr>
          </w:p>
        </w:tc>
        <w:tc>
          <w:tcPr>
            <w:tcW w:w="3214" w:type="dxa"/>
            <w:gridSpan w:val="3"/>
            <w:vAlign w:val="center"/>
          </w:tcPr>
          <w:p w14:paraId="183A669B" w14:textId="77777777" w:rsidR="007D64F8" w:rsidRPr="00F516A7" w:rsidRDefault="007D64F8" w:rsidP="007D64F8">
            <w:pPr>
              <w:spacing w:line="400" w:lineRule="exact"/>
              <w:rPr>
                <w:rFonts w:ascii="宋体" w:eastAsia="宋体" w:hAnsi="宋体" w:cs="Times New Roman"/>
                <w:bCs/>
                <w:sz w:val="18"/>
                <w:szCs w:val="18"/>
              </w:rPr>
            </w:pPr>
            <w:r w:rsidRPr="00F516A7">
              <w:rPr>
                <w:rFonts w:ascii="宋体" w:eastAsia="宋体" w:hAnsi="宋体" w:cs="Times New Roman" w:hint="eastAsia"/>
                <w:bCs/>
                <w:sz w:val="18"/>
                <w:szCs w:val="18"/>
              </w:rPr>
              <w:t>总 计</w:t>
            </w:r>
          </w:p>
        </w:tc>
        <w:tc>
          <w:tcPr>
            <w:tcW w:w="5729" w:type="dxa"/>
            <w:gridSpan w:val="13"/>
            <w:vAlign w:val="center"/>
          </w:tcPr>
          <w:p w14:paraId="137EF3FF" w14:textId="77777777" w:rsidR="007D64F8" w:rsidRPr="00F516A7" w:rsidRDefault="007D64F8" w:rsidP="007D64F8">
            <w:pPr>
              <w:spacing w:line="400" w:lineRule="exact"/>
              <w:ind w:firstLineChars="100" w:firstLine="180"/>
              <w:rPr>
                <w:rFonts w:ascii="宋体" w:eastAsia="宋体" w:hAnsi="宋体" w:cs="Times New Roman"/>
                <w:bCs/>
                <w:sz w:val="18"/>
                <w:szCs w:val="18"/>
              </w:rPr>
            </w:pPr>
            <w:r w:rsidRPr="00F516A7">
              <w:rPr>
                <w:rFonts w:ascii="宋体" w:eastAsia="宋体" w:hAnsi="宋体" w:cs="Times New Roman" w:hint="eastAsia"/>
                <w:bCs/>
                <w:sz w:val="18"/>
                <w:szCs w:val="18"/>
              </w:rPr>
              <w:t>总计</w:t>
            </w:r>
            <w:r w:rsidRPr="00F516A7">
              <w:rPr>
                <w:rFonts w:ascii="宋体" w:eastAsia="宋体" w:hAnsi="宋体" w:cs="Times New Roman"/>
                <w:bCs/>
                <w:sz w:val="18"/>
                <w:szCs w:val="18"/>
              </w:rPr>
              <w:t xml:space="preserve"> </w:t>
            </w:r>
            <w:r w:rsidRPr="00F516A7">
              <w:rPr>
                <w:rFonts w:ascii="宋体" w:eastAsia="宋体" w:hAnsi="宋体" w:cs="Times New Roman" w:hint="eastAsia"/>
                <w:bCs/>
                <w:sz w:val="18"/>
                <w:szCs w:val="18"/>
              </w:rPr>
              <w:t>学分，</w:t>
            </w:r>
            <w:r w:rsidRPr="00F516A7">
              <w:rPr>
                <w:rFonts w:ascii="宋体" w:eastAsia="宋体" w:hAnsi="宋体" w:cs="Times New Roman"/>
                <w:bCs/>
                <w:sz w:val="18"/>
                <w:szCs w:val="18"/>
              </w:rPr>
              <w:t xml:space="preserve"> </w:t>
            </w:r>
            <w:r w:rsidRPr="00F516A7">
              <w:rPr>
                <w:rFonts w:ascii="宋体" w:eastAsia="宋体" w:hAnsi="宋体" w:cs="Times New Roman" w:hint="eastAsia"/>
                <w:bCs/>
                <w:sz w:val="18"/>
                <w:szCs w:val="18"/>
              </w:rPr>
              <w:t>周</w:t>
            </w:r>
          </w:p>
        </w:tc>
      </w:tr>
    </w:tbl>
    <w:p w14:paraId="5FC79E0F" w14:textId="77777777" w:rsidR="007D64F8" w:rsidRPr="00F516A7" w:rsidRDefault="007D64F8" w:rsidP="007D64F8">
      <w:pPr>
        <w:spacing w:line="400" w:lineRule="exact"/>
        <w:rPr>
          <w:rFonts w:ascii="宋体" w:eastAsia="宋体" w:hAnsi="宋体" w:cs="Times New Roman"/>
          <w:bCs/>
          <w:sz w:val="18"/>
          <w:szCs w:val="18"/>
        </w:rPr>
      </w:pPr>
    </w:p>
    <w:p w14:paraId="08079971" w14:textId="7CA5375B" w:rsidR="007D64F8" w:rsidRPr="00F516A7" w:rsidRDefault="00F53755" w:rsidP="007D64F8">
      <w:pPr>
        <w:spacing w:line="440" w:lineRule="exact"/>
        <w:rPr>
          <w:rFonts w:ascii="宋体" w:eastAsia="宋体" w:hAnsi="宋体" w:cs="Times New Roman"/>
          <w:b/>
          <w:bCs/>
          <w:szCs w:val="21"/>
        </w:rPr>
      </w:pPr>
      <w:r>
        <w:rPr>
          <w:rFonts w:ascii="宋体" w:eastAsia="宋体" w:hAnsi="宋体" w:cs="Times New Roman" w:hint="eastAsia"/>
          <w:b/>
          <w:szCs w:val="21"/>
        </w:rPr>
        <w:t>九</w:t>
      </w:r>
      <w:r w:rsidR="007D64F8" w:rsidRPr="00F516A7">
        <w:rPr>
          <w:rFonts w:ascii="宋体" w:eastAsia="宋体" w:hAnsi="宋体" w:cs="Times New Roman" w:hint="eastAsia"/>
          <w:b/>
          <w:szCs w:val="21"/>
        </w:rPr>
        <w:t>、</w:t>
      </w:r>
      <w:r w:rsidR="007D64F8" w:rsidRPr="00F516A7">
        <w:rPr>
          <w:rFonts w:ascii="宋体" w:eastAsia="宋体" w:hAnsi="宋体" w:cs="Times New Roman" w:hint="eastAsia"/>
          <w:b/>
          <w:bCs/>
          <w:szCs w:val="21"/>
        </w:rPr>
        <w:t>说明</w:t>
      </w:r>
    </w:p>
    <w:p w14:paraId="26963E6C" w14:textId="77777777" w:rsidR="007D64F8" w:rsidRPr="00F516A7" w:rsidRDefault="007D64F8" w:rsidP="007D64F8">
      <w:pPr>
        <w:spacing w:line="440" w:lineRule="exact"/>
        <w:rPr>
          <w:rFonts w:ascii="方正黑体简体" w:eastAsia="宋体" w:hAnsi="方正黑体简体" w:cs="Times New Roman"/>
        </w:rPr>
      </w:pPr>
      <w:r w:rsidRPr="00F516A7">
        <w:rPr>
          <w:rFonts w:ascii="宋体" w:eastAsia="宋体" w:hAnsi="宋体" w:cs="Times New Roman" w:hint="eastAsia"/>
          <w:b/>
          <w:bCs/>
          <w:szCs w:val="21"/>
        </w:rPr>
        <w:t>（一）执行者：</w:t>
      </w:r>
      <w:r w:rsidRPr="00F516A7">
        <w:rPr>
          <w:rFonts w:ascii="方正黑体简体" w:eastAsia="宋体" w:hAnsi="方正黑体简体" w:cs="Times New Roman"/>
        </w:rPr>
        <w:t xml:space="preserve">  </w:t>
      </w:r>
      <w:r w:rsidRPr="00F516A7">
        <w:rPr>
          <w:rFonts w:ascii="方正黑体简体" w:eastAsia="宋体" w:hAnsi="方正黑体简体" w:cs="Times New Roman" w:hint="eastAsia"/>
        </w:rPr>
        <w:t>级学生开始执行。</w:t>
      </w:r>
    </w:p>
    <w:p w14:paraId="6CE57BD0" w14:textId="6570F3CB" w:rsidR="007D64F8" w:rsidRPr="00F516A7" w:rsidRDefault="007D64F8" w:rsidP="007D64F8">
      <w:pPr>
        <w:spacing w:line="440" w:lineRule="exact"/>
        <w:rPr>
          <w:rFonts w:ascii="方正黑体简体" w:eastAsia="宋体" w:hAnsi="方正黑体简体" w:cs="Times New Roman"/>
        </w:rPr>
      </w:pPr>
      <w:r w:rsidRPr="00F516A7">
        <w:rPr>
          <w:rFonts w:ascii="宋体" w:eastAsia="宋体" w:hAnsi="宋体" w:cs="Times New Roman" w:hint="eastAsia"/>
          <w:b/>
          <w:bCs/>
          <w:szCs w:val="21"/>
        </w:rPr>
        <w:t>（二）研制者：</w:t>
      </w:r>
      <w:r w:rsidRPr="00F516A7">
        <w:rPr>
          <w:rFonts w:ascii="方正黑体简体" w:eastAsia="宋体" w:hAnsi="方正黑体简体" w:cs="Times New Roman" w:hint="eastAsia"/>
        </w:rPr>
        <w:t>本次修订研制</w:t>
      </w:r>
      <w:r w:rsidR="006B10F8">
        <w:rPr>
          <w:rFonts w:ascii="方正黑体简体" w:eastAsia="宋体" w:hAnsi="方正黑体简体" w:cs="Times New Roman" w:hint="eastAsia"/>
        </w:rPr>
        <w:t>本科生</w:t>
      </w:r>
      <w:r w:rsidRPr="00F516A7">
        <w:rPr>
          <w:rFonts w:ascii="方正黑体简体" w:eastAsia="宋体" w:hAnsi="方正黑体简体" w:cs="Times New Roman" w:hint="eastAsia"/>
        </w:rPr>
        <w:t>培养方案的主要参与人员：</w:t>
      </w:r>
    </w:p>
    <w:p w14:paraId="3ACBDED0" w14:textId="77777777" w:rsidR="007D64F8" w:rsidRPr="00F516A7" w:rsidRDefault="007D64F8" w:rsidP="007D64F8">
      <w:pPr>
        <w:spacing w:line="440" w:lineRule="exact"/>
        <w:rPr>
          <w:rFonts w:ascii="方正黑体简体" w:eastAsia="宋体" w:hAnsi="方正黑体简体" w:cs="Times New Roman"/>
        </w:rPr>
      </w:pPr>
      <w:r w:rsidRPr="00F516A7">
        <w:rPr>
          <w:rFonts w:ascii="方正黑体简体" w:eastAsia="宋体" w:hAnsi="方正黑体简体" w:cs="Times New Roman" w:hint="eastAsia"/>
        </w:rPr>
        <w:t>学科专家：</w:t>
      </w:r>
      <w:r w:rsidRPr="00F516A7">
        <w:rPr>
          <w:rFonts w:ascii="方正黑体简体" w:eastAsia="宋体" w:hAnsi="方正黑体简体" w:cs="Times New Roman" w:hint="eastAsia"/>
        </w:rPr>
        <w:t xml:space="preserve"> </w:t>
      </w:r>
    </w:p>
    <w:p w14:paraId="3A2F9BF8" w14:textId="77777777" w:rsidR="007D64F8" w:rsidRPr="00F516A7" w:rsidRDefault="007D64F8" w:rsidP="007D64F8">
      <w:pPr>
        <w:spacing w:line="440" w:lineRule="exact"/>
        <w:rPr>
          <w:rFonts w:ascii="方正黑体简体" w:eastAsia="宋体" w:hAnsi="方正黑体简体" w:cs="Times New Roman"/>
        </w:rPr>
      </w:pPr>
      <w:r w:rsidRPr="00F516A7">
        <w:rPr>
          <w:rFonts w:ascii="方正黑体简体" w:eastAsia="宋体" w:hAnsi="方正黑体简体" w:cs="Times New Roman" w:hint="eastAsia"/>
        </w:rPr>
        <w:t>专业教师：</w:t>
      </w:r>
      <w:r w:rsidRPr="00F516A7">
        <w:rPr>
          <w:rFonts w:ascii="方正黑体简体" w:eastAsia="宋体" w:hAnsi="方正黑体简体" w:cs="Times New Roman" w:hint="eastAsia"/>
        </w:rPr>
        <w:t xml:space="preserve"> </w:t>
      </w:r>
    </w:p>
    <w:p w14:paraId="4F7F3ABB" w14:textId="77777777" w:rsidR="007D64F8" w:rsidRPr="00F516A7" w:rsidRDefault="007D64F8" w:rsidP="007D64F8">
      <w:pPr>
        <w:spacing w:line="440" w:lineRule="exact"/>
        <w:rPr>
          <w:rFonts w:ascii="方正黑体简体" w:eastAsia="宋体" w:hAnsi="方正黑体简体" w:cs="Times New Roman"/>
        </w:rPr>
      </w:pPr>
      <w:r w:rsidRPr="00F516A7">
        <w:rPr>
          <w:rFonts w:ascii="方正黑体简体" w:eastAsia="宋体" w:hAnsi="方正黑体简体" w:cs="Times New Roman" w:hint="eastAsia"/>
        </w:rPr>
        <w:t>行业人士：</w:t>
      </w:r>
      <w:r w:rsidRPr="00F516A7">
        <w:rPr>
          <w:rFonts w:ascii="方正黑体简体" w:eastAsia="宋体" w:hAnsi="方正黑体简体" w:cs="Times New Roman" w:hint="eastAsia"/>
        </w:rPr>
        <w:t xml:space="preserve"> </w:t>
      </w:r>
    </w:p>
    <w:p w14:paraId="5EFCF644" w14:textId="77777777" w:rsidR="007D64F8" w:rsidRPr="00F516A7" w:rsidRDefault="007D64F8" w:rsidP="007D64F8">
      <w:pPr>
        <w:spacing w:line="440" w:lineRule="exact"/>
        <w:rPr>
          <w:rFonts w:ascii="方正黑体简体" w:eastAsia="宋体" w:hAnsi="方正黑体简体" w:cs="Times New Roman"/>
        </w:rPr>
      </w:pPr>
      <w:r w:rsidRPr="00F516A7">
        <w:rPr>
          <w:rFonts w:ascii="方正黑体简体" w:eastAsia="宋体" w:hAnsi="方正黑体简体" w:cs="Times New Roman" w:hint="eastAsia"/>
        </w:rPr>
        <w:t>学生代表：</w:t>
      </w:r>
    </w:p>
    <w:sectPr w:rsidR="007D64F8" w:rsidRPr="00F516A7" w:rsidSect="00145EE5">
      <w:footerReference w:type="even" r:id="rId8"/>
      <w:footerReference w:type="default" r:id="rId9"/>
      <w:pgSz w:w="11906" w:h="16838" w:code="9"/>
      <w:pgMar w:top="2211" w:right="1531" w:bottom="1871" w:left="1531" w:header="851" w:footer="1134"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58FB3" w14:textId="77777777" w:rsidR="006E19DF" w:rsidRDefault="006E19DF" w:rsidP="00632D69">
      <w:r>
        <w:separator/>
      </w:r>
    </w:p>
  </w:endnote>
  <w:endnote w:type="continuationSeparator" w:id="0">
    <w:p w14:paraId="352C4B8F" w14:textId="77777777" w:rsidR="006E19DF" w:rsidRDefault="006E19DF" w:rsidP="00632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小标宋简体">
    <w:altName w:val="微软雅黑"/>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Mongolian Baiti">
    <w:panose1 w:val="03000500000000000000"/>
    <w:charset w:val="00"/>
    <w:family w:val="script"/>
    <w:pitch w:val="variable"/>
    <w:sig w:usb0="80000023" w:usb1="00000000" w:usb2="00020000" w:usb3="00000000" w:csb0="00000001" w:csb1="00000000"/>
  </w:font>
  <w:font w:name="方正大标宋简体">
    <w:altName w:val="方正舒体"/>
    <w:charset w:val="86"/>
    <w:family w:val="auto"/>
    <w:pitch w:val="default"/>
    <w:sig w:usb0="00000000" w:usb1="00000000" w:usb2="00000000" w:usb3="00000000" w:csb0="00040000" w:csb1="00000000"/>
  </w:font>
  <w:font w:name="方正黑体简体">
    <w:altName w:val="宋体"/>
    <w:charset w:val="86"/>
    <w:family w:val="auto"/>
    <w:pitch w:val="default"/>
    <w:sig w:usb0="00000001" w:usb1="080E0000" w:usb2="00000000" w:usb3="00000000" w:csb0="00040000" w:csb1="00000000"/>
  </w:font>
  <w:font w:name="方正宋三简体">
    <w:altName w:val="宋体"/>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1602"/>
      <w:docPartObj>
        <w:docPartGallery w:val="Page Numbers (Bottom of Page)"/>
        <w:docPartUnique/>
      </w:docPartObj>
    </w:sdtPr>
    <w:sdtEndPr/>
    <w:sdtContent>
      <w:p w14:paraId="0F223F6D" w14:textId="08F079C2" w:rsidR="00424752" w:rsidRDefault="00424752">
        <w:pPr>
          <w:pStyle w:val="a5"/>
        </w:pPr>
        <w:r w:rsidRPr="00145EE5">
          <w:rPr>
            <w:rFonts w:ascii="Times New Roman" w:hAnsi="Times New Roman" w:cs="Times New Roman"/>
          </w:rPr>
          <w:fldChar w:fldCharType="begin"/>
        </w:r>
        <w:r w:rsidRPr="00145EE5">
          <w:rPr>
            <w:rFonts w:ascii="Times New Roman" w:hAnsi="Times New Roman" w:cs="Times New Roman"/>
          </w:rPr>
          <w:instrText xml:space="preserve"> PAGE   \* MERGEFORMAT </w:instrText>
        </w:r>
        <w:r w:rsidRPr="00145EE5">
          <w:rPr>
            <w:rFonts w:ascii="Times New Roman" w:hAnsi="Times New Roman" w:cs="Times New Roman"/>
          </w:rPr>
          <w:fldChar w:fldCharType="separate"/>
        </w:r>
        <w:r w:rsidRPr="00CA1E0A">
          <w:rPr>
            <w:rFonts w:ascii="Times New Roman" w:hAnsi="Times New Roman" w:cs="Times New Roman"/>
            <w:noProof/>
            <w:lang w:val="zh-CN"/>
          </w:rPr>
          <w:t>-</w:t>
        </w:r>
        <w:r>
          <w:rPr>
            <w:rFonts w:ascii="Times New Roman" w:hAnsi="Times New Roman" w:cs="Times New Roman"/>
            <w:noProof/>
          </w:rPr>
          <w:t xml:space="preserve"> 18 -</w:t>
        </w:r>
        <w:r w:rsidRPr="00145EE5">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1871599"/>
      <w:docPartObj>
        <w:docPartGallery w:val="Page Numbers (Bottom of Page)"/>
        <w:docPartUnique/>
      </w:docPartObj>
    </w:sdtPr>
    <w:sdtEndPr/>
    <w:sdtContent>
      <w:p w14:paraId="7091B87A" w14:textId="0E80E9AB" w:rsidR="00424752" w:rsidRPr="00145EE5" w:rsidRDefault="00424752">
        <w:pPr>
          <w:pStyle w:val="a5"/>
          <w:jc w:val="right"/>
          <w:rPr>
            <w:rFonts w:ascii="Times New Roman" w:hAnsi="Times New Roman" w:cs="Times New Roman"/>
          </w:rPr>
        </w:pPr>
        <w:r w:rsidRPr="00145EE5">
          <w:rPr>
            <w:rFonts w:ascii="Times New Roman" w:hAnsi="Times New Roman" w:cs="Times New Roman"/>
          </w:rPr>
          <w:fldChar w:fldCharType="begin"/>
        </w:r>
        <w:r w:rsidRPr="00145EE5">
          <w:rPr>
            <w:rFonts w:ascii="Times New Roman" w:hAnsi="Times New Roman" w:cs="Times New Roman"/>
          </w:rPr>
          <w:instrText xml:space="preserve"> PAGE   \* MERGEFORMAT </w:instrText>
        </w:r>
        <w:r w:rsidRPr="00145EE5">
          <w:rPr>
            <w:rFonts w:ascii="Times New Roman" w:hAnsi="Times New Roman" w:cs="Times New Roman"/>
          </w:rPr>
          <w:fldChar w:fldCharType="separate"/>
        </w:r>
        <w:r w:rsidRPr="00CA1E0A">
          <w:rPr>
            <w:rFonts w:ascii="Times New Roman" w:hAnsi="Times New Roman" w:cs="Times New Roman"/>
            <w:noProof/>
            <w:lang w:val="zh-CN"/>
          </w:rPr>
          <w:t>-</w:t>
        </w:r>
        <w:r>
          <w:rPr>
            <w:rFonts w:ascii="Times New Roman" w:hAnsi="Times New Roman" w:cs="Times New Roman"/>
            <w:noProof/>
          </w:rPr>
          <w:t xml:space="preserve"> 19 -</w:t>
        </w:r>
        <w:r w:rsidRPr="00145EE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E4249" w14:textId="77777777" w:rsidR="006E19DF" w:rsidRDefault="006E19DF" w:rsidP="00632D69">
      <w:r>
        <w:separator/>
      </w:r>
    </w:p>
  </w:footnote>
  <w:footnote w:type="continuationSeparator" w:id="0">
    <w:p w14:paraId="7C7CBA57" w14:textId="77777777" w:rsidR="006E19DF" w:rsidRDefault="006E19DF" w:rsidP="00632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6B78"/>
    <w:multiLevelType w:val="hybridMultilevel"/>
    <w:tmpl w:val="F760D74A"/>
    <w:lvl w:ilvl="0" w:tplc="653AE42C">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26DF6B30"/>
    <w:multiLevelType w:val="hybridMultilevel"/>
    <w:tmpl w:val="DAA4891E"/>
    <w:lvl w:ilvl="0" w:tplc="EFE2596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28CB24E4"/>
    <w:multiLevelType w:val="hybridMultilevel"/>
    <w:tmpl w:val="ADA2AE10"/>
    <w:lvl w:ilvl="0" w:tplc="B464122E">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40011EC6"/>
    <w:multiLevelType w:val="singleLevel"/>
    <w:tmpl w:val="40011EC6"/>
    <w:lvl w:ilvl="0">
      <w:start w:val="4"/>
      <w:numFmt w:val="chineseCounting"/>
      <w:suff w:val="nothing"/>
      <w:lvlText w:val="%1、"/>
      <w:lvlJc w:val="left"/>
      <w:pPr>
        <w:ind w:left="0" w:firstLine="0"/>
      </w:pPr>
    </w:lvl>
  </w:abstractNum>
  <w:abstractNum w:abstractNumId="4" w15:restartNumberingAfterBreak="0">
    <w:nsid w:val="4C82672E"/>
    <w:multiLevelType w:val="hybridMultilevel"/>
    <w:tmpl w:val="75BE5CEC"/>
    <w:lvl w:ilvl="0" w:tplc="1D00CDC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E029B1"/>
    <w:multiLevelType w:val="hybridMultilevel"/>
    <w:tmpl w:val="74847084"/>
    <w:lvl w:ilvl="0" w:tplc="85548D98">
      <w:start w:val="1"/>
      <w:numFmt w:val="japaneseCounting"/>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55E046F1"/>
    <w:multiLevelType w:val="hybridMultilevel"/>
    <w:tmpl w:val="598CCDEE"/>
    <w:lvl w:ilvl="0" w:tplc="5C34A3E6">
      <w:start w:val="4"/>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722B29CF"/>
    <w:multiLevelType w:val="hybridMultilevel"/>
    <w:tmpl w:val="3DE283B6"/>
    <w:lvl w:ilvl="0" w:tplc="18E8BDEA">
      <w:start w:val="1"/>
      <w:numFmt w:val="decimal"/>
      <w:lvlText w:val="%1."/>
      <w:lvlJc w:val="left"/>
      <w:pPr>
        <w:ind w:left="1243" w:hanging="36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num w:numId="1">
    <w:abstractNumId w:val="2"/>
  </w:num>
  <w:num w:numId="2">
    <w:abstractNumId w:val="3"/>
  </w:num>
  <w:num w:numId="3">
    <w:abstractNumId w:val="3"/>
    <w:lvlOverride w:ilvl="0">
      <w:startOverride w:val="4"/>
    </w:lvlOverride>
  </w:num>
  <w:num w:numId="4">
    <w:abstractNumId w:val="6"/>
  </w:num>
  <w:num w:numId="5">
    <w:abstractNumId w:val="1"/>
  </w:num>
  <w:num w:numId="6">
    <w:abstractNumId w:val="0"/>
  </w:num>
  <w:num w:numId="7">
    <w:abstractNumId w:val="7"/>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向农">
    <w15:presenceInfo w15:providerId="Windows Live" w15:userId="42cc8450bb068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D76D7"/>
    <w:rsid w:val="00000E1F"/>
    <w:rsid w:val="00007BB8"/>
    <w:rsid w:val="00014D0E"/>
    <w:rsid w:val="00022B22"/>
    <w:rsid w:val="000335AF"/>
    <w:rsid w:val="00035A56"/>
    <w:rsid w:val="000605E4"/>
    <w:rsid w:val="00064E1B"/>
    <w:rsid w:val="0006656C"/>
    <w:rsid w:val="000801D6"/>
    <w:rsid w:val="000839D4"/>
    <w:rsid w:val="000A77E3"/>
    <w:rsid w:val="000A7973"/>
    <w:rsid w:val="000B471B"/>
    <w:rsid w:val="000B626D"/>
    <w:rsid w:val="000D77BD"/>
    <w:rsid w:val="000D7948"/>
    <w:rsid w:val="000E1612"/>
    <w:rsid w:val="000E7192"/>
    <w:rsid w:val="000F3710"/>
    <w:rsid w:val="00104E8F"/>
    <w:rsid w:val="00127AA8"/>
    <w:rsid w:val="00130913"/>
    <w:rsid w:val="00145EE5"/>
    <w:rsid w:val="0016047C"/>
    <w:rsid w:val="00161C94"/>
    <w:rsid w:val="001A0B19"/>
    <w:rsid w:val="001A1AD8"/>
    <w:rsid w:val="001A77D8"/>
    <w:rsid w:val="001D213A"/>
    <w:rsid w:val="001D7738"/>
    <w:rsid w:val="001E28A0"/>
    <w:rsid w:val="001E28D0"/>
    <w:rsid w:val="00201864"/>
    <w:rsid w:val="00202DAA"/>
    <w:rsid w:val="00207207"/>
    <w:rsid w:val="00216EFF"/>
    <w:rsid w:val="00224CDB"/>
    <w:rsid w:val="00256407"/>
    <w:rsid w:val="002600DD"/>
    <w:rsid w:val="0026318E"/>
    <w:rsid w:val="00271CCE"/>
    <w:rsid w:val="0027547B"/>
    <w:rsid w:val="002770DF"/>
    <w:rsid w:val="002850F0"/>
    <w:rsid w:val="00290120"/>
    <w:rsid w:val="00294652"/>
    <w:rsid w:val="002A2FA7"/>
    <w:rsid w:val="002B3F67"/>
    <w:rsid w:val="002B524F"/>
    <w:rsid w:val="002D0F8D"/>
    <w:rsid w:val="002D4C11"/>
    <w:rsid w:val="002E5051"/>
    <w:rsid w:val="002F448F"/>
    <w:rsid w:val="002F709F"/>
    <w:rsid w:val="00303E8B"/>
    <w:rsid w:val="003118DB"/>
    <w:rsid w:val="00362C65"/>
    <w:rsid w:val="00371E28"/>
    <w:rsid w:val="00384343"/>
    <w:rsid w:val="003A6A0A"/>
    <w:rsid w:val="003D1E15"/>
    <w:rsid w:val="003D2160"/>
    <w:rsid w:val="003D5756"/>
    <w:rsid w:val="003D6E95"/>
    <w:rsid w:val="003E60D7"/>
    <w:rsid w:val="003E7CF7"/>
    <w:rsid w:val="004141FF"/>
    <w:rsid w:val="00424752"/>
    <w:rsid w:val="004479F7"/>
    <w:rsid w:val="00447CC4"/>
    <w:rsid w:val="00451E94"/>
    <w:rsid w:val="00452E71"/>
    <w:rsid w:val="00461FD9"/>
    <w:rsid w:val="00464AB2"/>
    <w:rsid w:val="00497CEB"/>
    <w:rsid w:val="004A0D0B"/>
    <w:rsid w:val="004A2B94"/>
    <w:rsid w:val="004C006D"/>
    <w:rsid w:val="004C44D3"/>
    <w:rsid w:val="004E570E"/>
    <w:rsid w:val="004E6B39"/>
    <w:rsid w:val="00534718"/>
    <w:rsid w:val="00536DD7"/>
    <w:rsid w:val="00555EDD"/>
    <w:rsid w:val="00556EDE"/>
    <w:rsid w:val="005738CB"/>
    <w:rsid w:val="00574DDE"/>
    <w:rsid w:val="00592809"/>
    <w:rsid w:val="005961DE"/>
    <w:rsid w:val="005B2879"/>
    <w:rsid w:val="005C2815"/>
    <w:rsid w:val="005D6249"/>
    <w:rsid w:val="005E08FB"/>
    <w:rsid w:val="005E16FF"/>
    <w:rsid w:val="005F30D3"/>
    <w:rsid w:val="005F4AD3"/>
    <w:rsid w:val="00600963"/>
    <w:rsid w:val="00617113"/>
    <w:rsid w:val="00621C3B"/>
    <w:rsid w:val="0063128C"/>
    <w:rsid w:val="00631985"/>
    <w:rsid w:val="006324AD"/>
    <w:rsid w:val="00632D69"/>
    <w:rsid w:val="00654516"/>
    <w:rsid w:val="006643A0"/>
    <w:rsid w:val="0066738F"/>
    <w:rsid w:val="00675BEF"/>
    <w:rsid w:val="00683F23"/>
    <w:rsid w:val="00687E0D"/>
    <w:rsid w:val="00690D30"/>
    <w:rsid w:val="0069525D"/>
    <w:rsid w:val="006A3FA5"/>
    <w:rsid w:val="006B10F8"/>
    <w:rsid w:val="006C6735"/>
    <w:rsid w:val="006D0688"/>
    <w:rsid w:val="006D3F29"/>
    <w:rsid w:val="006D7064"/>
    <w:rsid w:val="006E19DF"/>
    <w:rsid w:val="00704176"/>
    <w:rsid w:val="007042A5"/>
    <w:rsid w:val="007149EF"/>
    <w:rsid w:val="00724DFA"/>
    <w:rsid w:val="00732DC3"/>
    <w:rsid w:val="0075305C"/>
    <w:rsid w:val="00765234"/>
    <w:rsid w:val="00775521"/>
    <w:rsid w:val="00791897"/>
    <w:rsid w:val="007B3FC0"/>
    <w:rsid w:val="007C1ACA"/>
    <w:rsid w:val="007C4878"/>
    <w:rsid w:val="007D5E4C"/>
    <w:rsid w:val="007D64F8"/>
    <w:rsid w:val="007E5620"/>
    <w:rsid w:val="00811BCB"/>
    <w:rsid w:val="00812EDD"/>
    <w:rsid w:val="008215A9"/>
    <w:rsid w:val="0082219B"/>
    <w:rsid w:val="00824207"/>
    <w:rsid w:val="00837B84"/>
    <w:rsid w:val="00841605"/>
    <w:rsid w:val="00843908"/>
    <w:rsid w:val="00845434"/>
    <w:rsid w:val="00845EAC"/>
    <w:rsid w:val="00846228"/>
    <w:rsid w:val="00857DC4"/>
    <w:rsid w:val="00887E8E"/>
    <w:rsid w:val="00890C05"/>
    <w:rsid w:val="008951AA"/>
    <w:rsid w:val="008A3B9F"/>
    <w:rsid w:val="008B62B6"/>
    <w:rsid w:val="008B7A78"/>
    <w:rsid w:val="008C22FB"/>
    <w:rsid w:val="008D05F2"/>
    <w:rsid w:val="008D5636"/>
    <w:rsid w:val="008D76D7"/>
    <w:rsid w:val="0090293D"/>
    <w:rsid w:val="00910B94"/>
    <w:rsid w:val="00913588"/>
    <w:rsid w:val="00915A77"/>
    <w:rsid w:val="00951B2C"/>
    <w:rsid w:val="009620BA"/>
    <w:rsid w:val="0096523F"/>
    <w:rsid w:val="00982949"/>
    <w:rsid w:val="009862FE"/>
    <w:rsid w:val="00992041"/>
    <w:rsid w:val="009A0583"/>
    <w:rsid w:val="009A4933"/>
    <w:rsid w:val="009B763E"/>
    <w:rsid w:val="009C7465"/>
    <w:rsid w:val="009D1E49"/>
    <w:rsid w:val="009E5ACC"/>
    <w:rsid w:val="009F3FB8"/>
    <w:rsid w:val="009F6253"/>
    <w:rsid w:val="00A15E33"/>
    <w:rsid w:val="00A2761E"/>
    <w:rsid w:val="00A36BD1"/>
    <w:rsid w:val="00A45553"/>
    <w:rsid w:val="00A50875"/>
    <w:rsid w:val="00A548F0"/>
    <w:rsid w:val="00A56F46"/>
    <w:rsid w:val="00A72301"/>
    <w:rsid w:val="00A779E0"/>
    <w:rsid w:val="00A82481"/>
    <w:rsid w:val="00A82619"/>
    <w:rsid w:val="00A82C18"/>
    <w:rsid w:val="00A919EC"/>
    <w:rsid w:val="00AA2242"/>
    <w:rsid w:val="00AA6805"/>
    <w:rsid w:val="00AC4238"/>
    <w:rsid w:val="00AE0E25"/>
    <w:rsid w:val="00AE369A"/>
    <w:rsid w:val="00AE51E1"/>
    <w:rsid w:val="00AF487F"/>
    <w:rsid w:val="00AF4BFC"/>
    <w:rsid w:val="00AF7938"/>
    <w:rsid w:val="00B0380F"/>
    <w:rsid w:val="00B069AC"/>
    <w:rsid w:val="00B06FE4"/>
    <w:rsid w:val="00B45FA1"/>
    <w:rsid w:val="00B462AF"/>
    <w:rsid w:val="00B46AEF"/>
    <w:rsid w:val="00B52710"/>
    <w:rsid w:val="00B574F0"/>
    <w:rsid w:val="00B9039E"/>
    <w:rsid w:val="00BB651B"/>
    <w:rsid w:val="00BD0CAD"/>
    <w:rsid w:val="00BF0CB1"/>
    <w:rsid w:val="00BF300A"/>
    <w:rsid w:val="00BF5EE4"/>
    <w:rsid w:val="00C007AD"/>
    <w:rsid w:val="00C10F2C"/>
    <w:rsid w:val="00C12EEA"/>
    <w:rsid w:val="00C145AE"/>
    <w:rsid w:val="00C24A24"/>
    <w:rsid w:val="00C24F32"/>
    <w:rsid w:val="00C33CFC"/>
    <w:rsid w:val="00C402FB"/>
    <w:rsid w:val="00C415AF"/>
    <w:rsid w:val="00C438FE"/>
    <w:rsid w:val="00C463F1"/>
    <w:rsid w:val="00C511BC"/>
    <w:rsid w:val="00C63A7B"/>
    <w:rsid w:val="00C66F37"/>
    <w:rsid w:val="00C73BAA"/>
    <w:rsid w:val="00C801FD"/>
    <w:rsid w:val="00C8043F"/>
    <w:rsid w:val="00C83E50"/>
    <w:rsid w:val="00C84DDA"/>
    <w:rsid w:val="00CA1830"/>
    <w:rsid w:val="00CA1E0A"/>
    <w:rsid w:val="00CA6671"/>
    <w:rsid w:val="00CB1F54"/>
    <w:rsid w:val="00CC18A9"/>
    <w:rsid w:val="00CC30FE"/>
    <w:rsid w:val="00CC43DC"/>
    <w:rsid w:val="00CF1650"/>
    <w:rsid w:val="00CF2C6F"/>
    <w:rsid w:val="00D070C9"/>
    <w:rsid w:val="00D0770B"/>
    <w:rsid w:val="00D1025A"/>
    <w:rsid w:val="00D17261"/>
    <w:rsid w:val="00D32A50"/>
    <w:rsid w:val="00D34567"/>
    <w:rsid w:val="00D4296A"/>
    <w:rsid w:val="00D44004"/>
    <w:rsid w:val="00D46920"/>
    <w:rsid w:val="00D720B8"/>
    <w:rsid w:val="00D748DD"/>
    <w:rsid w:val="00D830AE"/>
    <w:rsid w:val="00D9354C"/>
    <w:rsid w:val="00D968B9"/>
    <w:rsid w:val="00DA35BD"/>
    <w:rsid w:val="00DC04B7"/>
    <w:rsid w:val="00DD34BC"/>
    <w:rsid w:val="00DD7479"/>
    <w:rsid w:val="00DD7928"/>
    <w:rsid w:val="00DE2E8D"/>
    <w:rsid w:val="00E07B46"/>
    <w:rsid w:val="00E124DA"/>
    <w:rsid w:val="00E318FF"/>
    <w:rsid w:val="00E454A9"/>
    <w:rsid w:val="00E51C1B"/>
    <w:rsid w:val="00E5476B"/>
    <w:rsid w:val="00E55F0C"/>
    <w:rsid w:val="00E571B7"/>
    <w:rsid w:val="00E60C25"/>
    <w:rsid w:val="00E71E71"/>
    <w:rsid w:val="00E83699"/>
    <w:rsid w:val="00E8597A"/>
    <w:rsid w:val="00E85DD8"/>
    <w:rsid w:val="00E91422"/>
    <w:rsid w:val="00E96603"/>
    <w:rsid w:val="00E9776B"/>
    <w:rsid w:val="00EA28B1"/>
    <w:rsid w:val="00EA7797"/>
    <w:rsid w:val="00EB0306"/>
    <w:rsid w:val="00EC478A"/>
    <w:rsid w:val="00ED3355"/>
    <w:rsid w:val="00ED6527"/>
    <w:rsid w:val="00EE3862"/>
    <w:rsid w:val="00EE4B18"/>
    <w:rsid w:val="00EE7E64"/>
    <w:rsid w:val="00F227FA"/>
    <w:rsid w:val="00F37F0B"/>
    <w:rsid w:val="00F516A7"/>
    <w:rsid w:val="00F53755"/>
    <w:rsid w:val="00F57954"/>
    <w:rsid w:val="00F7277E"/>
    <w:rsid w:val="00F73F12"/>
    <w:rsid w:val="00FA5DCC"/>
    <w:rsid w:val="00FC2DCA"/>
    <w:rsid w:val="00FD0BAB"/>
    <w:rsid w:val="00FD1242"/>
    <w:rsid w:val="00FF6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0C72F"/>
  <w15:docId w15:val="{652807EE-1E5C-46DB-B31F-4D75A913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F12"/>
    <w:pPr>
      <w:widowControl w:val="0"/>
      <w:jc w:val="both"/>
    </w:pPr>
  </w:style>
  <w:style w:type="paragraph" w:styleId="1">
    <w:name w:val="heading 1"/>
    <w:basedOn w:val="a"/>
    <w:next w:val="a"/>
    <w:link w:val="10"/>
    <w:qFormat/>
    <w:rsid w:val="005E16FF"/>
    <w:pPr>
      <w:keepNext/>
      <w:spacing w:before="120"/>
      <w:outlineLvl w:val="0"/>
    </w:pPr>
    <w:rPr>
      <w:rFonts w:ascii="Times New Roman" w:eastAsia="宋体" w:hAnsi="Times New Roman" w:cs="Times New Roman"/>
      <w:b/>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632D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2D69"/>
    <w:rPr>
      <w:sz w:val="18"/>
      <w:szCs w:val="18"/>
    </w:rPr>
  </w:style>
  <w:style w:type="paragraph" w:styleId="a5">
    <w:name w:val="footer"/>
    <w:basedOn w:val="a"/>
    <w:link w:val="a6"/>
    <w:uiPriority w:val="99"/>
    <w:unhideWhenUsed/>
    <w:qFormat/>
    <w:rsid w:val="00632D69"/>
    <w:pPr>
      <w:tabs>
        <w:tab w:val="center" w:pos="4153"/>
        <w:tab w:val="right" w:pos="8306"/>
      </w:tabs>
      <w:snapToGrid w:val="0"/>
      <w:jc w:val="left"/>
    </w:pPr>
    <w:rPr>
      <w:sz w:val="18"/>
      <w:szCs w:val="18"/>
    </w:rPr>
  </w:style>
  <w:style w:type="character" w:customStyle="1" w:styleId="a6">
    <w:name w:val="页脚 字符"/>
    <w:basedOn w:val="a0"/>
    <w:link w:val="a5"/>
    <w:uiPriority w:val="99"/>
    <w:rsid w:val="00632D69"/>
    <w:rPr>
      <w:sz w:val="18"/>
      <w:szCs w:val="18"/>
    </w:rPr>
  </w:style>
  <w:style w:type="paragraph" w:styleId="a7">
    <w:name w:val="List Paragraph"/>
    <w:basedOn w:val="a"/>
    <w:uiPriority w:val="34"/>
    <w:qFormat/>
    <w:rsid w:val="00632D69"/>
    <w:pPr>
      <w:ind w:firstLineChars="200" w:firstLine="420"/>
    </w:pPr>
  </w:style>
  <w:style w:type="character" w:styleId="a8">
    <w:name w:val="Hyperlink"/>
    <w:basedOn w:val="a0"/>
    <w:unhideWhenUsed/>
    <w:rsid w:val="00022B22"/>
    <w:rPr>
      <w:color w:val="0563C1" w:themeColor="hyperlink"/>
      <w:u w:val="single"/>
    </w:rPr>
  </w:style>
  <w:style w:type="character" w:customStyle="1" w:styleId="11">
    <w:name w:val="未处理的提及1"/>
    <w:basedOn w:val="a0"/>
    <w:uiPriority w:val="99"/>
    <w:semiHidden/>
    <w:unhideWhenUsed/>
    <w:rsid w:val="00022B22"/>
    <w:rPr>
      <w:color w:val="605E5C"/>
      <w:shd w:val="clear" w:color="auto" w:fill="E1DFDD"/>
    </w:rPr>
  </w:style>
  <w:style w:type="character" w:customStyle="1" w:styleId="10">
    <w:name w:val="标题 1 字符"/>
    <w:basedOn w:val="a0"/>
    <w:link w:val="1"/>
    <w:rsid w:val="005E16FF"/>
    <w:rPr>
      <w:rFonts w:ascii="Times New Roman" w:eastAsia="宋体" w:hAnsi="Times New Roman" w:cs="Times New Roman"/>
      <w:b/>
      <w:sz w:val="18"/>
      <w:szCs w:val="20"/>
    </w:rPr>
  </w:style>
  <w:style w:type="numbering" w:customStyle="1" w:styleId="12">
    <w:name w:val="无列表1"/>
    <w:next w:val="a2"/>
    <w:uiPriority w:val="99"/>
    <w:semiHidden/>
    <w:unhideWhenUsed/>
    <w:rsid w:val="005E16FF"/>
  </w:style>
  <w:style w:type="character" w:styleId="a9">
    <w:name w:val="page number"/>
    <w:basedOn w:val="a0"/>
    <w:rsid w:val="005E16FF"/>
    <w:rPr>
      <w:rFonts w:eastAsia="宋体"/>
      <w:sz w:val="24"/>
      <w:szCs w:val="24"/>
    </w:rPr>
  </w:style>
  <w:style w:type="paragraph" w:styleId="aa">
    <w:name w:val="Normal (Web)"/>
    <w:basedOn w:val="a"/>
    <w:qFormat/>
    <w:rsid w:val="005E16FF"/>
    <w:pPr>
      <w:widowControl/>
      <w:spacing w:before="100" w:beforeAutospacing="1" w:after="100" w:afterAutospacing="1"/>
      <w:jc w:val="left"/>
    </w:pPr>
    <w:rPr>
      <w:rFonts w:ascii="宋体" w:eastAsia="宋体" w:hAnsi="宋体" w:cs="宋体"/>
      <w:kern w:val="0"/>
      <w:sz w:val="24"/>
      <w:szCs w:val="24"/>
    </w:rPr>
  </w:style>
  <w:style w:type="paragraph" w:styleId="ab">
    <w:name w:val="annotation text"/>
    <w:basedOn w:val="a"/>
    <w:link w:val="13"/>
    <w:uiPriority w:val="99"/>
    <w:qFormat/>
    <w:rsid w:val="005E16FF"/>
    <w:pPr>
      <w:jc w:val="left"/>
    </w:pPr>
    <w:rPr>
      <w:rFonts w:ascii="Times New Roman" w:eastAsia="宋体" w:hAnsi="Times New Roman" w:cs="Times New Roman"/>
      <w:szCs w:val="20"/>
    </w:rPr>
  </w:style>
  <w:style w:type="character" w:customStyle="1" w:styleId="ac">
    <w:name w:val="批注文字 字符"/>
    <w:basedOn w:val="a0"/>
    <w:uiPriority w:val="99"/>
    <w:semiHidden/>
    <w:rsid w:val="005E16FF"/>
  </w:style>
  <w:style w:type="paragraph" w:customStyle="1" w:styleId="CharCharCharCharCharCharCharCharCharCharCharCharCharCharCharChar">
    <w:name w:val="Char Char Char Char Char Char Char Char Char Char Char Char Char Char Char Char"/>
    <w:basedOn w:val="a"/>
    <w:qFormat/>
    <w:rsid w:val="005E16FF"/>
    <w:pPr>
      <w:tabs>
        <w:tab w:val="left" w:pos="360"/>
      </w:tabs>
    </w:pPr>
    <w:rPr>
      <w:rFonts w:ascii="Times New Roman" w:eastAsia="宋体" w:hAnsi="Times New Roman" w:cs="Times New Roman"/>
      <w:sz w:val="24"/>
      <w:szCs w:val="24"/>
    </w:rPr>
  </w:style>
  <w:style w:type="paragraph" w:customStyle="1" w:styleId="Char">
    <w:name w:val="Char"/>
    <w:basedOn w:val="a"/>
    <w:qFormat/>
    <w:rsid w:val="005E16FF"/>
    <w:pPr>
      <w:widowControl/>
      <w:spacing w:line="400" w:lineRule="exact"/>
      <w:jc w:val="center"/>
    </w:pPr>
    <w:rPr>
      <w:rFonts w:ascii="Verdana" w:eastAsia="宋体" w:hAnsi="Verdana" w:cs="Times New Roman"/>
      <w:kern w:val="0"/>
      <w:szCs w:val="20"/>
      <w:lang w:eastAsia="en-US"/>
    </w:rPr>
  </w:style>
  <w:style w:type="table" w:styleId="ad">
    <w:name w:val="Table Grid"/>
    <w:basedOn w:val="a1"/>
    <w:unhideWhenUsed/>
    <w:rsid w:val="005E16F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无列表11"/>
    <w:next w:val="a2"/>
    <w:uiPriority w:val="99"/>
    <w:semiHidden/>
    <w:unhideWhenUsed/>
    <w:rsid w:val="005E16FF"/>
  </w:style>
  <w:style w:type="paragraph" w:customStyle="1" w:styleId="msonormal0">
    <w:name w:val="msonormal"/>
    <w:basedOn w:val="a"/>
    <w:qFormat/>
    <w:rsid w:val="005E16FF"/>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basedOn w:val="a"/>
    <w:qFormat/>
    <w:rsid w:val="005E16FF"/>
    <w:pPr>
      <w:autoSpaceDE w:val="0"/>
      <w:autoSpaceDN w:val="0"/>
      <w:adjustRightInd w:val="0"/>
      <w:jc w:val="left"/>
    </w:pPr>
    <w:rPr>
      <w:rFonts w:ascii="黑体" w:eastAsia="黑体" w:hAnsi="宋体" w:cs="宋体"/>
      <w:color w:val="000000"/>
      <w:kern w:val="0"/>
      <w:sz w:val="24"/>
      <w:szCs w:val="24"/>
    </w:rPr>
  </w:style>
  <w:style w:type="character" w:customStyle="1" w:styleId="14">
    <w:name w:val="页眉 字符1"/>
    <w:locked/>
    <w:rsid w:val="005E16FF"/>
    <w:rPr>
      <w:kern w:val="2"/>
      <w:sz w:val="18"/>
      <w:szCs w:val="18"/>
    </w:rPr>
  </w:style>
  <w:style w:type="character" w:customStyle="1" w:styleId="15">
    <w:name w:val="页脚 字符1"/>
    <w:uiPriority w:val="99"/>
    <w:locked/>
    <w:rsid w:val="005E16FF"/>
    <w:rPr>
      <w:kern w:val="2"/>
      <w:sz w:val="18"/>
      <w:szCs w:val="18"/>
    </w:rPr>
  </w:style>
  <w:style w:type="character" w:styleId="ae">
    <w:name w:val="annotation reference"/>
    <w:uiPriority w:val="99"/>
    <w:unhideWhenUsed/>
    <w:rsid w:val="005E16FF"/>
    <w:rPr>
      <w:rFonts w:eastAsia="宋体"/>
      <w:sz w:val="21"/>
      <w:szCs w:val="21"/>
    </w:rPr>
  </w:style>
  <w:style w:type="character" w:customStyle="1" w:styleId="13">
    <w:name w:val="批注文字 字符1"/>
    <w:link w:val="ab"/>
    <w:uiPriority w:val="99"/>
    <w:rsid w:val="005E16FF"/>
    <w:rPr>
      <w:rFonts w:ascii="Times New Roman" w:eastAsia="宋体" w:hAnsi="Times New Roman" w:cs="Times New Roman"/>
      <w:szCs w:val="20"/>
    </w:rPr>
  </w:style>
  <w:style w:type="paragraph" w:styleId="af">
    <w:name w:val="Balloon Text"/>
    <w:basedOn w:val="a"/>
    <w:link w:val="af0"/>
    <w:qFormat/>
    <w:rsid w:val="005E16FF"/>
    <w:rPr>
      <w:rFonts w:ascii="Times New Roman" w:eastAsia="宋体" w:hAnsi="Times New Roman" w:cs="Times New Roman"/>
      <w:sz w:val="18"/>
      <w:szCs w:val="18"/>
    </w:rPr>
  </w:style>
  <w:style w:type="character" w:customStyle="1" w:styleId="af0">
    <w:name w:val="批注框文本 字符"/>
    <w:basedOn w:val="a0"/>
    <w:link w:val="af"/>
    <w:rsid w:val="005E16FF"/>
    <w:rPr>
      <w:rFonts w:ascii="Times New Roman" w:eastAsia="宋体" w:hAnsi="Times New Roman" w:cs="Times New Roman"/>
      <w:sz w:val="18"/>
      <w:szCs w:val="18"/>
    </w:rPr>
  </w:style>
  <w:style w:type="table" w:customStyle="1" w:styleId="16">
    <w:name w:val="网格型1"/>
    <w:basedOn w:val="a1"/>
    <w:uiPriority w:val="39"/>
    <w:rsid w:val="005E16FF"/>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845434"/>
    <w:rPr>
      <w:rFonts w:ascii="宋体" w:eastAsia="宋体" w:hAnsi="宋体" w:hint="eastAsia"/>
      <w:color w:val="954F72" w:themeColor="followedHyperlink"/>
      <w:sz w:val="24"/>
      <w:szCs w:val="24"/>
      <w:u w:val="single"/>
    </w:rPr>
  </w:style>
  <w:style w:type="paragraph" w:styleId="af2">
    <w:name w:val="annotation subject"/>
    <w:basedOn w:val="ab"/>
    <w:next w:val="ab"/>
    <w:link w:val="af3"/>
    <w:uiPriority w:val="99"/>
    <w:semiHidden/>
    <w:unhideWhenUsed/>
    <w:rsid w:val="00464AB2"/>
    <w:rPr>
      <w:rFonts w:asciiTheme="minorHAnsi" w:eastAsiaTheme="minorEastAsia" w:hAnsiTheme="minorHAnsi" w:cstheme="minorBidi"/>
      <w:b/>
      <w:bCs/>
      <w:szCs w:val="22"/>
    </w:rPr>
  </w:style>
  <w:style w:type="character" w:customStyle="1" w:styleId="af3">
    <w:name w:val="批注主题 字符"/>
    <w:basedOn w:val="13"/>
    <w:link w:val="af2"/>
    <w:uiPriority w:val="99"/>
    <w:semiHidden/>
    <w:rsid w:val="00464AB2"/>
    <w:rPr>
      <w:rFonts w:ascii="Times New Roman" w:eastAsia="宋体" w:hAnsi="Times New Roman" w:cs="Times New Roman"/>
      <w:b/>
      <w:bCs/>
      <w:szCs w:val="20"/>
    </w:rPr>
  </w:style>
  <w:style w:type="numbering" w:customStyle="1" w:styleId="111">
    <w:name w:val="无列表111"/>
    <w:next w:val="a2"/>
    <w:uiPriority w:val="99"/>
    <w:semiHidden/>
    <w:unhideWhenUsed/>
    <w:rsid w:val="007D6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FE8B-C85D-4C2F-85E9-2024D4D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3456</TotalTime>
  <Pages>1</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老师</dc:creator>
  <cp:keywords/>
  <dc:description/>
  <cp:lastModifiedBy>张 老师</cp:lastModifiedBy>
  <cp:revision>159</cp:revision>
  <cp:lastPrinted>2019-06-19T01:45:00Z</cp:lastPrinted>
  <dcterms:created xsi:type="dcterms:W3CDTF">2019-03-06T01:29:00Z</dcterms:created>
  <dcterms:modified xsi:type="dcterms:W3CDTF">2019-07-12T07:32:00Z</dcterms:modified>
</cp:coreProperties>
</file>